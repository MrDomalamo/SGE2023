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elha"/>
        <w:tblpPr w:leftFromText="141" w:rightFromText="141" w:vertAnchor="page" w:horzAnchor="margin" w:tblpXSpec="right" w:tblpY="1021"/>
        <w:tblW w:w="25227" w:type="dxa"/>
        <w:tblLook w:val="04A0" w:firstRow="1" w:lastRow="0" w:firstColumn="1" w:lastColumn="0" w:noHBand="0" w:noVBand="1"/>
        <w:tblPrChange w:id="0" w:author="Arsenio Soto.Jr" w:date="2022-02-24T13:41:00Z">
          <w:tblPr>
            <w:tblStyle w:val="TabelacomGrelha"/>
            <w:tblpPr w:leftFromText="141" w:rightFromText="141" w:vertAnchor="page" w:horzAnchor="margin" w:tblpXSpec="right" w:tblpY="1021"/>
            <w:tblW w:w="9288" w:type="dxa"/>
            <w:tblLook w:val="04A0" w:firstRow="1" w:lastRow="0" w:firstColumn="1" w:lastColumn="0" w:noHBand="0" w:noVBand="1"/>
          </w:tblPr>
        </w:tblPrChange>
      </w:tblPr>
      <w:tblGrid>
        <w:gridCol w:w="28665"/>
        <w:tblGridChange w:id="1">
          <w:tblGrid>
            <w:gridCol w:w="28665"/>
          </w:tblGrid>
        </w:tblGridChange>
      </w:tblGrid>
      <w:tr w:rsidR="0033419F" w:rsidRPr="00344DC2" w14:paraId="03A349C3" w14:textId="77777777" w:rsidTr="00EE4BC3">
        <w:trPr>
          <w:trHeight w:val="13993"/>
          <w:trPrChange w:id="2" w:author="Arsenio Soto.Jr" w:date="2022-02-24T13:41:00Z">
            <w:trPr>
              <w:trHeight w:val="13993"/>
            </w:trPr>
          </w:trPrChange>
        </w:trPr>
        <w:tc>
          <w:tcPr>
            <w:tcW w:w="25227" w:type="dxa"/>
            <w:tcBorders>
              <w:top w:val="single" w:sz="4" w:space="0" w:color="auto"/>
              <w:left w:val="single" w:sz="4" w:space="0" w:color="auto"/>
              <w:bottom w:val="single" w:sz="4" w:space="0" w:color="auto"/>
              <w:right w:val="single" w:sz="4" w:space="0" w:color="auto"/>
            </w:tcBorders>
            <w:tcPrChange w:id="3" w:author="Arsenio Soto.Jr" w:date="2022-02-24T13:41:00Z">
              <w:tcPr>
                <w:tcW w:w="9288" w:type="dxa"/>
                <w:tcBorders>
                  <w:top w:val="single" w:sz="4" w:space="0" w:color="auto"/>
                  <w:left w:val="single" w:sz="4" w:space="0" w:color="auto"/>
                  <w:bottom w:val="single" w:sz="4" w:space="0" w:color="auto"/>
                  <w:right w:val="single" w:sz="4" w:space="0" w:color="auto"/>
                </w:tcBorders>
              </w:tcPr>
            </w:tcPrChange>
          </w:tcPr>
          <w:p w14:paraId="16E7C064" w14:textId="77777777" w:rsidR="0033419F" w:rsidRPr="0033419F" w:rsidRDefault="0033419F" w:rsidP="0033419F">
            <w:pPr>
              <w:rPr>
                <w:rFonts w:ascii="Times New Roman" w:hAnsi="Times New Roman" w:cs="Times New Roman"/>
              </w:rPr>
            </w:pPr>
          </w:p>
          <w:p w14:paraId="53CC6C0E" w14:textId="77777777" w:rsidR="0033419F" w:rsidRPr="0033419F" w:rsidRDefault="0033419F" w:rsidP="0033419F">
            <w:pPr>
              <w:rPr>
                <w:rFonts w:ascii="Times New Roman" w:hAnsi="Times New Roman" w:cs="Times New Roman"/>
              </w:rPr>
            </w:pPr>
          </w:p>
          <w:p w14:paraId="645A49F9" w14:textId="77777777" w:rsidR="0033419F" w:rsidRPr="0033419F" w:rsidRDefault="0033419F" w:rsidP="0033419F">
            <w:pPr>
              <w:jc w:val="center"/>
              <w:rPr>
                <w:rFonts w:ascii="Times New Roman" w:hAnsi="Times New Roman" w:cs="Times New Roman"/>
              </w:rPr>
            </w:pPr>
          </w:p>
          <w:p w14:paraId="76D4BD14" w14:textId="77777777" w:rsidR="0033419F" w:rsidRPr="0033419F" w:rsidRDefault="0033419F" w:rsidP="0033419F">
            <w:pPr>
              <w:jc w:val="center"/>
              <w:rPr>
                <w:rFonts w:ascii="Times New Roman" w:hAnsi="Times New Roman" w:cs="Times New Roman"/>
              </w:rPr>
            </w:pPr>
          </w:p>
          <w:p w14:paraId="5A66B07C" w14:textId="77777777" w:rsidR="00F33EAA" w:rsidRDefault="00F33EAA" w:rsidP="0033419F">
            <w:pPr>
              <w:jc w:val="center"/>
              <w:rPr>
                <w:rFonts w:ascii="Times New Roman" w:hAnsi="Times New Roman" w:cs="Times New Roman"/>
                <w:b/>
              </w:rPr>
            </w:pPr>
          </w:p>
          <w:p w14:paraId="308D6794" w14:textId="77777777" w:rsidR="00F33EAA" w:rsidRDefault="00F33EAA" w:rsidP="0033419F">
            <w:pPr>
              <w:jc w:val="center"/>
              <w:rPr>
                <w:rFonts w:ascii="Times New Roman" w:hAnsi="Times New Roman" w:cs="Times New Roman"/>
                <w:b/>
              </w:rPr>
            </w:pPr>
          </w:p>
          <w:p w14:paraId="3BCB6D23" w14:textId="77777777" w:rsidR="00F33EAA" w:rsidRDefault="00F33EAA" w:rsidP="0033419F">
            <w:pPr>
              <w:jc w:val="center"/>
              <w:rPr>
                <w:rFonts w:ascii="Times New Roman" w:hAnsi="Times New Roman" w:cs="Times New Roman"/>
                <w:b/>
              </w:rPr>
            </w:pPr>
            <w:r>
              <w:rPr>
                <w:noProof/>
                <w:sz w:val="20"/>
                <w:lang w:eastAsia="pt-PT"/>
              </w:rPr>
              <mc:AlternateContent>
                <mc:Choice Requires="wpg">
                  <w:drawing>
                    <wp:inline distT="0" distB="0" distL="0" distR="0" wp14:anchorId="0264A67E" wp14:editId="6A53EE1D">
                      <wp:extent cx="2282825" cy="461645"/>
                      <wp:effectExtent l="0" t="0" r="3175" b="0"/>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2825" cy="461645"/>
                                <a:chOff x="0" y="0"/>
                                <a:chExt cx="3595" cy="727"/>
                              </a:xfrm>
                            </wpg:grpSpPr>
                            <pic:pic xmlns:pic="http://schemas.openxmlformats.org/drawingml/2006/picture">
                              <pic:nvPicPr>
                                <pic:cNvPr id="9"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7" y="17"/>
                                  <a:ext cx="632" cy="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5" cy="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56AFF80" id="Grupo 8" o:spid="_x0000_s1026" style="width:179.75pt;height:36.35pt;mso-position-horizontal-relative:char;mso-position-vertical-relative:line" coordsize="3595,7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17;top:17;width:632;height: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">
                        <v:imagedata r:id="rId10" o:title=""/>
                      </v:shape>
                      <v:shape id="Picture 7" o:spid="_x0000_s1028" type="#_x0000_t75" style="position:absolute;width:3595;height: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">
                        <v:imagedata r:id="rId11" o:title=""/>
                      </v:shape>
                      <w10:anchorlock/>
                    </v:group>
                  </w:pict>
                </mc:Fallback>
              </mc:AlternateContent>
            </w:r>
          </w:p>
          <w:p w14:paraId="06269F6D" w14:textId="77777777" w:rsidR="00F33EAA" w:rsidRDefault="00F33EAA" w:rsidP="0033419F">
            <w:pPr>
              <w:jc w:val="center"/>
              <w:rPr>
                <w:rFonts w:ascii="Times New Roman" w:hAnsi="Times New Roman" w:cs="Times New Roman"/>
                <w:b/>
              </w:rPr>
            </w:pPr>
          </w:p>
          <w:p w14:paraId="12BEC58F" w14:textId="77777777" w:rsidR="00F33EAA" w:rsidRDefault="00F33EAA" w:rsidP="0033419F">
            <w:pPr>
              <w:jc w:val="center"/>
              <w:rPr>
                <w:rFonts w:ascii="Times New Roman" w:hAnsi="Times New Roman" w:cs="Times New Roman"/>
                <w:b/>
              </w:rPr>
            </w:pPr>
          </w:p>
          <w:p w14:paraId="3BADB1D3" w14:textId="77777777" w:rsidR="0033419F" w:rsidRPr="0033419F" w:rsidRDefault="0033419F" w:rsidP="0033419F">
            <w:pPr>
              <w:jc w:val="center"/>
              <w:rPr>
                <w:rFonts w:ascii="Times New Roman" w:hAnsi="Times New Roman" w:cs="Times New Roman"/>
                <w:b/>
              </w:rPr>
            </w:pPr>
            <w:r w:rsidRPr="0033419F">
              <w:rPr>
                <w:rFonts w:ascii="Times New Roman" w:hAnsi="Times New Roman" w:cs="Times New Roman"/>
                <w:b/>
              </w:rPr>
              <w:t>Universidade São Tomás de Moçambique</w:t>
            </w:r>
          </w:p>
          <w:p w14:paraId="118BD24F" w14:textId="77777777" w:rsidR="0033419F" w:rsidRPr="0033419F" w:rsidRDefault="00F33EAA" w:rsidP="0033419F">
            <w:pPr>
              <w:jc w:val="center"/>
              <w:rPr>
                <w:rFonts w:ascii="Times New Roman" w:hAnsi="Times New Roman" w:cs="Times New Roman"/>
                <w:b/>
              </w:rPr>
            </w:pPr>
            <w:r>
              <w:rPr>
                <w:rFonts w:ascii="Times New Roman" w:hAnsi="Times New Roman" w:cs="Times New Roman"/>
                <w:b/>
              </w:rPr>
              <w:t xml:space="preserve">Faculdade de </w:t>
            </w:r>
            <w:r w:rsidR="0033419F" w:rsidRPr="0033419F">
              <w:rPr>
                <w:rFonts w:ascii="Times New Roman" w:hAnsi="Times New Roman" w:cs="Times New Roman"/>
                <w:b/>
              </w:rPr>
              <w:t>Ciências e Tecnologias de Informação</w:t>
            </w:r>
          </w:p>
          <w:p w14:paraId="3C0FCE55" w14:textId="77777777" w:rsidR="0033419F" w:rsidRPr="0033419F" w:rsidRDefault="0033419F" w:rsidP="0033419F">
            <w:pPr>
              <w:jc w:val="center"/>
              <w:rPr>
                <w:rFonts w:ascii="Times New Roman" w:hAnsi="Times New Roman" w:cs="Times New Roman"/>
              </w:rPr>
            </w:pPr>
          </w:p>
          <w:p w14:paraId="456B5E1B" w14:textId="77777777" w:rsidR="0033419F" w:rsidRPr="0033419F" w:rsidRDefault="0033419F" w:rsidP="0033419F">
            <w:pPr>
              <w:jc w:val="center"/>
              <w:rPr>
                <w:rFonts w:ascii="Times New Roman" w:hAnsi="Times New Roman" w:cs="Times New Roman"/>
              </w:rPr>
            </w:pPr>
          </w:p>
          <w:p w14:paraId="430619BC" w14:textId="77777777" w:rsidR="0033419F" w:rsidRPr="0033419F" w:rsidRDefault="0033419F" w:rsidP="0033419F">
            <w:pPr>
              <w:jc w:val="center"/>
              <w:rPr>
                <w:rFonts w:ascii="Times New Roman" w:hAnsi="Times New Roman" w:cs="Times New Roman"/>
              </w:rPr>
            </w:pPr>
          </w:p>
          <w:p w14:paraId="5C1618A9" w14:textId="77777777" w:rsidR="0033419F" w:rsidRPr="0033419F" w:rsidRDefault="00344DC2" w:rsidP="0033419F">
            <w:pPr>
              <w:contextualSpacing/>
              <w:jc w:val="center"/>
              <w:rPr>
                <w:rFonts w:ascii="Times New Roman" w:eastAsia="Times New Roman" w:hAnsi="Times New Roman" w:cs="Times New Roman"/>
                <w:szCs w:val="24"/>
              </w:rPr>
            </w:pPr>
            <w:r>
              <w:rPr>
                <w:rFonts w:ascii="Times New Roman" w:eastAsia="Times New Roman" w:hAnsi="Times New Roman" w:cs="Times New Roman"/>
                <w:szCs w:val="24"/>
              </w:rPr>
              <w:t>Arsénio José Soto Júnior</w:t>
            </w:r>
          </w:p>
          <w:p w14:paraId="56BD03A7" w14:textId="77777777" w:rsidR="0033419F" w:rsidRPr="0033419F" w:rsidRDefault="0033419F" w:rsidP="0033419F">
            <w:pPr>
              <w:jc w:val="center"/>
              <w:rPr>
                <w:rFonts w:ascii="Times New Roman" w:hAnsi="Times New Roman" w:cs="Times New Roman"/>
              </w:rPr>
            </w:pPr>
          </w:p>
          <w:p w14:paraId="2C420BF7" w14:textId="77777777" w:rsidR="0033419F" w:rsidRDefault="0033419F" w:rsidP="0033419F">
            <w:pPr>
              <w:jc w:val="center"/>
              <w:rPr>
                <w:rFonts w:ascii="Times New Roman" w:hAnsi="Times New Roman" w:cs="Times New Roman"/>
              </w:rPr>
            </w:pPr>
          </w:p>
          <w:p w14:paraId="7CD1C497" w14:textId="77777777" w:rsidR="0033419F" w:rsidRDefault="0033419F" w:rsidP="0033419F">
            <w:pPr>
              <w:jc w:val="center"/>
              <w:rPr>
                <w:rFonts w:ascii="Times New Roman" w:hAnsi="Times New Roman" w:cs="Times New Roman"/>
              </w:rPr>
            </w:pPr>
          </w:p>
          <w:p w14:paraId="166FC819" w14:textId="77777777" w:rsidR="0033419F" w:rsidRDefault="0033419F" w:rsidP="0033419F">
            <w:pPr>
              <w:jc w:val="center"/>
              <w:rPr>
                <w:rFonts w:ascii="Times New Roman" w:hAnsi="Times New Roman" w:cs="Times New Roman"/>
              </w:rPr>
            </w:pPr>
          </w:p>
          <w:p w14:paraId="595C28A5" w14:textId="77777777" w:rsidR="0033419F" w:rsidRDefault="0033419F" w:rsidP="0033419F">
            <w:pPr>
              <w:jc w:val="center"/>
              <w:rPr>
                <w:rFonts w:ascii="Times New Roman" w:hAnsi="Times New Roman" w:cs="Times New Roman"/>
              </w:rPr>
            </w:pPr>
          </w:p>
          <w:p w14:paraId="3F90194F" w14:textId="77777777" w:rsidR="0033419F" w:rsidRDefault="0033419F" w:rsidP="00FE2E18">
            <w:pPr>
              <w:rPr>
                <w:rFonts w:ascii="Times New Roman" w:hAnsi="Times New Roman" w:cs="Times New Roman"/>
                <w:sz w:val="28"/>
                <w:szCs w:val="28"/>
              </w:rPr>
            </w:pPr>
          </w:p>
          <w:p w14:paraId="1627BD99" w14:textId="77777777" w:rsidR="00F33EAA" w:rsidRPr="00344DC2" w:rsidRDefault="00F33EAA" w:rsidP="00F33EAA">
            <w:pPr>
              <w:rPr>
                <w:rFonts w:ascii="Times New Roman" w:hAnsi="Times New Roman" w:cs="Times New Roman"/>
                <w:sz w:val="28"/>
                <w:szCs w:val="28"/>
              </w:rPr>
            </w:pPr>
          </w:p>
          <w:p w14:paraId="0DA15E84" w14:textId="77777777" w:rsidR="0033419F" w:rsidRPr="00344DC2" w:rsidRDefault="0033419F" w:rsidP="0033419F">
            <w:pPr>
              <w:jc w:val="center"/>
              <w:rPr>
                <w:rFonts w:ascii="Times New Roman" w:hAnsi="Times New Roman" w:cs="Times New Roman"/>
                <w:sz w:val="28"/>
                <w:szCs w:val="28"/>
              </w:rPr>
            </w:pPr>
          </w:p>
          <w:p w14:paraId="02B3AFD2" w14:textId="77777777" w:rsidR="0033419F" w:rsidRPr="00344DC2" w:rsidRDefault="0033419F" w:rsidP="0033419F">
            <w:pPr>
              <w:jc w:val="center"/>
              <w:rPr>
                <w:rFonts w:ascii="Times New Roman" w:hAnsi="Times New Roman" w:cs="Times New Roman"/>
                <w:sz w:val="28"/>
                <w:szCs w:val="28"/>
              </w:rPr>
            </w:pPr>
          </w:p>
          <w:p w14:paraId="426CB1CD" w14:textId="77777777" w:rsidR="00344DC2" w:rsidRPr="00344DC2" w:rsidRDefault="00F10FD6" w:rsidP="00344DC2">
            <w:pPr>
              <w:spacing w:line="480" w:lineRule="auto"/>
              <w:jc w:val="center"/>
              <w:rPr>
                <w:rFonts w:ascii="Times New Roman" w:hAnsi="Times New Roman" w:cs="Times New Roman"/>
                <w:b/>
                <w:color w:val="00B050"/>
                <w:sz w:val="28"/>
                <w:szCs w:val="28"/>
              </w:rPr>
            </w:pPr>
            <w:r>
              <w:rPr>
                <w:rFonts w:ascii="Times New Roman" w:hAnsi="Times New Roman" w:cs="Times New Roman"/>
                <w:b/>
                <w:sz w:val="28"/>
                <w:szCs w:val="28"/>
              </w:rPr>
              <w:t>SISTEMA DE GESTAO</w:t>
            </w:r>
            <w:r w:rsidR="00FE2E18">
              <w:rPr>
                <w:rFonts w:ascii="Times New Roman" w:hAnsi="Times New Roman" w:cs="Times New Roman"/>
                <w:b/>
                <w:sz w:val="28"/>
                <w:szCs w:val="28"/>
              </w:rPr>
              <w:t xml:space="preserve"> E CONTROLO DOS</w:t>
            </w:r>
            <w:r w:rsidR="00344DC2" w:rsidRPr="00344DC2">
              <w:rPr>
                <w:rFonts w:ascii="Times New Roman" w:hAnsi="Times New Roman" w:cs="Times New Roman"/>
                <w:b/>
                <w:sz w:val="28"/>
                <w:szCs w:val="28"/>
              </w:rPr>
              <w:t xml:space="preserve"> TRANSPORTES PUBLICOS </w:t>
            </w:r>
          </w:p>
          <w:p w14:paraId="5EEDED40" w14:textId="370DEF11" w:rsidR="00344DC2" w:rsidRPr="00344DC2" w:rsidRDefault="00344DC2" w:rsidP="00344DC2">
            <w:pPr>
              <w:jc w:val="center"/>
              <w:rPr>
                <w:rFonts w:ascii="Times New Roman" w:hAnsi="Times New Roman" w:cs="Times New Roman"/>
                <w:sz w:val="28"/>
                <w:szCs w:val="28"/>
              </w:rPr>
            </w:pPr>
            <w:r w:rsidRPr="005D1E80">
              <w:rPr>
                <w:rFonts w:ascii="Times New Roman" w:hAnsi="Times New Roman" w:cs="Times New Roman"/>
                <w:b/>
                <w:bCs/>
                <w:color w:val="000000"/>
                <w:sz w:val="28"/>
                <w:szCs w:val="28"/>
              </w:rPr>
              <w:t>CASO DE ESTUDO:</w:t>
            </w:r>
            <w:r w:rsidRPr="00344DC2">
              <w:rPr>
                <w:rFonts w:ascii="Times New Roman" w:hAnsi="Times New Roman" w:cs="Times New Roman"/>
                <w:b/>
                <w:bCs/>
                <w:color w:val="000000"/>
                <w:sz w:val="28"/>
                <w:szCs w:val="28"/>
              </w:rPr>
              <w:t xml:space="preserve"> </w:t>
            </w:r>
            <w:r w:rsidR="00350A35">
              <w:rPr>
                <w:rFonts w:ascii="Times New Roman" w:hAnsi="Times New Roman" w:cs="Times New Roman"/>
                <w:color w:val="000000"/>
                <w:sz w:val="28"/>
                <w:szCs w:val="28"/>
              </w:rPr>
              <w:t>AGÊNCIA</w:t>
            </w:r>
            <w:r w:rsidR="005D1E80">
              <w:rPr>
                <w:rFonts w:ascii="Times New Roman" w:hAnsi="Times New Roman" w:cs="Times New Roman"/>
                <w:color w:val="000000"/>
                <w:sz w:val="28"/>
                <w:szCs w:val="28"/>
              </w:rPr>
              <w:t xml:space="preserve"> METROPOLITANA DOS TRANPORTES PUBLICOS DE MAPUTO</w:t>
            </w:r>
          </w:p>
          <w:p w14:paraId="68B390AE" w14:textId="77777777" w:rsidR="0033419F" w:rsidRPr="0033419F" w:rsidRDefault="0033419F" w:rsidP="0033419F">
            <w:pPr>
              <w:jc w:val="center"/>
              <w:rPr>
                <w:rFonts w:ascii="Times New Roman" w:hAnsi="Times New Roman" w:cs="Times New Roman"/>
                <w:b/>
              </w:rPr>
            </w:pPr>
          </w:p>
          <w:p w14:paraId="4BC25AA5" w14:textId="77777777" w:rsidR="0033419F" w:rsidRPr="0033419F" w:rsidRDefault="0033419F" w:rsidP="0033419F">
            <w:pPr>
              <w:jc w:val="center"/>
              <w:rPr>
                <w:rFonts w:ascii="Times New Roman" w:hAnsi="Times New Roman" w:cs="Times New Roman"/>
                <w:b/>
              </w:rPr>
            </w:pPr>
          </w:p>
          <w:p w14:paraId="7A1C5A4F" w14:textId="77777777" w:rsidR="0033419F" w:rsidRPr="0033419F" w:rsidRDefault="0033419F" w:rsidP="0033419F">
            <w:pPr>
              <w:jc w:val="center"/>
              <w:rPr>
                <w:rFonts w:ascii="Times New Roman" w:hAnsi="Times New Roman" w:cs="Times New Roman"/>
                <w:b/>
              </w:rPr>
            </w:pPr>
          </w:p>
          <w:p w14:paraId="2CC177E5" w14:textId="77777777" w:rsidR="0033419F" w:rsidRDefault="0033419F" w:rsidP="00F33EAA">
            <w:pPr>
              <w:rPr>
                <w:rFonts w:ascii="Times New Roman" w:hAnsi="Times New Roman" w:cs="Times New Roman"/>
                <w:b/>
              </w:rPr>
            </w:pPr>
          </w:p>
          <w:tbl>
            <w:tblPr>
              <w:tblW w:w="28439" w:type="dxa"/>
              <w:tblCellMar>
                <w:left w:w="70" w:type="dxa"/>
                <w:right w:w="70" w:type="dxa"/>
              </w:tblCellMar>
              <w:tblLook w:val="04A0" w:firstRow="1" w:lastRow="0" w:firstColumn="1" w:lastColumn="0" w:noHBand="0" w:noVBand="1"/>
              <w:tblPrChange w:id="4" w:author="Arsenio Soto.Jr" w:date="2022-02-24T13:41:00Z">
                <w:tblPr>
                  <w:tblW w:w="25920" w:type="dxa"/>
                  <w:tblCellMar>
                    <w:left w:w="70" w:type="dxa"/>
                    <w:right w:w="70" w:type="dxa"/>
                  </w:tblCellMar>
                  <w:tblLook w:val="04A0" w:firstRow="1" w:lastRow="0" w:firstColumn="1" w:lastColumn="0" w:noHBand="0" w:noVBand="1"/>
                </w:tblPr>
              </w:tblPrChange>
            </w:tblPr>
            <w:tblGrid>
              <w:gridCol w:w="13575"/>
              <w:gridCol w:w="1375"/>
              <w:gridCol w:w="1256"/>
              <w:gridCol w:w="1337"/>
              <w:gridCol w:w="977"/>
              <w:gridCol w:w="1254"/>
              <w:gridCol w:w="977"/>
              <w:gridCol w:w="977"/>
              <w:gridCol w:w="1033"/>
              <w:gridCol w:w="977"/>
              <w:gridCol w:w="977"/>
              <w:gridCol w:w="977"/>
              <w:gridCol w:w="914"/>
              <w:gridCol w:w="919"/>
              <w:gridCol w:w="914"/>
              <w:tblGridChange w:id="5">
                <w:tblGrid>
                  <w:gridCol w:w="13060"/>
                  <w:gridCol w:w="515"/>
                  <w:gridCol w:w="808"/>
                  <w:gridCol w:w="567"/>
                  <w:gridCol w:w="642"/>
                  <w:gridCol w:w="614"/>
                  <w:gridCol w:w="673"/>
                  <w:gridCol w:w="664"/>
                  <w:gridCol w:w="276"/>
                  <w:gridCol w:w="701"/>
                  <w:gridCol w:w="506"/>
                  <w:gridCol w:w="748"/>
                  <w:gridCol w:w="192"/>
                  <w:gridCol w:w="785"/>
                  <w:gridCol w:w="155"/>
                  <w:gridCol w:w="822"/>
                  <w:gridCol w:w="172"/>
                  <w:gridCol w:w="861"/>
                  <w:gridCol w:w="79"/>
                  <w:gridCol w:w="898"/>
                  <w:gridCol w:w="42"/>
                  <w:gridCol w:w="935"/>
                  <w:gridCol w:w="5"/>
                  <w:gridCol w:w="880"/>
                  <w:gridCol w:w="92"/>
                  <w:gridCol w:w="788"/>
                  <w:gridCol w:w="126"/>
                  <w:gridCol w:w="754"/>
                  <w:gridCol w:w="165"/>
                  <w:gridCol w:w="914"/>
                </w:tblGrid>
              </w:tblGridChange>
            </w:tblGrid>
            <w:tr w:rsidR="0065350D" w:rsidRPr="0065350D" w14:paraId="762D3C0A" w14:textId="77777777" w:rsidTr="00EE4BC3">
              <w:trPr>
                <w:trHeight w:val="537"/>
                <w:ins w:id="6" w:author="LGinger" w:date="2022-02-15T15:49:00Z"/>
                <w:trPrChange w:id="7" w:author="Arsenio Soto.Jr" w:date="2022-02-24T13:41:00Z">
                  <w:trPr>
                    <w:gridAfter w:val="0"/>
                    <w:trHeight w:val="523"/>
                  </w:trPr>
                </w:trPrChange>
              </w:trPr>
              <w:tc>
                <w:tcPr>
                  <w:tcW w:w="27525" w:type="dxa"/>
                  <w:gridSpan w:val="14"/>
                  <w:tcBorders>
                    <w:top w:val="single" w:sz="4" w:space="0" w:color="auto"/>
                    <w:left w:val="single" w:sz="4" w:space="0" w:color="auto"/>
                    <w:bottom w:val="single" w:sz="4" w:space="0" w:color="auto"/>
                    <w:right w:val="single" w:sz="4" w:space="0" w:color="auto"/>
                  </w:tcBorders>
                  <w:shd w:val="clear" w:color="auto" w:fill="auto"/>
                  <w:vAlign w:val="center"/>
                  <w:hideMark/>
                  <w:tcPrChange w:id="8" w:author="Arsenio Soto.Jr" w:date="2022-02-24T13:41:00Z">
                    <w:tcPr>
                      <w:tcW w:w="25040" w:type="dxa"/>
                      <w:gridSpan w:val="26"/>
                      <w:tcBorders>
                        <w:top w:val="single" w:sz="4" w:space="0" w:color="auto"/>
                        <w:left w:val="single" w:sz="4" w:space="0" w:color="auto"/>
                        <w:bottom w:val="single" w:sz="4" w:space="0" w:color="auto"/>
                        <w:right w:val="single" w:sz="4" w:space="0" w:color="auto"/>
                      </w:tcBorders>
                      <w:shd w:val="clear" w:color="auto" w:fill="auto"/>
                      <w:vAlign w:val="center"/>
                      <w:hideMark/>
                    </w:tcPr>
                  </w:tcPrChange>
                </w:tcPr>
                <w:p w14:paraId="137CC4B2" w14:textId="77777777" w:rsidR="0065350D" w:rsidRPr="0065350D" w:rsidRDefault="0065350D" w:rsidP="00EE4BC3">
                  <w:pPr>
                    <w:framePr w:hSpace="141" w:wrap="around" w:vAnchor="page" w:hAnchor="margin" w:xAlign="right" w:y="1021"/>
                    <w:spacing w:after="0" w:line="240" w:lineRule="auto"/>
                    <w:jc w:val="center"/>
                    <w:rPr>
                      <w:ins w:id="9" w:author="LGinger" w:date="2022-02-15T15:49:00Z"/>
                      <w:rFonts w:ascii="Times New Roman" w:eastAsia="Times New Roman" w:hAnsi="Times New Roman" w:cs="Times New Roman"/>
                      <w:b/>
                      <w:bCs/>
                      <w:color w:val="000000"/>
                      <w:sz w:val="20"/>
                      <w:szCs w:val="20"/>
                      <w:lang w:eastAsia="pt-PT"/>
                    </w:rPr>
                  </w:pPr>
                  <w:ins w:id="10" w:author="LGinger" w:date="2022-02-15T15:49:00Z">
                    <w:r w:rsidRPr="0065350D">
                      <w:rPr>
                        <w:rFonts w:ascii="Times New Roman" w:eastAsia="Times New Roman" w:hAnsi="Times New Roman" w:cs="Times New Roman"/>
                        <w:b/>
                        <w:bCs/>
                        <w:color w:val="000000"/>
                        <w:sz w:val="20"/>
                        <w:szCs w:val="20"/>
                        <w:lang w:eastAsia="pt-PT"/>
                      </w:rPr>
                      <w:t>Testes 2 - Relatório escrito</w:t>
                    </w:r>
                  </w:ins>
                </w:p>
              </w:tc>
              <w:tc>
                <w:tcPr>
                  <w:tcW w:w="914" w:type="dxa"/>
                  <w:tcBorders>
                    <w:top w:val="single" w:sz="4" w:space="0" w:color="auto"/>
                    <w:left w:val="nil"/>
                    <w:bottom w:val="single" w:sz="4" w:space="0" w:color="auto"/>
                    <w:right w:val="single" w:sz="4" w:space="0" w:color="auto"/>
                  </w:tcBorders>
                  <w:shd w:val="clear" w:color="auto" w:fill="auto"/>
                  <w:vAlign w:val="center"/>
                  <w:hideMark/>
                  <w:tcPrChange w:id="11" w:author="Arsenio Soto.Jr" w:date="2022-02-24T13:41:00Z">
                    <w:tcPr>
                      <w:tcW w:w="880" w:type="dxa"/>
                      <w:gridSpan w:val="2"/>
                      <w:tcBorders>
                        <w:top w:val="single" w:sz="4" w:space="0" w:color="auto"/>
                        <w:left w:val="nil"/>
                        <w:bottom w:val="single" w:sz="4" w:space="0" w:color="auto"/>
                        <w:right w:val="single" w:sz="4" w:space="0" w:color="auto"/>
                      </w:tcBorders>
                      <w:shd w:val="clear" w:color="auto" w:fill="auto"/>
                      <w:vAlign w:val="center"/>
                      <w:hideMark/>
                    </w:tcPr>
                  </w:tcPrChange>
                </w:tcPr>
                <w:p w14:paraId="34929364" w14:textId="77777777" w:rsidR="0065350D" w:rsidRPr="0065350D" w:rsidRDefault="0065350D" w:rsidP="00EE4BC3">
                  <w:pPr>
                    <w:framePr w:hSpace="141" w:wrap="around" w:vAnchor="page" w:hAnchor="margin" w:xAlign="right" w:y="1021"/>
                    <w:spacing w:after="0" w:line="240" w:lineRule="auto"/>
                    <w:jc w:val="center"/>
                    <w:rPr>
                      <w:ins w:id="12" w:author="LGinger" w:date="2022-02-15T15:49:00Z"/>
                      <w:rFonts w:ascii="Times New Roman" w:eastAsia="Times New Roman" w:hAnsi="Times New Roman" w:cs="Times New Roman"/>
                      <w:b/>
                      <w:bCs/>
                      <w:color w:val="000000"/>
                      <w:sz w:val="20"/>
                      <w:szCs w:val="20"/>
                      <w:lang w:eastAsia="pt-PT"/>
                    </w:rPr>
                  </w:pPr>
                  <w:ins w:id="13" w:author="LGinger" w:date="2022-02-15T15:49:00Z">
                    <w:r w:rsidRPr="0065350D">
                      <w:rPr>
                        <w:rFonts w:ascii="Times New Roman" w:eastAsia="Times New Roman" w:hAnsi="Times New Roman" w:cs="Times New Roman"/>
                        <w:b/>
                        <w:bCs/>
                        <w:color w:val="000000"/>
                        <w:sz w:val="20"/>
                        <w:szCs w:val="20"/>
                        <w:lang w:eastAsia="pt-PT"/>
                      </w:rPr>
                      <w:t>Nota Teste 2</w:t>
                    </w:r>
                  </w:ins>
                </w:p>
              </w:tc>
            </w:tr>
            <w:tr w:rsidR="0065350D" w:rsidRPr="0065350D" w14:paraId="1C46D8D2" w14:textId="77777777" w:rsidTr="00EE4BC3">
              <w:trPr>
                <w:trHeight w:val="267"/>
                <w:ins w:id="14" w:author="LGinger" w:date="2022-02-15T15:49:00Z"/>
                <w:trPrChange w:id="15" w:author="Arsenio Soto.Jr" w:date="2022-02-24T13:41:00Z">
                  <w:trPr>
                    <w:gridAfter w:val="0"/>
                    <w:trHeight w:val="260"/>
                  </w:trPr>
                </w:trPrChange>
              </w:trPr>
              <w:tc>
                <w:tcPr>
                  <w:tcW w:w="13575" w:type="dxa"/>
                  <w:vMerge w:val="restart"/>
                  <w:tcBorders>
                    <w:top w:val="nil"/>
                    <w:left w:val="single" w:sz="4" w:space="0" w:color="auto"/>
                    <w:bottom w:val="single" w:sz="4" w:space="0" w:color="auto"/>
                    <w:right w:val="single" w:sz="4" w:space="0" w:color="auto"/>
                  </w:tcBorders>
                  <w:shd w:val="clear" w:color="auto" w:fill="auto"/>
                  <w:vAlign w:val="center"/>
                  <w:hideMark/>
                  <w:tcPrChange w:id="16" w:author="Arsenio Soto.Jr" w:date="2022-02-24T13:41:00Z">
                    <w:tcPr>
                      <w:tcW w:w="13060" w:type="dxa"/>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40654E3C" w14:textId="77777777" w:rsidR="0065350D" w:rsidRPr="0065350D" w:rsidRDefault="0065350D" w:rsidP="00EE4BC3">
                  <w:pPr>
                    <w:framePr w:hSpace="141" w:wrap="around" w:vAnchor="page" w:hAnchor="margin" w:xAlign="right" w:y="1021"/>
                    <w:spacing w:after="0" w:line="240" w:lineRule="auto"/>
                    <w:jc w:val="center"/>
                    <w:rPr>
                      <w:ins w:id="17" w:author="LGinger" w:date="2022-02-15T15:49:00Z"/>
                      <w:rFonts w:ascii="Times New Roman" w:eastAsia="Times New Roman" w:hAnsi="Times New Roman" w:cs="Times New Roman"/>
                      <w:b/>
                      <w:bCs/>
                      <w:color w:val="000000"/>
                      <w:sz w:val="20"/>
                      <w:szCs w:val="20"/>
                      <w:lang w:eastAsia="pt-PT"/>
                    </w:rPr>
                  </w:pPr>
                  <w:ins w:id="18" w:author="LGinger" w:date="2022-02-15T15:49:00Z">
                    <w:r w:rsidRPr="0065350D">
                      <w:rPr>
                        <w:rFonts w:ascii="Times New Roman" w:eastAsia="Times New Roman" w:hAnsi="Times New Roman" w:cs="Times New Roman"/>
                        <w:b/>
                        <w:bCs/>
                        <w:color w:val="000000"/>
                        <w:sz w:val="16"/>
                        <w:szCs w:val="16"/>
                        <w:lang w:eastAsia="pt-PT"/>
                      </w:rPr>
                      <w:t xml:space="preserve">Estrutura/ </w:t>
                    </w:r>
                    <w:proofErr w:type="spellStart"/>
                    <w:r w:rsidRPr="0065350D">
                      <w:rPr>
                        <w:rFonts w:ascii="Times New Roman" w:eastAsia="Times New Roman" w:hAnsi="Times New Roman" w:cs="Times New Roman"/>
                        <w:b/>
                        <w:bCs/>
                        <w:color w:val="000000"/>
                        <w:sz w:val="16"/>
                        <w:szCs w:val="16"/>
                        <w:lang w:eastAsia="pt-PT"/>
                      </w:rPr>
                      <w:t>apresentacao</w:t>
                    </w:r>
                    <w:proofErr w:type="spellEnd"/>
                    <w:r w:rsidRPr="0065350D">
                      <w:rPr>
                        <w:rFonts w:ascii="Times New Roman" w:eastAsia="Times New Roman" w:hAnsi="Times New Roman" w:cs="Times New Roman"/>
                        <w:b/>
                        <w:bCs/>
                        <w:color w:val="000000"/>
                        <w:sz w:val="20"/>
                        <w:szCs w:val="20"/>
                        <w:lang w:eastAsia="pt-PT"/>
                      </w:rPr>
                      <w:t xml:space="preserve"> da Monografia (2)</w:t>
                    </w:r>
                  </w:ins>
                </w:p>
              </w:tc>
              <w:tc>
                <w:tcPr>
                  <w:tcW w:w="1375" w:type="dxa"/>
                  <w:tcBorders>
                    <w:top w:val="nil"/>
                    <w:left w:val="nil"/>
                    <w:bottom w:val="single" w:sz="4" w:space="0" w:color="auto"/>
                    <w:right w:val="single" w:sz="4" w:space="0" w:color="auto"/>
                  </w:tcBorders>
                  <w:shd w:val="clear" w:color="auto" w:fill="auto"/>
                  <w:vAlign w:val="center"/>
                  <w:hideMark/>
                  <w:tcPrChange w:id="19" w:author="Arsenio Soto.Jr" w:date="2022-02-24T13:41:00Z">
                    <w:tcPr>
                      <w:tcW w:w="880" w:type="dxa"/>
                      <w:gridSpan w:val="2"/>
                      <w:tcBorders>
                        <w:top w:val="nil"/>
                        <w:left w:val="nil"/>
                        <w:bottom w:val="single" w:sz="4" w:space="0" w:color="auto"/>
                        <w:right w:val="single" w:sz="4" w:space="0" w:color="auto"/>
                      </w:tcBorders>
                      <w:shd w:val="clear" w:color="auto" w:fill="auto"/>
                      <w:vAlign w:val="center"/>
                      <w:hideMark/>
                    </w:tcPr>
                  </w:tcPrChange>
                </w:tcPr>
                <w:p w14:paraId="09771E5B" w14:textId="77777777" w:rsidR="0065350D" w:rsidRPr="0065350D" w:rsidRDefault="0065350D" w:rsidP="00EE4BC3">
                  <w:pPr>
                    <w:framePr w:hSpace="141" w:wrap="around" w:vAnchor="page" w:hAnchor="margin" w:xAlign="right" w:y="1021"/>
                    <w:spacing w:after="0" w:line="240" w:lineRule="auto"/>
                    <w:rPr>
                      <w:ins w:id="20" w:author="LGinger" w:date="2022-02-15T15:49:00Z"/>
                      <w:rFonts w:ascii="Times New Roman" w:eastAsia="Times New Roman" w:hAnsi="Times New Roman" w:cs="Times New Roman"/>
                      <w:b/>
                      <w:bCs/>
                      <w:color w:val="000000"/>
                      <w:sz w:val="20"/>
                      <w:szCs w:val="20"/>
                      <w:lang w:eastAsia="pt-PT"/>
                    </w:rPr>
                  </w:pPr>
                  <w:proofErr w:type="spellStart"/>
                  <w:ins w:id="21" w:author="LGinger" w:date="2022-02-15T15:49:00Z">
                    <w:r w:rsidRPr="0065350D">
                      <w:rPr>
                        <w:rFonts w:ascii="Times New Roman" w:eastAsia="Times New Roman" w:hAnsi="Times New Roman" w:cs="Times New Roman"/>
                        <w:b/>
                        <w:bCs/>
                        <w:color w:val="000000"/>
                        <w:sz w:val="20"/>
                        <w:szCs w:val="20"/>
                        <w:lang w:eastAsia="pt-PT"/>
                      </w:rPr>
                      <w:t>Cap</w:t>
                    </w:r>
                    <w:proofErr w:type="spellEnd"/>
                    <w:r w:rsidRPr="0065350D">
                      <w:rPr>
                        <w:rFonts w:ascii="Times New Roman" w:eastAsia="Times New Roman" w:hAnsi="Times New Roman" w:cs="Times New Roman"/>
                        <w:b/>
                        <w:bCs/>
                        <w:color w:val="000000"/>
                        <w:sz w:val="20"/>
                        <w:szCs w:val="20"/>
                        <w:lang w:eastAsia="pt-PT"/>
                      </w:rPr>
                      <w:t xml:space="preserve"> I - Introdução</w:t>
                    </w:r>
                  </w:ins>
                </w:p>
              </w:tc>
              <w:tc>
                <w:tcPr>
                  <w:tcW w:w="1256" w:type="dxa"/>
                  <w:tcBorders>
                    <w:top w:val="nil"/>
                    <w:left w:val="nil"/>
                    <w:bottom w:val="single" w:sz="4" w:space="0" w:color="auto"/>
                    <w:right w:val="single" w:sz="4" w:space="0" w:color="auto"/>
                  </w:tcBorders>
                  <w:shd w:val="clear" w:color="000000" w:fill="FFFF00"/>
                  <w:vAlign w:val="center"/>
                  <w:hideMark/>
                  <w:tcPrChange w:id="22" w:author="Arsenio Soto.Jr" w:date="2022-02-24T13:41:00Z">
                    <w:tcPr>
                      <w:tcW w:w="880" w:type="dxa"/>
                      <w:gridSpan w:val="2"/>
                      <w:tcBorders>
                        <w:top w:val="nil"/>
                        <w:left w:val="nil"/>
                        <w:bottom w:val="single" w:sz="4" w:space="0" w:color="auto"/>
                        <w:right w:val="single" w:sz="4" w:space="0" w:color="auto"/>
                      </w:tcBorders>
                      <w:shd w:val="clear" w:color="000000" w:fill="FFFF00"/>
                      <w:vAlign w:val="center"/>
                      <w:hideMark/>
                    </w:tcPr>
                  </w:tcPrChange>
                </w:tcPr>
                <w:p w14:paraId="39D43245" w14:textId="77777777" w:rsidR="0065350D" w:rsidRPr="0065350D" w:rsidRDefault="0065350D" w:rsidP="00EE4BC3">
                  <w:pPr>
                    <w:framePr w:hSpace="141" w:wrap="around" w:vAnchor="page" w:hAnchor="margin" w:xAlign="right" w:y="1021"/>
                    <w:spacing w:after="0" w:line="240" w:lineRule="auto"/>
                    <w:rPr>
                      <w:ins w:id="23" w:author="LGinger" w:date="2022-02-15T15:49:00Z"/>
                      <w:rFonts w:ascii="Times New Roman" w:eastAsia="Times New Roman" w:hAnsi="Times New Roman" w:cs="Times New Roman"/>
                      <w:b/>
                      <w:bCs/>
                      <w:color w:val="000000"/>
                      <w:sz w:val="20"/>
                      <w:szCs w:val="20"/>
                      <w:lang w:eastAsia="pt-PT"/>
                    </w:rPr>
                  </w:pPr>
                  <w:ins w:id="24" w:author="LGinger" w:date="2022-02-15T15:49:00Z">
                    <w:r w:rsidRPr="0065350D">
                      <w:rPr>
                        <w:rFonts w:ascii="Times New Roman" w:eastAsia="Times New Roman" w:hAnsi="Times New Roman" w:cs="Times New Roman"/>
                        <w:b/>
                        <w:bCs/>
                        <w:color w:val="000000"/>
                        <w:sz w:val="20"/>
                        <w:szCs w:val="20"/>
                        <w:lang w:eastAsia="pt-PT"/>
                      </w:rPr>
                      <w:t> </w:t>
                    </w:r>
                  </w:ins>
                </w:p>
              </w:tc>
              <w:tc>
                <w:tcPr>
                  <w:tcW w:w="1337" w:type="dxa"/>
                  <w:tcBorders>
                    <w:top w:val="nil"/>
                    <w:left w:val="nil"/>
                    <w:bottom w:val="single" w:sz="4" w:space="0" w:color="auto"/>
                    <w:right w:val="single" w:sz="4" w:space="0" w:color="auto"/>
                  </w:tcBorders>
                  <w:shd w:val="clear" w:color="auto" w:fill="auto"/>
                  <w:vAlign w:val="center"/>
                  <w:hideMark/>
                  <w:tcPrChange w:id="25" w:author="Arsenio Soto.Jr" w:date="2022-02-24T13:41:00Z">
                    <w:tcPr>
                      <w:tcW w:w="940" w:type="dxa"/>
                      <w:gridSpan w:val="2"/>
                      <w:tcBorders>
                        <w:top w:val="nil"/>
                        <w:left w:val="nil"/>
                        <w:bottom w:val="single" w:sz="4" w:space="0" w:color="auto"/>
                        <w:right w:val="single" w:sz="4" w:space="0" w:color="auto"/>
                      </w:tcBorders>
                      <w:shd w:val="clear" w:color="auto" w:fill="auto"/>
                      <w:vAlign w:val="center"/>
                      <w:hideMark/>
                    </w:tcPr>
                  </w:tcPrChange>
                </w:tcPr>
                <w:p w14:paraId="1C995729" w14:textId="77777777" w:rsidR="0065350D" w:rsidRPr="0065350D" w:rsidRDefault="0065350D" w:rsidP="00EE4BC3">
                  <w:pPr>
                    <w:framePr w:hSpace="141" w:wrap="around" w:vAnchor="page" w:hAnchor="margin" w:xAlign="right" w:y="1021"/>
                    <w:spacing w:after="0" w:line="240" w:lineRule="auto"/>
                    <w:rPr>
                      <w:ins w:id="26" w:author="LGinger" w:date="2022-02-15T15:49:00Z"/>
                      <w:rFonts w:ascii="Times New Roman" w:eastAsia="Times New Roman" w:hAnsi="Times New Roman" w:cs="Times New Roman"/>
                      <w:b/>
                      <w:bCs/>
                      <w:color w:val="000000"/>
                      <w:sz w:val="20"/>
                      <w:szCs w:val="20"/>
                      <w:lang w:eastAsia="pt-PT"/>
                    </w:rPr>
                  </w:pPr>
                  <w:ins w:id="27" w:author="LGinger" w:date="2022-02-15T15:49:00Z">
                    <w:r w:rsidRPr="0065350D">
                      <w:rPr>
                        <w:rFonts w:ascii="Times New Roman" w:eastAsia="Times New Roman" w:hAnsi="Times New Roman" w:cs="Times New Roman"/>
                        <w:b/>
                        <w:bCs/>
                        <w:color w:val="000000"/>
                        <w:sz w:val="20"/>
                        <w:szCs w:val="20"/>
                        <w:lang w:eastAsia="pt-PT"/>
                      </w:rPr>
                      <w:t> </w:t>
                    </w:r>
                  </w:ins>
                </w:p>
              </w:tc>
              <w:tc>
                <w:tcPr>
                  <w:tcW w:w="977" w:type="dxa"/>
                  <w:tcBorders>
                    <w:top w:val="nil"/>
                    <w:left w:val="nil"/>
                    <w:bottom w:val="single" w:sz="4" w:space="0" w:color="auto"/>
                    <w:right w:val="single" w:sz="4" w:space="0" w:color="auto"/>
                  </w:tcBorders>
                  <w:shd w:val="clear" w:color="auto" w:fill="auto"/>
                  <w:vAlign w:val="center"/>
                  <w:hideMark/>
                  <w:tcPrChange w:id="28" w:author="Arsenio Soto.Jr" w:date="2022-02-24T13:41:00Z">
                    <w:tcPr>
                      <w:tcW w:w="940" w:type="dxa"/>
                      <w:gridSpan w:val="2"/>
                      <w:tcBorders>
                        <w:top w:val="nil"/>
                        <w:left w:val="nil"/>
                        <w:bottom w:val="single" w:sz="4" w:space="0" w:color="auto"/>
                        <w:right w:val="single" w:sz="4" w:space="0" w:color="auto"/>
                      </w:tcBorders>
                      <w:shd w:val="clear" w:color="auto" w:fill="auto"/>
                      <w:vAlign w:val="center"/>
                      <w:hideMark/>
                    </w:tcPr>
                  </w:tcPrChange>
                </w:tcPr>
                <w:p w14:paraId="41B18E6B" w14:textId="77777777" w:rsidR="0065350D" w:rsidRPr="0065350D" w:rsidRDefault="0065350D" w:rsidP="00EE4BC3">
                  <w:pPr>
                    <w:framePr w:hSpace="141" w:wrap="around" w:vAnchor="page" w:hAnchor="margin" w:xAlign="right" w:y="1021"/>
                    <w:spacing w:after="0" w:line="240" w:lineRule="auto"/>
                    <w:rPr>
                      <w:ins w:id="29" w:author="LGinger" w:date="2022-02-15T15:49:00Z"/>
                      <w:rFonts w:ascii="Times New Roman" w:eastAsia="Times New Roman" w:hAnsi="Times New Roman" w:cs="Times New Roman"/>
                      <w:b/>
                      <w:bCs/>
                      <w:color w:val="000000"/>
                      <w:sz w:val="20"/>
                      <w:szCs w:val="20"/>
                      <w:lang w:eastAsia="pt-PT"/>
                    </w:rPr>
                  </w:pPr>
                  <w:ins w:id="30" w:author="LGinger" w:date="2022-02-15T15:49:00Z">
                    <w:r w:rsidRPr="0065350D">
                      <w:rPr>
                        <w:rFonts w:ascii="Times New Roman" w:eastAsia="Times New Roman" w:hAnsi="Times New Roman" w:cs="Times New Roman"/>
                        <w:b/>
                        <w:bCs/>
                        <w:color w:val="000000"/>
                        <w:sz w:val="20"/>
                        <w:szCs w:val="20"/>
                        <w:lang w:eastAsia="pt-PT"/>
                      </w:rPr>
                      <w:t> </w:t>
                    </w:r>
                  </w:ins>
                </w:p>
              </w:tc>
              <w:tc>
                <w:tcPr>
                  <w:tcW w:w="1254" w:type="dxa"/>
                  <w:tcBorders>
                    <w:top w:val="nil"/>
                    <w:left w:val="nil"/>
                    <w:bottom w:val="single" w:sz="4" w:space="0" w:color="auto"/>
                    <w:right w:val="single" w:sz="4" w:space="0" w:color="auto"/>
                  </w:tcBorders>
                  <w:shd w:val="clear" w:color="000000" w:fill="FFFF00"/>
                  <w:vAlign w:val="center"/>
                  <w:hideMark/>
                  <w:tcPrChange w:id="31" w:author="Arsenio Soto.Jr" w:date="2022-02-24T13:41:00Z">
                    <w:tcPr>
                      <w:tcW w:w="940" w:type="dxa"/>
                      <w:gridSpan w:val="2"/>
                      <w:tcBorders>
                        <w:top w:val="nil"/>
                        <w:left w:val="nil"/>
                        <w:bottom w:val="single" w:sz="4" w:space="0" w:color="auto"/>
                        <w:right w:val="single" w:sz="4" w:space="0" w:color="auto"/>
                      </w:tcBorders>
                      <w:shd w:val="clear" w:color="000000" w:fill="FFFF00"/>
                      <w:vAlign w:val="center"/>
                      <w:hideMark/>
                    </w:tcPr>
                  </w:tcPrChange>
                </w:tcPr>
                <w:p w14:paraId="53B1867F" w14:textId="77777777" w:rsidR="0065350D" w:rsidRPr="0065350D" w:rsidRDefault="0065350D" w:rsidP="00EE4BC3">
                  <w:pPr>
                    <w:framePr w:hSpace="141" w:wrap="around" w:vAnchor="page" w:hAnchor="margin" w:xAlign="right" w:y="1021"/>
                    <w:spacing w:after="0" w:line="240" w:lineRule="auto"/>
                    <w:rPr>
                      <w:ins w:id="32" w:author="LGinger" w:date="2022-02-15T15:49:00Z"/>
                      <w:rFonts w:ascii="Times New Roman" w:eastAsia="Times New Roman" w:hAnsi="Times New Roman" w:cs="Times New Roman"/>
                      <w:b/>
                      <w:bCs/>
                      <w:color w:val="000000"/>
                      <w:sz w:val="20"/>
                      <w:szCs w:val="20"/>
                      <w:lang w:eastAsia="pt-PT"/>
                    </w:rPr>
                  </w:pPr>
                  <w:ins w:id="33" w:author="LGinger" w:date="2022-02-15T15:49:00Z">
                    <w:r w:rsidRPr="0065350D">
                      <w:rPr>
                        <w:rFonts w:ascii="Times New Roman" w:eastAsia="Times New Roman" w:hAnsi="Times New Roman" w:cs="Times New Roman"/>
                        <w:b/>
                        <w:bCs/>
                        <w:color w:val="000000"/>
                        <w:sz w:val="20"/>
                        <w:szCs w:val="20"/>
                        <w:lang w:eastAsia="pt-PT"/>
                      </w:rPr>
                      <w:t> </w:t>
                    </w:r>
                  </w:ins>
                </w:p>
              </w:tc>
              <w:tc>
                <w:tcPr>
                  <w:tcW w:w="977" w:type="dxa"/>
                  <w:tcBorders>
                    <w:top w:val="nil"/>
                    <w:left w:val="nil"/>
                    <w:bottom w:val="single" w:sz="4" w:space="0" w:color="auto"/>
                    <w:right w:val="single" w:sz="4" w:space="0" w:color="auto"/>
                  </w:tcBorders>
                  <w:shd w:val="clear" w:color="000000" w:fill="FFFF00"/>
                  <w:vAlign w:val="center"/>
                  <w:hideMark/>
                  <w:tcPrChange w:id="34" w:author="Arsenio Soto.Jr" w:date="2022-02-24T13:41:00Z">
                    <w:tcPr>
                      <w:tcW w:w="940" w:type="dxa"/>
                      <w:gridSpan w:val="2"/>
                      <w:tcBorders>
                        <w:top w:val="nil"/>
                        <w:left w:val="nil"/>
                        <w:bottom w:val="single" w:sz="4" w:space="0" w:color="auto"/>
                        <w:right w:val="single" w:sz="4" w:space="0" w:color="auto"/>
                      </w:tcBorders>
                      <w:shd w:val="clear" w:color="000000" w:fill="FFFF00"/>
                      <w:vAlign w:val="center"/>
                      <w:hideMark/>
                    </w:tcPr>
                  </w:tcPrChange>
                </w:tcPr>
                <w:p w14:paraId="5C8197FE" w14:textId="77777777" w:rsidR="0065350D" w:rsidRPr="0065350D" w:rsidRDefault="0065350D" w:rsidP="00EE4BC3">
                  <w:pPr>
                    <w:framePr w:hSpace="141" w:wrap="around" w:vAnchor="page" w:hAnchor="margin" w:xAlign="right" w:y="1021"/>
                    <w:spacing w:after="0" w:line="240" w:lineRule="auto"/>
                    <w:jc w:val="center"/>
                    <w:rPr>
                      <w:ins w:id="35" w:author="LGinger" w:date="2022-02-15T15:49:00Z"/>
                      <w:rFonts w:ascii="Times New Roman" w:eastAsia="Times New Roman" w:hAnsi="Times New Roman" w:cs="Times New Roman"/>
                      <w:b/>
                      <w:bCs/>
                      <w:color w:val="000000"/>
                      <w:sz w:val="20"/>
                      <w:szCs w:val="20"/>
                      <w:lang w:eastAsia="pt-PT"/>
                    </w:rPr>
                  </w:pPr>
                  <w:ins w:id="36" w:author="LGinger" w:date="2022-02-15T15:49:00Z">
                    <w:r w:rsidRPr="0065350D">
                      <w:rPr>
                        <w:rFonts w:ascii="Times New Roman" w:eastAsia="Times New Roman" w:hAnsi="Times New Roman" w:cs="Times New Roman"/>
                        <w:b/>
                        <w:bCs/>
                        <w:color w:val="000000"/>
                        <w:sz w:val="20"/>
                        <w:szCs w:val="20"/>
                        <w:lang w:eastAsia="pt-PT"/>
                      </w:rPr>
                      <w:t> </w:t>
                    </w:r>
                  </w:ins>
                </w:p>
              </w:tc>
              <w:tc>
                <w:tcPr>
                  <w:tcW w:w="977" w:type="dxa"/>
                  <w:vMerge w:val="restart"/>
                  <w:tcBorders>
                    <w:top w:val="nil"/>
                    <w:left w:val="single" w:sz="4" w:space="0" w:color="auto"/>
                    <w:bottom w:val="single" w:sz="4" w:space="0" w:color="auto"/>
                    <w:right w:val="single" w:sz="4" w:space="0" w:color="auto"/>
                  </w:tcBorders>
                  <w:shd w:val="clear" w:color="auto" w:fill="auto"/>
                  <w:vAlign w:val="center"/>
                  <w:hideMark/>
                  <w:tcPrChange w:id="37" w:author="Arsenio Soto.Jr" w:date="2022-02-24T13:41:00Z">
                    <w:tcPr>
                      <w:tcW w:w="94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72B0CDA7" w14:textId="77777777" w:rsidR="0065350D" w:rsidRPr="0065350D" w:rsidRDefault="0065350D" w:rsidP="00EE4BC3">
                  <w:pPr>
                    <w:framePr w:hSpace="141" w:wrap="around" w:vAnchor="page" w:hAnchor="margin" w:xAlign="right" w:y="1021"/>
                    <w:spacing w:after="0" w:line="240" w:lineRule="auto"/>
                    <w:jc w:val="center"/>
                    <w:rPr>
                      <w:ins w:id="38" w:author="LGinger" w:date="2022-02-15T15:49:00Z"/>
                      <w:rFonts w:ascii="Times New Roman" w:eastAsia="Times New Roman" w:hAnsi="Times New Roman" w:cs="Times New Roman"/>
                      <w:b/>
                      <w:bCs/>
                      <w:color w:val="000000"/>
                      <w:sz w:val="16"/>
                      <w:szCs w:val="16"/>
                      <w:lang w:eastAsia="pt-PT"/>
                    </w:rPr>
                  </w:pPr>
                  <w:proofErr w:type="spellStart"/>
                  <w:ins w:id="39" w:author="LGinger" w:date="2022-02-15T15:49:00Z">
                    <w:r w:rsidRPr="0065350D">
                      <w:rPr>
                        <w:rFonts w:ascii="Times New Roman" w:eastAsia="Times New Roman" w:hAnsi="Times New Roman" w:cs="Times New Roman"/>
                        <w:b/>
                        <w:bCs/>
                        <w:color w:val="000000"/>
                        <w:sz w:val="16"/>
                        <w:szCs w:val="16"/>
                        <w:lang w:eastAsia="pt-PT"/>
                      </w:rPr>
                      <w:t>Cap</w:t>
                    </w:r>
                    <w:proofErr w:type="spellEnd"/>
                    <w:r w:rsidRPr="0065350D">
                      <w:rPr>
                        <w:rFonts w:ascii="Times New Roman" w:eastAsia="Times New Roman" w:hAnsi="Times New Roman" w:cs="Times New Roman"/>
                        <w:b/>
                        <w:bCs/>
                        <w:color w:val="000000"/>
                        <w:sz w:val="16"/>
                        <w:szCs w:val="16"/>
                        <w:lang w:eastAsia="pt-PT"/>
                      </w:rPr>
                      <w:t xml:space="preserve"> II - </w:t>
                    </w:r>
                    <w:proofErr w:type="spellStart"/>
                    <w:r w:rsidRPr="0065350D">
                      <w:rPr>
                        <w:rFonts w:ascii="Times New Roman" w:eastAsia="Times New Roman" w:hAnsi="Times New Roman" w:cs="Times New Roman"/>
                        <w:b/>
                        <w:bCs/>
                        <w:color w:val="000000"/>
                        <w:sz w:val="16"/>
                        <w:szCs w:val="16"/>
                        <w:lang w:eastAsia="pt-PT"/>
                      </w:rPr>
                      <w:t>Revisao</w:t>
                    </w:r>
                    <w:proofErr w:type="spellEnd"/>
                    <w:r w:rsidRPr="0065350D">
                      <w:rPr>
                        <w:rFonts w:ascii="Times New Roman" w:eastAsia="Times New Roman" w:hAnsi="Times New Roman" w:cs="Times New Roman"/>
                        <w:b/>
                        <w:bCs/>
                        <w:color w:val="000000"/>
                        <w:sz w:val="16"/>
                        <w:szCs w:val="16"/>
                        <w:lang w:eastAsia="pt-PT"/>
                      </w:rPr>
                      <w:t xml:space="preserve"> da Literatura</w:t>
                    </w:r>
                    <w:r w:rsidRPr="0065350D">
                      <w:rPr>
                        <w:rFonts w:ascii="Times New Roman" w:eastAsia="Times New Roman" w:hAnsi="Times New Roman" w:cs="Times New Roman"/>
                        <w:b/>
                        <w:bCs/>
                        <w:color w:val="000000"/>
                        <w:sz w:val="16"/>
                        <w:szCs w:val="16"/>
                        <w:lang w:eastAsia="pt-PT"/>
                      </w:rPr>
                      <w:br/>
                      <w:t>(2)</w:t>
                    </w:r>
                  </w:ins>
                </w:p>
              </w:tc>
              <w:tc>
                <w:tcPr>
                  <w:tcW w:w="1033" w:type="dxa"/>
                  <w:vMerge w:val="restart"/>
                  <w:tcBorders>
                    <w:top w:val="nil"/>
                    <w:left w:val="single" w:sz="4" w:space="0" w:color="auto"/>
                    <w:bottom w:val="single" w:sz="4" w:space="0" w:color="auto"/>
                    <w:right w:val="single" w:sz="4" w:space="0" w:color="auto"/>
                  </w:tcBorders>
                  <w:shd w:val="clear" w:color="auto" w:fill="auto"/>
                  <w:vAlign w:val="center"/>
                  <w:hideMark/>
                  <w:tcPrChange w:id="40" w:author="Arsenio Soto.Jr" w:date="2022-02-24T13:41:00Z">
                    <w:tcPr>
                      <w:tcW w:w="94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03CE6C78" w14:textId="77777777" w:rsidR="0065350D" w:rsidRPr="0065350D" w:rsidRDefault="0065350D" w:rsidP="00EE4BC3">
                  <w:pPr>
                    <w:framePr w:hSpace="141" w:wrap="around" w:vAnchor="page" w:hAnchor="margin" w:xAlign="right" w:y="1021"/>
                    <w:spacing w:after="0" w:line="240" w:lineRule="auto"/>
                    <w:jc w:val="center"/>
                    <w:rPr>
                      <w:ins w:id="41" w:author="LGinger" w:date="2022-02-15T15:49:00Z"/>
                      <w:rFonts w:ascii="Times New Roman" w:eastAsia="Times New Roman" w:hAnsi="Times New Roman" w:cs="Times New Roman"/>
                      <w:b/>
                      <w:bCs/>
                      <w:color w:val="000000"/>
                      <w:sz w:val="16"/>
                      <w:szCs w:val="16"/>
                      <w:lang w:eastAsia="pt-PT"/>
                    </w:rPr>
                  </w:pPr>
                  <w:proofErr w:type="spellStart"/>
                  <w:ins w:id="42" w:author="LGinger" w:date="2022-02-15T15:49:00Z">
                    <w:r w:rsidRPr="0065350D">
                      <w:rPr>
                        <w:rFonts w:ascii="Times New Roman" w:eastAsia="Times New Roman" w:hAnsi="Times New Roman" w:cs="Times New Roman"/>
                        <w:b/>
                        <w:bCs/>
                        <w:color w:val="000000"/>
                        <w:sz w:val="16"/>
                        <w:szCs w:val="16"/>
                        <w:lang w:eastAsia="pt-PT"/>
                      </w:rPr>
                      <w:t>Cap</w:t>
                    </w:r>
                    <w:proofErr w:type="spellEnd"/>
                    <w:r w:rsidRPr="0065350D">
                      <w:rPr>
                        <w:rFonts w:ascii="Times New Roman" w:eastAsia="Times New Roman" w:hAnsi="Times New Roman" w:cs="Times New Roman"/>
                        <w:b/>
                        <w:bCs/>
                        <w:color w:val="000000"/>
                        <w:sz w:val="16"/>
                        <w:szCs w:val="16"/>
                        <w:lang w:eastAsia="pt-PT"/>
                      </w:rPr>
                      <w:t xml:space="preserve"> III - Metodologia</w:t>
                    </w:r>
                    <w:r w:rsidRPr="0065350D">
                      <w:rPr>
                        <w:rFonts w:ascii="Times New Roman" w:eastAsia="Times New Roman" w:hAnsi="Times New Roman" w:cs="Times New Roman"/>
                        <w:b/>
                        <w:bCs/>
                        <w:color w:val="000000"/>
                        <w:sz w:val="16"/>
                        <w:szCs w:val="16"/>
                        <w:lang w:eastAsia="pt-PT"/>
                      </w:rPr>
                      <w:br/>
                      <w:t>(2)</w:t>
                    </w:r>
                  </w:ins>
                </w:p>
              </w:tc>
              <w:tc>
                <w:tcPr>
                  <w:tcW w:w="977" w:type="dxa"/>
                  <w:vMerge w:val="restart"/>
                  <w:tcBorders>
                    <w:top w:val="nil"/>
                    <w:left w:val="single" w:sz="4" w:space="0" w:color="auto"/>
                    <w:bottom w:val="single" w:sz="4" w:space="0" w:color="auto"/>
                    <w:right w:val="single" w:sz="4" w:space="0" w:color="auto"/>
                  </w:tcBorders>
                  <w:shd w:val="clear" w:color="auto" w:fill="auto"/>
                  <w:vAlign w:val="center"/>
                  <w:hideMark/>
                  <w:tcPrChange w:id="43" w:author="Arsenio Soto.Jr" w:date="2022-02-24T13:41:00Z">
                    <w:tcPr>
                      <w:tcW w:w="94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2123E12E" w14:textId="77777777" w:rsidR="0065350D" w:rsidRPr="0065350D" w:rsidRDefault="0065350D" w:rsidP="00EE4BC3">
                  <w:pPr>
                    <w:framePr w:hSpace="141" w:wrap="around" w:vAnchor="page" w:hAnchor="margin" w:xAlign="right" w:y="1021"/>
                    <w:spacing w:after="0" w:line="240" w:lineRule="auto"/>
                    <w:jc w:val="center"/>
                    <w:rPr>
                      <w:ins w:id="44" w:author="LGinger" w:date="2022-02-15T15:49:00Z"/>
                      <w:rFonts w:ascii="Times New Roman" w:eastAsia="Times New Roman" w:hAnsi="Times New Roman" w:cs="Times New Roman"/>
                      <w:b/>
                      <w:bCs/>
                      <w:color w:val="000000"/>
                      <w:sz w:val="16"/>
                      <w:szCs w:val="16"/>
                      <w:lang w:eastAsia="pt-PT"/>
                    </w:rPr>
                  </w:pPr>
                  <w:proofErr w:type="spellStart"/>
                  <w:ins w:id="45" w:author="LGinger" w:date="2022-02-15T15:49:00Z">
                    <w:r w:rsidRPr="0065350D">
                      <w:rPr>
                        <w:rFonts w:ascii="Times New Roman" w:eastAsia="Times New Roman" w:hAnsi="Times New Roman" w:cs="Times New Roman"/>
                        <w:b/>
                        <w:bCs/>
                        <w:color w:val="000000"/>
                        <w:sz w:val="16"/>
                        <w:szCs w:val="16"/>
                        <w:lang w:eastAsia="pt-PT"/>
                      </w:rPr>
                      <w:t>Cap</w:t>
                    </w:r>
                    <w:proofErr w:type="spellEnd"/>
                    <w:r w:rsidRPr="0065350D">
                      <w:rPr>
                        <w:rFonts w:ascii="Times New Roman" w:eastAsia="Times New Roman" w:hAnsi="Times New Roman" w:cs="Times New Roman"/>
                        <w:b/>
                        <w:bCs/>
                        <w:color w:val="000000"/>
                        <w:sz w:val="16"/>
                        <w:szCs w:val="16"/>
                        <w:lang w:eastAsia="pt-PT"/>
                      </w:rPr>
                      <w:t xml:space="preserve"> IV - Caso de estudo</w:t>
                    </w:r>
                    <w:r w:rsidRPr="0065350D">
                      <w:rPr>
                        <w:rFonts w:ascii="Times New Roman" w:eastAsia="Times New Roman" w:hAnsi="Times New Roman" w:cs="Times New Roman"/>
                        <w:b/>
                        <w:bCs/>
                        <w:color w:val="000000"/>
                        <w:sz w:val="16"/>
                        <w:szCs w:val="16"/>
                        <w:lang w:eastAsia="pt-PT"/>
                      </w:rPr>
                      <w:br/>
                      <w:t>(2)</w:t>
                    </w:r>
                  </w:ins>
                </w:p>
              </w:tc>
              <w:tc>
                <w:tcPr>
                  <w:tcW w:w="977" w:type="dxa"/>
                  <w:vMerge w:val="restart"/>
                  <w:tcBorders>
                    <w:top w:val="nil"/>
                    <w:left w:val="single" w:sz="4" w:space="0" w:color="auto"/>
                    <w:bottom w:val="single" w:sz="4" w:space="0" w:color="auto"/>
                    <w:right w:val="single" w:sz="4" w:space="0" w:color="auto"/>
                  </w:tcBorders>
                  <w:shd w:val="clear" w:color="auto" w:fill="auto"/>
                  <w:vAlign w:val="center"/>
                  <w:hideMark/>
                  <w:tcPrChange w:id="46" w:author="Arsenio Soto.Jr" w:date="2022-02-24T13:41:00Z">
                    <w:tcPr>
                      <w:tcW w:w="94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78827447" w14:textId="77777777" w:rsidR="0065350D" w:rsidRPr="0065350D" w:rsidRDefault="0065350D" w:rsidP="00EE4BC3">
                  <w:pPr>
                    <w:framePr w:hSpace="141" w:wrap="around" w:vAnchor="page" w:hAnchor="margin" w:xAlign="right" w:y="1021"/>
                    <w:spacing w:after="0" w:line="240" w:lineRule="auto"/>
                    <w:jc w:val="center"/>
                    <w:rPr>
                      <w:ins w:id="47" w:author="LGinger" w:date="2022-02-15T15:49:00Z"/>
                      <w:rFonts w:ascii="Times New Roman" w:eastAsia="Times New Roman" w:hAnsi="Times New Roman" w:cs="Times New Roman"/>
                      <w:b/>
                      <w:bCs/>
                      <w:color w:val="000000"/>
                      <w:sz w:val="16"/>
                      <w:szCs w:val="16"/>
                      <w:lang w:eastAsia="pt-PT"/>
                    </w:rPr>
                  </w:pPr>
                  <w:ins w:id="48" w:author="LGinger" w:date="2022-02-15T15:49:00Z">
                    <w:r w:rsidRPr="0065350D">
                      <w:rPr>
                        <w:rFonts w:ascii="Times New Roman" w:eastAsia="Times New Roman" w:hAnsi="Times New Roman" w:cs="Times New Roman"/>
                        <w:b/>
                        <w:bCs/>
                        <w:color w:val="000000"/>
                        <w:sz w:val="16"/>
                        <w:szCs w:val="16"/>
                        <w:lang w:eastAsia="pt-PT"/>
                      </w:rPr>
                      <w:t>Uso correcto das Siglas</w:t>
                    </w:r>
                    <w:r w:rsidRPr="0065350D">
                      <w:rPr>
                        <w:rFonts w:ascii="Times New Roman" w:eastAsia="Times New Roman" w:hAnsi="Times New Roman" w:cs="Times New Roman"/>
                        <w:b/>
                        <w:bCs/>
                        <w:color w:val="000000"/>
                        <w:sz w:val="16"/>
                        <w:szCs w:val="16"/>
                        <w:lang w:eastAsia="pt-PT"/>
                      </w:rPr>
                      <w:br/>
                      <w:t>(0.5)</w:t>
                    </w:r>
                  </w:ins>
                </w:p>
              </w:tc>
              <w:tc>
                <w:tcPr>
                  <w:tcW w:w="977" w:type="dxa"/>
                  <w:vMerge w:val="restart"/>
                  <w:tcBorders>
                    <w:top w:val="nil"/>
                    <w:left w:val="single" w:sz="4" w:space="0" w:color="auto"/>
                    <w:bottom w:val="single" w:sz="4" w:space="0" w:color="auto"/>
                    <w:right w:val="single" w:sz="4" w:space="0" w:color="auto"/>
                  </w:tcBorders>
                  <w:shd w:val="clear" w:color="auto" w:fill="auto"/>
                  <w:vAlign w:val="center"/>
                  <w:hideMark/>
                  <w:tcPrChange w:id="49" w:author="Arsenio Soto.Jr" w:date="2022-02-24T13:41:00Z">
                    <w:tcPr>
                      <w:tcW w:w="94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3FB3CE71" w14:textId="77777777" w:rsidR="0065350D" w:rsidRPr="0065350D" w:rsidRDefault="0065350D" w:rsidP="00EE4BC3">
                  <w:pPr>
                    <w:framePr w:hSpace="141" w:wrap="around" w:vAnchor="page" w:hAnchor="margin" w:xAlign="right" w:y="1021"/>
                    <w:spacing w:after="0" w:line="240" w:lineRule="auto"/>
                    <w:jc w:val="center"/>
                    <w:rPr>
                      <w:ins w:id="50" w:author="LGinger" w:date="2022-02-15T15:49:00Z"/>
                      <w:rFonts w:ascii="Times New Roman" w:eastAsia="Times New Roman" w:hAnsi="Times New Roman" w:cs="Times New Roman"/>
                      <w:b/>
                      <w:bCs/>
                      <w:color w:val="000000"/>
                      <w:sz w:val="16"/>
                      <w:szCs w:val="16"/>
                      <w:lang w:eastAsia="pt-PT"/>
                    </w:rPr>
                  </w:pPr>
                  <w:ins w:id="51" w:author="LGinger" w:date="2022-02-15T15:49:00Z">
                    <w:r w:rsidRPr="0065350D">
                      <w:rPr>
                        <w:rFonts w:ascii="Times New Roman" w:eastAsia="Times New Roman" w:hAnsi="Times New Roman" w:cs="Times New Roman"/>
                        <w:b/>
                        <w:bCs/>
                        <w:color w:val="000000"/>
                        <w:sz w:val="16"/>
                        <w:szCs w:val="16"/>
                        <w:lang w:eastAsia="pt-PT"/>
                      </w:rPr>
                      <w:t xml:space="preserve">Cit. </w:t>
                    </w:r>
                    <w:r w:rsidRPr="0065350D">
                      <w:rPr>
                        <w:rFonts w:ascii="Times New Roman" w:eastAsia="Times New Roman" w:hAnsi="Times New Roman" w:cs="Times New Roman"/>
                        <w:b/>
                        <w:bCs/>
                        <w:color w:val="000000"/>
                        <w:sz w:val="16"/>
                        <w:szCs w:val="16"/>
                        <w:lang w:eastAsia="pt-PT"/>
                      </w:rPr>
                      <w:br/>
                      <w:t>(0.5)</w:t>
                    </w:r>
                  </w:ins>
                </w:p>
              </w:tc>
              <w:tc>
                <w:tcPr>
                  <w:tcW w:w="914" w:type="dxa"/>
                  <w:vMerge w:val="restart"/>
                  <w:tcBorders>
                    <w:top w:val="nil"/>
                    <w:left w:val="single" w:sz="4" w:space="0" w:color="auto"/>
                    <w:bottom w:val="single" w:sz="4" w:space="0" w:color="auto"/>
                    <w:right w:val="single" w:sz="4" w:space="0" w:color="auto"/>
                  </w:tcBorders>
                  <w:shd w:val="clear" w:color="auto" w:fill="auto"/>
                  <w:vAlign w:val="center"/>
                  <w:hideMark/>
                  <w:tcPrChange w:id="52" w:author="Arsenio Soto.Jr" w:date="2022-02-24T13:41:00Z">
                    <w:tcPr>
                      <w:tcW w:w="880" w:type="dxa"/>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70038842" w14:textId="77777777" w:rsidR="0065350D" w:rsidRPr="0065350D" w:rsidRDefault="0065350D" w:rsidP="00EE4BC3">
                  <w:pPr>
                    <w:framePr w:hSpace="141" w:wrap="around" w:vAnchor="page" w:hAnchor="margin" w:xAlign="right" w:y="1021"/>
                    <w:spacing w:after="0" w:line="240" w:lineRule="auto"/>
                    <w:jc w:val="center"/>
                    <w:rPr>
                      <w:ins w:id="53" w:author="LGinger" w:date="2022-02-15T15:49:00Z"/>
                      <w:rFonts w:ascii="Times New Roman" w:eastAsia="Times New Roman" w:hAnsi="Times New Roman" w:cs="Times New Roman"/>
                      <w:b/>
                      <w:bCs/>
                      <w:color w:val="000000"/>
                      <w:sz w:val="20"/>
                      <w:szCs w:val="20"/>
                      <w:lang w:eastAsia="pt-PT"/>
                    </w:rPr>
                  </w:pPr>
                  <w:ins w:id="54" w:author="LGinger" w:date="2022-02-15T15:49:00Z">
                    <w:r w:rsidRPr="0065350D">
                      <w:rPr>
                        <w:rFonts w:ascii="Times New Roman" w:eastAsia="Times New Roman" w:hAnsi="Times New Roman" w:cs="Times New Roman"/>
                        <w:b/>
                        <w:bCs/>
                        <w:color w:val="000000"/>
                        <w:sz w:val="20"/>
                        <w:szCs w:val="20"/>
                        <w:lang w:eastAsia="pt-PT"/>
                      </w:rPr>
                      <w:t xml:space="preserve">Lista </w:t>
                    </w:r>
                    <w:proofErr w:type="spellStart"/>
                    <w:r w:rsidRPr="0065350D">
                      <w:rPr>
                        <w:rFonts w:ascii="Times New Roman" w:eastAsia="Times New Roman" w:hAnsi="Times New Roman" w:cs="Times New Roman"/>
                        <w:b/>
                        <w:bCs/>
                        <w:color w:val="000000"/>
                        <w:sz w:val="20"/>
                        <w:szCs w:val="20"/>
                        <w:lang w:eastAsia="pt-PT"/>
                      </w:rPr>
                      <w:t>Bib</w:t>
                    </w:r>
                    <w:proofErr w:type="spellEnd"/>
                    <w:r w:rsidRPr="0065350D">
                      <w:rPr>
                        <w:rFonts w:ascii="Times New Roman" w:eastAsia="Times New Roman" w:hAnsi="Times New Roman" w:cs="Times New Roman"/>
                        <w:b/>
                        <w:bCs/>
                        <w:color w:val="000000"/>
                        <w:sz w:val="20"/>
                        <w:szCs w:val="20"/>
                        <w:lang w:eastAsia="pt-PT"/>
                      </w:rPr>
                      <w:t>.</w:t>
                    </w:r>
                    <w:r w:rsidRPr="0065350D">
                      <w:rPr>
                        <w:rFonts w:ascii="Times New Roman" w:eastAsia="Times New Roman" w:hAnsi="Times New Roman" w:cs="Times New Roman"/>
                        <w:b/>
                        <w:bCs/>
                        <w:color w:val="000000"/>
                        <w:sz w:val="20"/>
                        <w:szCs w:val="20"/>
                        <w:lang w:eastAsia="pt-PT"/>
                      </w:rPr>
                      <w:br/>
                      <w:t>1</w:t>
                    </w:r>
                  </w:ins>
                </w:p>
              </w:tc>
              <w:tc>
                <w:tcPr>
                  <w:tcW w:w="914" w:type="dxa"/>
                  <w:vMerge w:val="restart"/>
                  <w:tcBorders>
                    <w:top w:val="nil"/>
                    <w:left w:val="single" w:sz="4" w:space="0" w:color="auto"/>
                    <w:bottom w:val="single" w:sz="4" w:space="0" w:color="auto"/>
                    <w:right w:val="single" w:sz="4" w:space="0" w:color="auto"/>
                  </w:tcBorders>
                  <w:shd w:val="clear" w:color="auto" w:fill="auto"/>
                  <w:vAlign w:val="center"/>
                  <w:hideMark/>
                  <w:tcPrChange w:id="55" w:author="Arsenio Soto.Jr" w:date="2022-02-24T13:41:00Z">
                    <w:tcPr>
                      <w:tcW w:w="88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528F498E" w14:textId="77777777" w:rsidR="0065350D" w:rsidRPr="0065350D" w:rsidRDefault="0065350D" w:rsidP="00EE4BC3">
                  <w:pPr>
                    <w:framePr w:hSpace="141" w:wrap="around" w:vAnchor="page" w:hAnchor="margin" w:xAlign="right" w:y="1021"/>
                    <w:spacing w:after="0" w:line="240" w:lineRule="auto"/>
                    <w:jc w:val="center"/>
                    <w:rPr>
                      <w:ins w:id="56" w:author="LGinger" w:date="2022-02-15T15:49:00Z"/>
                      <w:rFonts w:ascii="Times New Roman" w:eastAsia="Times New Roman" w:hAnsi="Times New Roman" w:cs="Times New Roman"/>
                      <w:b/>
                      <w:bCs/>
                      <w:color w:val="000000"/>
                      <w:sz w:val="20"/>
                      <w:szCs w:val="20"/>
                      <w:lang w:eastAsia="pt-PT"/>
                    </w:rPr>
                  </w:pPr>
                  <w:proofErr w:type="spellStart"/>
                  <w:ins w:id="57" w:author="LGinger" w:date="2022-02-15T15:49:00Z">
                    <w:r w:rsidRPr="0065350D">
                      <w:rPr>
                        <w:rFonts w:ascii="Times New Roman" w:eastAsia="Times New Roman" w:hAnsi="Times New Roman" w:cs="Times New Roman"/>
                        <w:b/>
                        <w:bCs/>
                        <w:color w:val="000000"/>
                        <w:sz w:val="20"/>
                        <w:szCs w:val="20"/>
                        <w:lang w:eastAsia="pt-PT"/>
                      </w:rPr>
                      <w:t>Ins</w:t>
                    </w:r>
                    <w:proofErr w:type="spellEnd"/>
                    <w:r w:rsidRPr="0065350D">
                      <w:rPr>
                        <w:rFonts w:ascii="Times New Roman" w:eastAsia="Times New Roman" w:hAnsi="Times New Roman" w:cs="Times New Roman"/>
                        <w:b/>
                        <w:bCs/>
                        <w:color w:val="000000"/>
                        <w:sz w:val="20"/>
                        <w:szCs w:val="20"/>
                        <w:lang w:eastAsia="pt-PT"/>
                      </w:rPr>
                      <w:t xml:space="preserve">. </w:t>
                    </w:r>
                    <w:proofErr w:type="spellStart"/>
                    <w:r w:rsidRPr="0065350D">
                      <w:rPr>
                        <w:rFonts w:ascii="Times New Roman" w:eastAsia="Times New Roman" w:hAnsi="Times New Roman" w:cs="Times New Roman"/>
                        <w:b/>
                        <w:bCs/>
                        <w:color w:val="000000"/>
                        <w:sz w:val="20"/>
                        <w:szCs w:val="20"/>
                        <w:lang w:eastAsia="pt-PT"/>
                      </w:rPr>
                      <w:t>Rec</w:t>
                    </w:r>
                    <w:proofErr w:type="spellEnd"/>
                    <w:r w:rsidRPr="0065350D">
                      <w:rPr>
                        <w:rFonts w:ascii="Times New Roman" w:eastAsia="Times New Roman" w:hAnsi="Times New Roman" w:cs="Times New Roman"/>
                        <w:b/>
                        <w:bCs/>
                        <w:color w:val="000000"/>
                        <w:sz w:val="20"/>
                        <w:szCs w:val="20"/>
                        <w:lang w:eastAsia="pt-PT"/>
                      </w:rPr>
                      <w:t>. de dados</w:t>
                    </w:r>
                    <w:r w:rsidRPr="0065350D">
                      <w:rPr>
                        <w:rFonts w:ascii="Times New Roman" w:eastAsia="Times New Roman" w:hAnsi="Times New Roman" w:cs="Times New Roman"/>
                        <w:b/>
                        <w:bCs/>
                        <w:color w:val="000000"/>
                        <w:sz w:val="20"/>
                        <w:szCs w:val="20"/>
                        <w:lang w:eastAsia="pt-PT"/>
                      </w:rPr>
                      <w:br/>
                      <w:t>1</w:t>
                    </w:r>
                  </w:ins>
                </w:p>
              </w:tc>
              <w:tc>
                <w:tcPr>
                  <w:tcW w:w="914" w:type="dxa"/>
                  <w:vMerge w:val="restart"/>
                  <w:tcBorders>
                    <w:top w:val="nil"/>
                    <w:left w:val="single" w:sz="4" w:space="0" w:color="auto"/>
                    <w:bottom w:val="single" w:sz="4" w:space="0" w:color="auto"/>
                    <w:right w:val="single" w:sz="4" w:space="0" w:color="auto"/>
                  </w:tcBorders>
                  <w:shd w:val="clear" w:color="auto" w:fill="auto"/>
                  <w:vAlign w:val="center"/>
                  <w:hideMark/>
                  <w:tcPrChange w:id="58" w:author="Arsenio Soto.Jr" w:date="2022-02-24T13:41:00Z">
                    <w:tcPr>
                      <w:tcW w:w="88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5E05B6E8" w14:textId="77777777" w:rsidR="0065350D" w:rsidRPr="0065350D" w:rsidRDefault="0065350D" w:rsidP="00EE4BC3">
                  <w:pPr>
                    <w:framePr w:hSpace="141" w:wrap="around" w:vAnchor="page" w:hAnchor="margin" w:xAlign="right" w:y="1021"/>
                    <w:spacing w:after="0" w:line="240" w:lineRule="auto"/>
                    <w:jc w:val="center"/>
                    <w:rPr>
                      <w:ins w:id="59" w:author="LGinger" w:date="2022-02-15T15:49:00Z"/>
                      <w:rFonts w:ascii="Times New Roman" w:eastAsia="Times New Roman" w:hAnsi="Times New Roman" w:cs="Times New Roman"/>
                      <w:b/>
                      <w:bCs/>
                      <w:color w:val="000000"/>
                      <w:sz w:val="20"/>
                      <w:szCs w:val="20"/>
                      <w:lang w:eastAsia="pt-PT"/>
                    </w:rPr>
                  </w:pPr>
                  <w:ins w:id="60" w:author="LGinger" w:date="2022-02-15T15:49:00Z">
                    <w:r w:rsidRPr="0065350D">
                      <w:rPr>
                        <w:rFonts w:ascii="Times New Roman" w:eastAsia="Times New Roman" w:hAnsi="Times New Roman" w:cs="Times New Roman"/>
                        <w:b/>
                        <w:bCs/>
                        <w:color w:val="000000"/>
                        <w:sz w:val="20"/>
                        <w:szCs w:val="20"/>
                        <w:lang w:eastAsia="pt-PT"/>
                      </w:rPr>
                      <w:t> </w:t>
                    </w:r>
                  </w:ins>
                </w:p>
              </w:tc>
            </w:tr>
            <w:tr w:rsidR="00EE4BC3" w:rsidRPr="0065350D" w14:paraId="7BEE5460" w14:textId="77777777" w:rsidTr="00EE4BC3">
              <w:trPr>
                <w:trHeight w:val="802"/>
                <w:ins w:id="61" w:author="LGinger" w:date="2022-02-15T15:49:00Z"/>
              </w:trPr>
              <w:tc>
                <w:tcPr>
                  <w:tcW w:w="13575" w:type="dxa"/>
                  <w:vMerge/>
                  <w:tcBorders>
                    <w:top w:val="nil"/>
                    <w:left w:val="single" w:sz="4" w:space="0" w:color="auto"/>
                    <w:bottom w:val="single" w:sz="4" w:space="0" w:color="auto"/>
                    <w:right w:val="single" w:sz="4" w:space="0" w:color="auto"/>
                  </w:tcBorders>
                  <w:vAlign w:val="center"/>
                  <w:hideMark/>
                </w:tcPr>
                <w:p w14:paraId="64F8B166" w14:textId="77777777" w:rsidR="0065350D" w:rsidRPr="0065350D" w:rsidRDefault="0065350D" w:rsidP="00EE4BC3">
                  <w:pPr>
                    <w:framePr w:hSpace="141" w:wrap="around" w:vAnchor="page" w:hAnchor="margin" w:xAlign="right" w:y="1021"/>
                    <w:spacing w:after="0" w:line="240" w:lineRule="auto"/>
                    <w:rPr>
                      <w:ins w:id="62" w:author="LGinger" w:date="2022-02-15T15:49:00Z"/>
                      <w:rFonts w:ascii="Times New Roman" w:eastAsia="Times New Roman" w:hAnsi="Times New Roman" w:cs="Times New Roman"/>
                      <w:b/>
                      <w:bCs/>
                      <w:color w:val="000000"/>
                      <w:sz w:val="20"/>
                      <w:szCs w:val="20"/>
                      <w:lang w:eastAsia="pt-PT"/>
                    </w:rPr>
                  </w:pPr>
                </w:p>
              </w:tc>
              <w:tc>
                <w:tcPr>
                  <w:tcW w:w="1375" w:type="dxa"/>
                  <w:tcBorders>
                    <w:top w:val="nil"/>
                    <w:left w:val="nil"/>
                    <w:bottom w:val="single" w:sz="4" w:space="0" w:color="auto"/>
                    <w:right w:val="single" w:sz="4" w:space="0" w:color="auto"/>
                  </w:tcBorders>
                  <w:shd w:val="clear" w:color="auto" w:fill="auto"/>
                  <w:vAlign w:val="center"/>
                  <w:hideMark/>
                </w:tcPr>
                <w:p w14:paraId="33BA9057" w14:textId="77777777" w:rsidR="0065350D" w:rsidRPr="0065350D" w:rsidRDefault="0065350D" w:rsidP="00EE4BC3">
                  <w:pPr>
                    <w:framePr w:hSpace="141" w:wrap="around" w:vAnchor="page" w:hAnchor="margin" w:xAlign="right" w:y="1021"/>
                    <w:spacing w:after="0" w:line="240" w:lineRule="auto"/>
                    <w:jc w:val="center"/>
                    <w:rPr>
                      <w:ins w:id="63" w:author="LGinger" w:date="2022-02-15T15:49:00Z"/>
                      <w:rFonts w:ascii="Times New Roman" w:eastAsia="Times New Roman" w:hAnsi="Times New Roman" w:cs="Times New Roman"/>
                      <w:b/>
                      <w:bCs/>
                      <w:color w:val="000000"/>
                      <w:sz w:val="20"/>
                      <w:szCs w:val="20"/>
                      <w:lang w:eastAsia="pt-PT"/>
                    </w:rPr>
                  </w:pPr>
                  <w:ins w:id="64" w:author="LGinger" w:date="2022-02-15T15:49:00Z">
                    <w:r w:rsidRPr="0065350D">
                      <w:rPr>
                        <w:rFonts w:ascii="Times New Roman" w:eastAsia="Times New Roman" w:hAnsi="Times New Roman" w:cs="Times New Roman"/>
                        <w:b/>
                        <w:bCs/>
                        <w:color w:val="000000"/>
                        <w:sz w:val="16"/>
                        <w:szCs w:val="16"/>
                        <w:lang w:eastAsia="pt-PT"/>
                      </w:rPr>
                      <w:t xml:space="preserve">Contextualização </w:t>
                    </w:r>
                    <w:r w:rsidRPr="0065350D">
                      <w:rPr>
                        <w:rFonts w:ascii="Times New Roman" w:eastAsia="Times New Roman" w:hAnsi="Times New Roman" w:cs="Times New Roman"/>
                        <w:b/>
                        <w:bCs/>
                        <w:color w:val="000000"/>
                        <w:sz w:val="20"/>
                        <w:szCs w:val="20"/>
                        <w:lang w:eastAsia="pt-PT"/>
                      </w:rPr>
                      <w:t>(2)</w:t>
                    </w:r>
                  </w:ins>
                </w:p>
              </w:tc>
              <w:tc>
                <w:tcPr>
                  <w:tcW w:w="1256" w:type="dxa"/>
                  <w:tcBorders>
                    <w:top w:val="nil"/>
                    <w:left w:val="nil"/>
                    <w:bottom w:val="single" w:sz="4" w:space="0" w:color="auto"/>
                    <w:right w:val="single" w:sz="4" w:space="0" w:color="auto"/>
                  </w:tcBorders>
                  <w:shd w:val="clear" w:color="000000" w:fill="FFFF00"/>
                  <w:vAlign w:val="center"/>
                  <w:hideMark/>
                </w:tcPr>
                <w:p w14:paraId="17401DDE" w14:textId="77777777" w:rsidR="0065350D" w:rsidRPr="0065350D" w:rsidRDefault="0065350D" w:rsidP="00EE4BC3">
                  <w:pPr>
                    <w:framePr w:hSpace="141" w:wrap="around" w:vAnchor="page" w:hAnchor="margin" w:xAlign="right" w:y="1021"/>
                    <w:spacing w:after="0" w:line="240" w:lineRule="auto"/>
                    <w:jc w:val="center"/>
                    <w:rPr>
                      <w:ins w:id="65" w:author="LGinger" w:date="2022-02-15T15:49:00Z"/>
                      <w:rFonts w:ascii="Times New Roman" w:eastAsia="Times New Roman" w:hAnsi="Times New Roman" w:cs="Times New Roman"/>
                      <w:b/>
                      <w:bCs/>
                      <w:color w:val="000000"/>
                      <w:sz w:val="20"/>
                      <w:szCs w:val="20"/>
                      <w:lang w:eastAsia="pt-PT"/>
                    </w:rPr>
                  </w:pPr>
                  <w:ins w:id="66" w:author="LGinger" w:date="2022-02-15T15:49:00Z">
                    <w:r w:rsidRPr="0065350D">
                      <w:rPr>
                        <w:rFonts w:ascii="Times New Roman" w:eastAsia="Times New Roman" w:hAnsi="Times New Roman" w:cs="Times New Roman"/>
                        <w:b/>
                        <w:bCs/>
                        <w:color w:val="000000"/>
                        <w:sz w:val="16"/>
                        <w:szCs w:val="16"/>
                        <w:lang w:eastAsia="pt-PT"/>
                      </w:rPr>
                      <w:t>Justificativa</w:t>
                    </w:r>
                    <w:r w:rsidRPr="0065350D">
                      <w:rPr>
                        <w:rFonts w:ascii="Times New Roman" w:eastAsia="Times New Roman" w:hAnsi="Times New Roman" w:cs="Times New Roman"/>
                        <w:b/>
                        <w:bCs/>
                        <w:color w:val="000000"/>
                        <w:sz w:val="20"/>
                        <w:szCs w:val="20"/>
                        <w:lang w:eastAsia="pt-PT"/>
                      </w:rPr>
                      <w:t>(1)</w:t>
                    </w:r>
                  </w:ins>
                </w:p>
              </w:tc>
              <w:tc>
                <w:tcPr>
                  <w:tcW w:w="1337" w:type="dxa"/>
                  <w:tcBorders>
                    <w:top w:val="nil"/>
                    <w:left w:val="nil"/>
                    <w:bottom w:val="single" w:sz="4" w:space="0" w:color="auto"/>
                    <w:right w:val="single" w:sz="4" w:space="0" w:color="auto"/>
                  </w:tcBorders>
                  <w:shd w:val="clear" w:color="auto" w:fill="auto"/>
                  <w:vAlign w:val="center"/>
                  <w:hideMark/>
                </w:tcPr>
                <w:p w14:paraId="11C69356" w14:textId="77777777" w:rsidR="0065350D" w:rsidRPr="0065350D" w:rsidRDefault="0065350D" w:rsidP="00EE4BC3">
                  <w:pPr>
                    <w:framePr w:hSpace="141" w:wrap="around" w:vAnchor="page" w:hAnchor="margin" w:xAlign="right" w:y="1021"/>
                    <w:spacing w:after="0" w:line="240" w:lineRule="auto"/>
                    <w:jc w:val="center"/>
                    <w:rPr>
                      <w:ins w:id="67" w:author="LGinger" w:date="2022-02-15T15:49:00Z"/>
                      <w:rFonts w:ascii="Times New Roman" w:eastAsia="Times New Roman" w:hAnsi="Times New Roman" w:cs="Times New Roman"/>
                      <w:b/>
                      <w:bCs/>
                      <w:color w:val="000000"/>
                      <w:sz w:val="20"/>
                      <w:szCs w:val="20"/>
                      <w:lang w:eastAsia="pt-PT"/>
                    </w:rPr>
                  </w:pPr>
                  <w:proofErr w:type="spellStart"/>
                  <w:ins w:id="68" w:author="LGinger" w:date="2022-02-15T15:49:00Z">
                    <w:r w:rsidRPr="0065350D">
                      <w:rPr>
                        <w:rFonts w:ascii="Times New Roman" w:eastAsia="Times New Roman" w:hAnsi="Times New Roman" w:cs="Times New Roman"/>
                        <w:b/>
                        <w:bCs/>
                        <w:color w:val="000000"/>
                        <w:sz w:val="16"/>
                        <w:szCs w:val="16"/>
                        <w:lang w:eastAsia="pt-PT"/>
                      </w:rPr>
                      <w:t>Problematizacao</w:t>
                    </w:r>
                    <w:proofErr w:type="spellEnd"/>
                    <w:r w:rsidRPr="0065350D">
                      <w:rPr>
                        <w:rFonts w:ascii="Times New Roman" w:eastAsia="Times New Roman" w:hAnsi="Times New Roman" w:cs="Times New Roman"/>
                        <w:b/>
                        <w:bCs/>
                        <w:color w:val="000000"/>
                        <w:sz w:val="20"/>
                        <w:szCs w:val="20"/>
                        <w:lang w:eastAsia="pt-PT"/>
                      </w:rPr>
                      <w:t xml:space="preserve"> (2)</w:t>
                    </w:r>
                  </w:ins>
                </w:p>
              </w:tc>
              <w:tc>
                <w:tcPr>
                  <w:tcW w:w="977" w:type="dxa"/>
                  <w:tcBorders>
                    <w:top w:val="nil"/>
                    <w:left w:val="nil"/>
                    <w:bottom w:val="single" w:sz="4" w:space="0" w:color="auto"/>
                    <w:right w:val="single" w:sz="4" w:space="0" w:color="auto"/>
                  </w:tcBorders>
                  <w:shd w:val="clear" w:color="auto" w:fill="auto"/>
                  <w:vAlign w:val="center"/>
                  <w:hideMark/>
                </w:tcPr>
                <w:p w14:paraId="0A0EFAE0" w14:textId="77777777" w:rsidR="0065350D" w:rsidRPr="0065350D" w:rsidRDefault="0065350D" w:rsidP="00EE4BC3">
                  <w:pPr>
                    <w:framePr w:hSpace="141" w:wrap="around" w:vAnchor="page" w:hAnchor="margin" w:xAlign="right" w:y="1021"/>
                    <w:spacing w:after="0" w:line="240" w:lineRule="auto"/>
                    <w:jc w:val="center"/>
                    <w:rPr>
                      <w:ins w:id="69" w:author="LGinger" w:date="2022-02-15T15:49:00Z"/>
                      <w:rFonts w:ascii="Times New Roman" w:eastAsia="Times New Roman" w:hAnsi="Times New Roman" w:cs="Times New Roman"/>
                      <w:b/>
                      <w:bCs/>
                      <w:color w:val="000000"/>
                      <w:sz w:val="20"/>
                      <w:szCs w:val="20"/>
                      <w:lang w:eastAsia="pt-PT"/>
                    </w:rPr>
                  </w:pPr>
                  <w:ins w:id="70" w:author="LGinger" w:date="2022-02-15T15:49:00Z">
                    <w:r w:rsidRPr="0065350D">
                      <w:rPr>
                        <w:rFonts w:ascii="Times New Roman" w:eastAsia="Times New Roman" w:hAnsi="Times New Roman" w:cs="Times New Roman"/>
                        <w:b/>
                        <w:bCs/>
                        <w:color w:val="000000"/>
                        <w:sz w:val="16"/>
                        <w:szCs w:val="16"/>
                        <w:lang w:eastAsia="pt-PT"/>
                      </w:rPr>
                      <w:t>Objectivos</w:t>
                    </w:r>
                    <w:r w:rsidRPr="0065350D">
                      <w:rPr>
                        <w:rFonts w:ascii="Times New Roman" w:eastAsia="Times New Roman" w:hAnsi="Times New Roman" w:cs="Times New Roman"/>
                        <w:b/>
                        <w:bCs/>
                        <w:color w:val="000000"/>
                        <w:sz w:val="20"/>
                        <w:szCs w:val="20"/>
                        <w:lang w:eastAsia="pt-PT"/>
                      </w:rPr>
                      <w:t xml:space="preserve"> (1 + 1)</w:t>
                    </w:r>
                  </w:ins>
                </w:p>
              </w:tc>
              <w:tc>
                <w:tcPr>
                  <w:tcW w:w="1254" w:type="dxa"/>
                  <w:tcBorders>
                    <w:top w:val="nil"/>
                    <w:left w:val="nil"/>
                    <w:bottom w:val="nil"/>
                    <w:right w:val="single" w:sz="4" w:space="0" w:color="auto"/>
                  </w:tcBorders>
                  <w:shd w:val="clear" w:color="000000" w:fill="FFFF00"/>
                  <w:vAlign w:val="center"/>
                  <w:hideMark/>
                </w:tcPr>
                <w:p w14:paraId="7BBB126D" w14:textId="77777777" w:rsidR="0065350D" w:rsidRPr="0065350D" w:rsidRDefault="0065350D" w:rsidP="00EE4BC3">
                  <w:pPr>
                    <w:framePr w:hSpace="141" w:wrap="around" w:vAnchor="page" w:hAnchor="margin" w:xAlign="right" w:y="1021"/>
                    <w:spacing w:after="0" w:line="240" w:lineRule="auto"/>
                    <w:jc w:val="center"/>
                    <w:rPr>
                      <w:ins w:id="71" w:author="LGinger" w:date="2022-02-15T15:49:00Z"/>
                      <w:rFonts w:ascii="Times New Roman" w:eastAsia="Times New Roman" w:hAnsi="Times New Roman" w:cs="Times New Roman"/>
                      <w:b/>
                      <w:bCs/>
                      <w:color w:val="000000"/>
                      <w:sz w:val="20"/>
                      <w:szCs w:val="20"/>
                      <w:lang w:eastAsia="pt-PT"/>
                    </w:rPr>
                  </w:pPr>
                  <w:ins w:id="72" w:author="LGinger" w:date="2022-02-15T15:49:00Z">
                    <w:r w:rsidRPr="0065350D">
                      <w:rPr>
                        <w:rFonts w:ascii="Times New Roman" w:eastAsia="Times New Roman" w:hAnsi="Times New Roman" w:cs="Times New Roman"/>
                        <w:b/>
                        <w:bCs/>
                        <w:color w:val="000000"/>
                        <w:sz w:val="20"/>
                        <w:szCs w:val="20"/>
                        <w:lang w:eastAsia="pt-PT"/>
                      </w:rPr>
                      <w:t>Metodologia (1)</w:t>
                    </w:r>
                  </w:ins>
                </w:p>
              </w:tc>
              <w:tc>
                <w:tcPr>
                  <w:tcW w:w="977" w:type="dxa"/>
                  <w:tcBorders>
                    <w:top w:val="nil"/>
                    <w:left w:val="nil"/>
                    <w:bottom w:val="nil"/>
                    <w:right w:val="single" w:sz="4" w:space="0" w:color="auto"/>
                  </w:tcBorders>
                  <w:shd w:val="clear" w:color="000000" w:fill="FFFF00"/>
                  <w:vAlign w:val="center"/>
                  <w:hideMark/>
                </w:tcPr>
                <w:p w14:paraId="52BEE27F" w14:textId="77777777" w:rsidR="0065350D" w:rsidRPr="0065350D" w:rsidRDefault="0065350D" w:rsidP="00EE4BC3">
                  <w:pPr>
                    <w:framePr w:hSpace="141" w:wrap="around" w:vAnchor="page" w:hAnchor="margin" w:xAlign="right" w:y="1021"/>
                    <w:spacing w:after="0" w:line="240" w:lineRule="auto"/>
                    <w:jc w:val="center"/>
                    <w:rPr>
                      <w:ins w:id="73" w:author="LGinger" w:date="2022-02-15T15:49:00Z"/>
                      <w:rFonts w:ascii="Times New Roman" w:eastAsia="Times New Roman" w:hAnsi="Times New Roman" w:cs="Times New Roman"/>
                      <w:b/>
                      <w:bCs/>
                      <w:color w:val="000000"/>
                      <w:sz w:val="20"/>
                      <w:szCs w:val="20"/>
                      <w:lang w:eastAsia="pt-PT"/>
                    </w:rPr>
                  </w:pPr>
                  <w:proofErr w:type="spellStart"/>
                  <w:ins w:id="74" w:author="LGinger" w:date="2022-02-15T15:49:00Z">
                    <w:r w:rsidRPr="0065350D">
                      <w:rPr>
                        <w:rFonts w:ascii="Times New Roman" w:eastAsia="Times New Roman" w:hAnsi="Times New Roman" w:cs="Times New Roman"/>
                        <w:b/>
                        <w:bCs/>
                        <w:color w:val="000000"/>
                        <w:sz w:val="20"/>
                        <w:szCs w:val="20"/>
                        <w:lang w:eastAsia="pt-PT"/>
                      </w:rPr>
                      <w:t>Consid</w:t>
                    </w:r>
                    <w:proofErr w:type="spellEnd"/>
                    <w:r w:rsidRPr="0065350D">
                      <w:rPr>
                        <w:rFonts w:ascii="Times New Roman" w:eastAsia="Times New Roman" w:hAnsi="Times New Roman" w:cs="Times New Roman"/>
                        <w:b/>
                        <w:bCs/>
                        <w:color w:val="000000"/>
                        <w:sz w:val="20"/>
                        <w:szCs w:val="20"/>
                        <w:lang w:eastAsia="pt-PT"/>
                      </w:rPr>
                      <w:t xml:space="preserve">. </w:t>
                    </w:r>
                    <w:proofErr w:type="spellStart"/>
                    <w:r w:rsidRPr="0065350D">
                      <w:rPr>
                        <w:rFonts w:ascii="Times New Roman" w:eastAsia="Times New Roman" w:hAnsi="Times New Roman" w:cs="Times New Roman"/>
                        <w:b/>
                        <w:bCs/>
                        <w:color w:val="000000"/>
                        <w:sz w:val="20"/>
                        <w:szCs w:val="20"/>
                        <w:lang w:eastAsia="pt-PT"/>
                      </w:rPr>
                      <w:t>Eticas</w:t>
                    </w:r>
                    <w:proofErr w:type="spellEnd"/>
                    <w:r w:rsidRPr="0065350D">
                      <w:rPr>
                        <w:rFonts w:ascii="Times New Roman" w:eastAsia="Times New Roman" w:hAnsi="Times New Roman" w:cs="Times New Roman"/>
                        <w:b/>
                        <w:bCs/>
                        <w:color w:val="000000"/>
                        <w:sz w:val="20"/>
                        <w:szCs w:val="20"/>
                        <w:lang w:eastAsia="pt-PT"/>
                      </w:rPr>
                      <w:t xml:space="preserve"> (1)</w:t>
                    </w:r>
                  </w:ins>
                </w:p>
              </w:tc>
              <w:tc>
                <w:tcPr>
                  <w:tcW w:w="977" w:type="dxa"/>
                  <w:vMerge/>
                  <w:tcBorders>
                    <w:top w:val="nil"/>
                    <w:left w:val="single" w:sz="4" w:space="0" w:color="auto"/>
                    <w:bottom w:val="single" w:sz="4" w:space="0" w:color="auto"/>
                    <w:right w:val="single" w:sz="4" w:space="0" w:color="auto"/>
                  </w:tcBorders>
                  <w:vAlign w:val="center"/>
                  <w:hideMark/>
                </w:tcPr>
                <w:p w14:paraId="00040891" w14:textId="77777777" w:rsidR="0065350D" w:rsidRPr="0065350D" w:rsidRDefault="0065350D" w:rsidP="00EE4BC3">
                  <w:pPr>
                    <w:framePr w:hSpace="141" w:wrap="around" w:vAnchor="page" w:hAnchor="margin" w:xAlign="right" w:y="1021"/>
                    <w:spacing w:after="0" w:line="240" w:lineRule="auto"/>
                    <w:rPr>
                      <w:ins w:id="75" w:author="LGinger" w:date="2022-02-15T15:49:00Z"/>
                      <w:rFonts w:ascii="Times New Roman" w:eastAsia="Times New Roman" w:hAnsi="Times New Roman" w:cs="Times New Roman"/>
                      <w:b/>
                      <w:bCs/>
                      <w:color w:val="000000"/>
                      <w:sz w:val="16"/>
                      <w:szCs w:val="16"/>
                      <w:lang w:eastAsia="pt-PT"/>
                    </w:rPr>
                  </w:pPr>
                </w:p>
              </w:tc>
              <w:tc>
                <w:tcPr>
                  <w:tcW w:w="1033" w:type="dxa"/>
                  <w:vMerge/>
                  <w:tcBorders>
                    <w:top w:val="nil"/>
                    <w:left w:val="single" w:sz="4" w:space="0" w:color="auto"/>
                    <w:bottom w:val="single" w:sz="4" w:space="0" w:color="auto"/>
                    <w:right w:val="single" w:sz="4" w:space="0" w:color="auto"/>
                  </w:tcBorders>
                  <w:vAlign w:val="center"/>
                  <w:hideMark/>
                </w:tcPr>
                <w:p w14:paraId="35C961C4" w14:textId="77777777" w:rsidR="0065350D" w:rsidRPr="0065350D" w:rsidRDefault="0065350D" w:rsidP="00EE4BC3">
                  <w:pPr>
                    <w:framePr w:hSpace="141" w:wrap="around" w:vAnchor="page" w:hAnchor="margin" w:xAlign="right" w:y="1021"/>
                    <w:spacing w:after="0" w:line="240" w:lineRule="auto"/>
                    <w:rPr>
                      <w:ins w:id="76" w:author="LGinger" w:date="2022-02-15T15:49:00Z"/>
                      <w:rFonts w:ascii="Times New Roman" w:eastAsia="Times New Roman" w:hAnsi="Times New Roman" w:cs="Times New Roman"/>
                      <w:b/>
                      <w:bCs/>
                      <w:color w:val="000000"/>
                      <w:sz w:val="16"/>
                      <w:szCs w:val="16"/>
                      <w:lang w:eastAsia="pt-PT"/>
                    </w:rPr>
                  </w:pPr>
                </w:p>
              </w:tc>
              <w:tc>
                <w:tcPr>
                  <w:tcW w:w="977" w:type="dxa"/>
                  <w:vMerge/>
                  <w:tcBorders>
                    <w:top w:val="nil"/>
                    <w:left w:val="single" w:sz="4" w:space="0" w:color="auto"/>
                    <w:bottom w:val="single" w:sz="4" w:space="0" w:color="auto"/>
                    <w:right w:val="single" w:sz="4" w:space="0" w:color="auto"/>
                  </w:tcBorders>
                  <w:vAlign w:val="center"/>
                  <w:hideMark/>
                </w:tcPr>
                <w:p w14:paraId="09B873CD" w14:textId="77777777" w:rsidR="0065350D" w:rsidRPr="0065350D" w:rsidRDefault="0065350D" w:rsidP="00EE4BC3">
                  <w:pPr>
                    <w:framePr w:hSpace="141" w:wrap="around" w:vAnchor="page" w:hAnchor="margin" w:xAlign="right" w:y="1021"/>
                    <w:spacing w:after="0" w:line="240" w:lineRule="auto"/>
                    <w:rPr>
                      <w:ins w:id="77" w:author="LGinger" w:date="2022-02-15T15:49:00Z"/>
                      <w:rFonts w:ascii="Times New Roman" w:eastAsia="Times New Roman" w:hAnsi="Times New Roman" w:cs="Times New Roman"/>
                      <w:b/>
                      <w:bCs/>
                      <w:color w:val="000000"/>
                      <w:sz w:val="16"/>
                      <w:szCs w:val="16"/>
                      <w:lang w:eastAsia="pt-PT"/>
                    </w:rPr>
                  </w:pPr>
                </w:p>
              </w:tc>
              <w:tc>
                <w:tcPr>
                  <w:tcW w:w="977" w:type="dxa"/>
                  <w:vMerge/>
                  <w:tcBorders>
                    <w:top w:val="nil"/>
                    <w:left w:val="single" w:sz="4" w:space="0" w:color="auto"/>
                    <w:bottom w:val="single" w:sz="4" w:space="0" w:color="auto"/>
                    <w:right w:val="single" w:sz="4" w:space="0" w:color="auto"/>
                  </w:tcBorders>
                  <w:vAlign w:val="center"/>
                  <w:hideMark/>
                </w:tcPr>
                <w:p w14:paraId="043F276A" w14:textId="77777777" w:rsidR="0065350D" w:rsidRPr="0065350D" w:rsidRDefault="0065350D" w:rsidP="00EE4BC3">
                  <w:pPr>
                    <w:framePr w:hSpace="141" w:wrap="around" w:vAnchor="page" w:hAnchor="margin" w:xAlign="right" w:y="1021"/>
                    <w:spacing w:after="0" w:line="240" w:lineRule="auto"/>
                    <w:rPr>
                      <w:ins w:id="78" w:author="LGinger" w:date="2022-02-15T15:49:00Z"/>
                      <w:rFonts w:ascii="Times New Roman" w:eastAsia="Times New Roman" w:hAnsi="Times New Roman" w:cs="Times New Roman"/>
                      <w:b/>
                      <w:bCs/>
                      <w:color w:val="000000"/>
                      <w:sz w:val="16"/>
                      <w:szCs w:val="16"/>
                      <w:lang w:eastAsia="pt-PT"/>
                    </w:rPr>
                  </w:pPr>
                </w:p>
              </w:tc>
              <w:tc>
                <w:tcPr>
                  <w:tcW w:w="977" w:type="dxa"/>
                  <w:vMerge/>
                  <w:tcBorders>
                    <w:top w:val="nil"/>
                    <w:left w:val="single" w:sz="4" w:space="0" w:color="auto"/>
                    <w:bottom w:val="single" w:sz="4" w:space="0" w:color="auto"/>
                    <w:right w:val="single" w:sz="4" w:space="0" w:color="auto"/>
                  </w:tcBorders>
                  <w:vAlign w:val="center"/>
                  <w:hideMark/>
                </w:tcPr>
                <w:p w14:paraId="05D7B9DF" w14:textId="77777777" w:rsidR="0065350D" w:rsidRPr="0065350D" w:rsidRDefault="0065350D" w:rsidP="00EE4BC3">
                  <w:pPr>
                    <w:framePr w:hSpace="141" w:wrap="around" w:vAnchor="page" w:hAnchor="margin" w:xAlign="right" w:y="1021"/>
                    <w:spacing w:after="0" w:line="240" w:lineRule="auto"/>
                    <w:rPr>
                      <w:ins w:id="79" w:author="LGinger" w:date="2022-02-15T15:49:00Z"/>
                      <w:rFonts w:ascii="Times New Roman" w:eastAsia="Times New Roman" w:hAnsi="Times New Roman" w:cs="Times New Roman"/>
                      <w:b/>
                      <w:bCs/>
                      <w:color w:val="000000"/>
                      <w:sz w:val="16"/>
                      <w:szCs w:val="16"/>
                      <w:lang w:eastAsia="pt-PT"/>
                    </w:rPr>
                  </w:pPr>
                </w:p>
              </w:tc>
              <w:tc>
                <w:tcPr>
                  <w:tcW w:w="914" w:type="dxa"/>
                  <w:vMerge/>
                  <w:tcBorders>
                    <w:top w:val="nil"/>
                    <w:left w:val="single" w:sz="4" w:space="0" w:color="auto"/>
                    <w:bottom w:val="single" w:sz="4" w:space="0" w:color="auto"/>
                    <w:right w:val="single" w:sz="4" w:space="0" w:color="auto"/>
                  </w:tcBorders>
                  <w:vAlign w:val="center"/>
                  <w:hideMark/>
                </w:tcPr>
                <w:p w14:paraId="40024181" w14:textId="77777777" w:rsidR="0065350D" w:rsidRPr="0065350D" w:rsidRDefault="0065350D" w:rsidP="00EE4BC3">
                  <w:pPr>
                    <w:framePr w:hSpace="141" w:wrap="around" w:vAnchor="page" w:hAnchor="margin" w:xAlign="right" w:y="1021"/>
                    <w:spacing w:after="0" w:line="240" w:lineRule="auto"/>
                    <w:rPr>
                      <w:ins w:id="80" w:author="LGinger" w:date="2022-02-15T15:49:00Z"/>
                      <w:rFonts w:ascii="Times New Roman" w:eastAsia="Times New Roman" w:hAnsi="Times New Roman" w:cs="Times New Roman"/>
                      <w:b/>
                      <w:bCs/>
                      <w:color w:val="000000"/>
                      <w:sz w:val="20"/>
                      <w:szCs w:val="20"/>
                      <w:lang w:eastAsia="pt-PT"/>
                    </w:rPr>
                  </w:pPr>
                </w:p>
              </w:tc>
              <w:tc>
                <w:tcPr>
                  <w:tcW w:w="914" w:type="dxa"/>
                  <w:vMerge/>
                  <w:tcBorders>
                    <w:top w:val="nil"/>
                    <w:left w:val="single" w:sz="4" w:space="0" w:color="auto"/>
                    <w:bottom w:val="single" w:sz="4" w:space="0" w:color="auto"/>
                    <w:right w:val="single" w:sz="4" w:space="0" w:color="auto"/>
                  </w:tcBorders>
                  <w:vAlign w:val="center"/>
                  <w:hideMark/>
                </w:tcPr>
                <w:p w14:paraId="3197D31F" w14:textId="77777777" w:rsidR="0065350D" w:rsidRPr="0065350D" w:rsidRDefault="0065350D" w:rsidP="00EE4BC3">
                  <w:pPr>
                    <w:framePr w:hSpace="141" w:wrap="around" w:vAnchor="page" w:hAnchor="margin" w:xAlign="right" w:y="1021"/>
                    <w:spacing w:after="0" w:line="240" w:lineRule="auto"/>
                    <w:rPr>
                      <w:ins w:id="81" w:author="LGinger" w:date="2022-02-15T15:49:00Z"/>
                      <w:rFonts w:ascii="Times New Roman" w:eastAsia="Times New Roman" w:hAnsi="Times New Roman" w:cs="Times New Roman"/>
                      <w:b/>
                      <w:bCs/>
                      <w:color w:val="000000"/>
                      <w:sz w:val="20"/>
                      <w:szCs w:val="20"/>
                      <w:lang w:eastAsia="pt-PT"/>
                    </w:rPr>
                  </w:pPr>
                </w:p>
              </w:tc>
              <w:tc>
                <w:tcPr>
                  <w:tcW w:w="914" w:type="dxa"/>
                  <w:vMerge/>
                  <w:tcBorders>
                    <w:top w:val="nil"/>
                    <w:left w:val="single" w:sz="4" w:space="0" w:color="auto"/>
                    <w:bottom w:val="single" w:sz="4" w:space="0" w:color="auto"/>
                    <w:right w:val="single" w:sz="4" w:space="0" w:color="auto"/>
                  </w:tcBorders>
                  <w:vAlign w:val="center"/>
                  <w:hideMark/>
                </w:tcPr>
                <w:p w14:paraId="288B1D43" w14:textId="77777777" w:rsidR="0065350D" w:rsidRPr="0065350D" w:rsidRDefault="0065350D" w:rsidP="00EE4BC3">
                  <w:pPr>
                    <w:framePr w:hSpace="141" w:wrap="around" w:vAnchor="page" w:hAnchor="margin" w:xAlign="right" w:y="1021"/>
                    <w:spacing w:after="0" w:line="240" w:lineRule="auto"/>
                    <w:rPr>
                      <w:ins w:id="82" w:author="LGinger" w:date="2022-02-15T15:49:00Z"/>
                      <w:rFonts w:ascii="Times New Roman" w:eastAsia="Times New Roman" w:hAnsi="Times New Roman" w:cs="Times New Roman"/>
                      <w:b/>
                      <w:bCs/>
                      <w:color w:val="000000"/>
                      <w:sz w:val="20"/>
                      <w:szCs w:val="20"/>
                      <w:lang w:eastAsia="pt-PT"/>
                    </w:rPr>
                  </w:pPr>
                </w:p>
              </w:tc>
            </w:tr>
            <w:tr w:rsidR="00EE4BC3" w:rsidRPr="0065350D" w14:paraId="62AE8581" w14:textId="77777777" w:rsidTr="00EE4BC3">
              <w:trPr>
                <w:trHeight w:val="318"/>
                <w:ins w:id="83" w:author="LGinger" w:date="2022-02-15T15:49:00Z"/>
                <w:trPrChange w:id="84" w:author="Arsenio Soto.Jr" w:date="2022-02-24T13:41:00Z">
                  <w:trPr>
                    <w:gridAfter w:val="0"/>
                    <w:trHeight w:val="310"/>
                  </w:trPr>
                </w:trPrChange>
              </w:trPr>
              <w:tc>
                <w:tcPr>
                  <w:tcW w:w="13575" w:type="dxa"/>
                  <w:tcBorders>
                    <w:top w:val="nil"/>
                    <w:left w:val="single" w:sz="4" w:space="0" w:color="auto"/>
                    <w:bottom w:val="single" w:sz="4" w:space="0" w:color="auto"/>
                    <w:right w:val="single" w:sz="4" w:space="0" w:color="auto"/>
                  </w:tcBorders>
                  <w:shd w:val="clear" w:color="000000" w:fill="BDD7EE"/>
                  <w:noWrap/>
                  <w:vAlign w:val="bottom"/>
                  <w:hideMark/>
                  <w:tcPrChange w:id="85" w:author="Arsenio Soto.Jr" w:date="2022-02-24T13:41:00Z">
                    <w:tcPr>
                      <w:tcW w:w="13060" w:type="dxa"/>
                      <w:tcBorders>
                        <w:top w:val="nil"/>
                        <w:left w:val="single" w:sz="4" w:space="0" w:color="auto"/>
                        <w:bottom w:val="single" w:sz="4" w:space="0" w:color="auto"/>
                        <w:right w:val="single" w:sz="4" w:space="0" w:color="auto"/>
                      </w:tcBorders>
                      <w:shd w:val="clear" w:color="000000" w:fill="BDD7EE"/>
                      <w:noWrap/>
                      <w:vAlign w:val="bottom"/>
                      <w:hideMark/>
                    </w:tcPr>
                  </w:tcPrChange>
                </w:tcPr>
                <w:p w14:paraId="0127DA32" w14:textId="77777777" w:rsidR="0065350D" w:rsidRPr="0065350D" w:rsidRDefault="0065350D" w:rsidP="00EE4BC3">
                  <w:pPr>
                    <w:framePr w:hSpace="141" w:wrap="around" w:vAnchor="page" w:hAnchor="margin" w:xAlign="right" w:y="1021"/>
                    <w:spacing w:after="0" w:line="240" w:lineRule="auto"/>
                    <w:jc w:val="right"/>
                    <w:rPr>
                      <w:ins w:id="86" w:author="LGinger" w:date="2022-02-15T15:49:00Z"/>
                      <w:rFonts w:ascii="Times New Roman" w:eastAsia="Times New Roman" w:hAnsi="Times New Roman" w:cs="Times New Roman"/>
                      <w:color w:val="000000"/>
                      <w:sz w:val="20"/>
                      <w:szCs w:val="20"/>
                      <w:lang w:eastAsia="pt-PT"/>
                    </w:rPr>
                  </w:pPr>
                  <w:ins w:id="87" w:author="LGinger" w:date="2022-02-15T15:49:00Z">
                    <w:r w:rsidRPr="0065350D">
                      <w:rPr>
                        <w:rFonts w:ascii="Times New Roman" w:eastAsia="Times New Roman" w:hAnsi="Times New Roman" w:cs="Times New Roman"/>
                        <w:color w:val="000000"/>
                        <w:sz w:val="20"/>
                        <w:szCs w:val="20"/>
                        <w:lang w:eastAsia="pt-PT"/>
                      </w:rPr>
                      <w:t>0.75</w:t>
                    </w:r>
                  </w:ins>
                </w:p>
              </w:tc>
              <w:tc>
                <w:tcPr>
                  <w:tcW w:w="1375" w:type="dxa"/>
                  <w:tcBorders>
                    <w:top w:val="nil"/>
                    <w:left w:val="nil"/>
                    <w:bottom w:val="single" w:sz="4" w:space="0" w:color="auto"/>
                    <w:right w:val="single" w:sz="4" w:space="0" w:color="auto"/>
                  </w:tcBorders>
                  <w:shd w:val="clear" w:color="000000" w:fill="BDD7EE"/>
                  <w:noWrap/>
                  <w:vAlign w:val="bottom"/>
                  <w:hideMark/>
                  <w:tcPrChange w:id="88" w:author="Arsenio Soto.Jr" w:date="2022-02-24T13:41:00Z">
                    <w:tcPr>
                      <w:tcW w:w="880" w:type="dxa"/>
                      <w:gridSpan w:val="2"/>
                      <w:tcBorders>
                        <w:top w:val="nil"/>
                        <w:left w:val="nil"/>
                        <w:bottom w:val="single" w:sz="4" w:space="0" w:color="auto"/>
                        <w:right w:val="single" w:sz="4" w:space="0" w:color="auto"/>
                      </w:tcBorders>
                      <w:shd w:val="clear" w:color="000000" w:fill="BDD7EE"/>
                      <w:noWrap/>
                      <w:vAlign w:val="bottom"/>
                      <w:hideMark/>
                    </w:tcPr>
                  </w:tcPrChange>
                </w:tcPr>
                <w:p w14:paraId="70EA5241" w14:textId="77777777" w:rsidR="0065350D" w:rsidRPr="0065350D" w:rsidRDefault="0065350D" w:rsidP="00EE4BC3">
                  <w:pPr>
                    <w:framePr w:hSpace="141" w:wrap="around" w:vAnchor="page" w:hAnchor="margin" w:xAlign="right" w:y="1021"/>
                    <w:spacing w:after="0" w:line="240" w:lineRule="auto"/>
                    <w:jc w:val="right"/>
                    <w:rPr>
                      <w:ins w:id="89" w:author="LGinger" w:date="2022-02-15T15:49:00Z"/>
                      <w:rFonts w:ascii="Times New Roman" w:eastAsia="Times New Roman" w:hAnsi="Times New Roman" w:cs="Times New Roman"/>
                      <w:color w:val="000000"/>
                      <w:sz w:val="20"/>
                      <w:szCs w:val="20"/>
                      <w:lang w:eastAsia="pt-PT"/>
                    </w:rPr>
                  </w:pPr>
                  <w:ins w:id="90" w:author="LGinger" w:date="2022-02-15T15:49:00Z">
                    <w:r w:rsidRPr="0065350D">
                      <w:rPr>
                        <w:rFonts w:ascii="Times New Roman" w:eastAsia="Times New Roman" w:hAnsi="Times New Roman" w:cs="Times New Roman"/>
                        <w:color w:val="000000"/>
                        <w:sz w:val="20"/>
                        <w:szCs w:val="20"/>
                        <w:lang w:eastAsia="pt-PT"/>
                      </w:rPr>
                      <w:t>0.5</w:t>
                    </w:r>
                  </w:ins>
                </w:p>
              </w:tc>
              <w:tc>
                <w:tcPr>
                  <w:tcW w:w="1256" w:type="dxa"/>
                  <w:tcBorders>
                    <w:top w:val="nil"/>
                    <w:left w:val="nil"/>
                    <w:bottom w:val="single" w:sz="4" w:space="0" w:color="auto"/>
                    <w:right w:val="single" w:sz="4" w:space="0" w:color="auto"/>
                  </w:tcBorders>
                  <w:shd w:val="clear" w:color="000000" w:fill="BDD7EE"/>
                  <w:noWrap/>
                  <w:vAlign w:val="bottom"/>
                  <w:hideMark/>
                  <w:tcPrChange w:id="91" w:author="Arsenio Soto.Jr" w:date="2022-02-24T13:41:00Z">
                    <w:tcPr>
                      <w:tcW w:w="880" w:type="dxa"/>
                      <w:gridSpan w:val="2"/>
                      <w:tcBorders>
                        <w:top w:val="nil"/>
                        <w:left w:val="nil"/>
                        <w:bottom w:val="single" w:sz="4" w:space="0" w:color="auto"/>
                        <w:right w:val="single" w:sz="4" w:space="0" w:color="auto"/>
                      </w:tcBorders>
                      <w:shd w:val="clear" w:color="000000" w:fill="BDD7EE"/>
                      <w:noWrap/>
                      <w:vAlign w:val="bottom"/>
                      <w:hideMark/>
                    </w:tcPr>
                  </w:tcPrChange>
                </w:tcPr>
                <w:p w14:paraId="68627A41" w14:textId="77777777" w:rsidR="0065350D" w:rsidRPr="0065350D" w:rsidRDefault="0065350D" w:rsidP="00EE4BC3">
                  <w:pPr>
                    <w:framePr w:hSpace="141" w:wrap="around" w:vAnchor="page" w:hAnchor="margin" w:xAlign="right" w:y="1021"/>
                    <w:spacing w:after="0" w:line="240" w:lineRule="auto"/>
                    <w:jc w:val="right"/>
                    <w:rPr>
                      <w:ins w:id="92" w:author="LGinger" w:date="2022-02-15T15:49:00Z"/>
                      <w:rFonts w:ascii="Times New Roman" w:eastAsia="Times New Roman" w:hAnsi="Times New Roman" w:cs="Times New Roman"/>
                      <w:color w:val="000000"/>
                      <w:sz w:val="20"/>
                      <w:szCs w:val="20"/>
                      <w:lang w:eastAsia="pt-PT"/>
                    </w:rPr>
                  </w:pPr>
                  <w:ins w:id="93" w:author="LGinger" w:date="2022-02-15T15:49:00Z">
                    <w:r w:rsidRPr="0065350D">
                      <w:rPr>
                        <w:rFonts w:ascii="Times New Roman" w:eastAsia="Times New Roman" w:hAnsi="Times New Roman" w:cs="Times New Roman"/>
                        <w:color w:val="000000"/>
                        <w:sz w:val="20"/>
                        <w:szCs w:val="20"/>
                        <w:lang w:eastAsia="pt-PT"/>
                      </w:rPr>
                      <w:t>1</w:t>
                    </w:r>
                  </w:ins>
                </w:p>
              </w:tc>
              <w:tc>
                <w:tcPr>
                  <w:tcW w:w="1337" w:type="dxa"/>
                  <w:tcBorders>
                    <w:top w:val="nil"/>
                    <w:left w:val="nil"/>
                    <w:bottom w:val="single" w:sz="4" w:space="0" w:color="auto"/>
                    <w:right w:val="single" w:sz="4" w:space="0" w:color="auto"/>
                  </w:tcBorders>
                  <w:shd w:val="clear" w:color="000000" w:fill="BDD7EE"/>
                  <w:noWrap/>
                  <w:vAlign w:val="bottom"/>
                  <w:hideMark/>
                  <w:tcPrChange w:id="94" w:author="Arsenio Soto.Jr" w:date="2022-02-24T13:41:00Z">
                    <w:tcPr>
                      <w:tcW w:w="940" w:type="dxa"/>
                      <w:gridSpan w:val="2"/>
                      <w:tcBorders>
                        <w:top w:val="nil"/>
                        <w:left w:val="nil"/>
                        <w:bottom w:val="single" w:sz="4" w:space="0" w:color="auto"/>
                        <w:right w:val="single" w:sz="4" w:space="0" w:color="auto"/>
                      </w:tcBorders>
                      <w:shd w:val="clear" w:color="000000" w:fill="BDD7EE"/>
                      <w:noWrap/>
                      <w:vAlign w:val="bottom"/>
                      <w:hideMark/>
                    </w:tcPr>
                  </w:tcPrChange>
                </w:tcPr>
                <w:p w14:paraId="24F8F18C" w14:textId="77777777" w:rsidR="0065350D" w:rsidRPr="0065350D" w:rsidRDefault="0065350D" w:rsidP="00EE4BC3">
                  <w:pPr>
                    <w:framePr w:hSpace="141" w:wrap="around" w:vAnchor="page" w:hAnchor="margin" w:xAlign="right" w:y="1021"/>
                    <w:spacing w:after="0" w:line="240" w:lineRule="auto"/>
                    <w:jc w:val="right"/>
                    <w:rPr>
                      <w:ins w:id="95" w:author="LGinger" w:date="2022-02-15T15:49:00Z"/>
                      <w:rFonts w:ascii="Times New Roman" w:eastAsia="Times New Roman" w:hAnsi="Times New Roman" w:cs="Times New Roman"/>
                      <w:color w:val="000000"/>
                      <w:sz w:val="20"/>
                      <w:szCs w:val="20"/>
                      <w:lang w:eastAsia="pt-PT"/>
                    </w:rPr>
                  </w:pPr>
                  <w:ins w:id="96" w:author="LGinger" w:date="2022-02-15T15:49:00Z">
                    <w:r w:rsidRPr="0065350D">
                      <w:rPr>
                        <w:rFonts w:ascii="Times New Roman" w:eastAsia="Times New Roman" w:hAnsi="Times New Roman" w:cs="Times New Roman"/>
                        <w:color w:val="000000"/>
                        <w:sz w:val="20"/>
                        <w:szCs w:val="20"/>
                        <w:lang w:eastAsia="pt-PT"/>
                      </w:rPr>
                      <w:t>1</w:t>
                    </w:r>
                  </w:ins>
                </w:p>
              </w:tc>
              <w:tc>
                <w:tcPr>
                  <w:tcW w:w="977" w:type="dxa"/>
                  <w:tcBorders>
                    <w:top w:val="nil"/>
                    <w:left w:val="nil"/>
                    <w:bottom w:val="single" w:sz="4" w:space="0" w:color="auto"/>
                    <w:right w:val="nil"/>
                  </w:tcBorders>
                  <w:shd w:val="clear" w:color="000000" w:fill="BDD7EE"/>
                  <w:noWrap/>
                  <w:vAlign w:val="bottom"/>
                  <w:hideMark/>
                  <w:tcPrChange w:id="97" w:author="Arsenio Soto.Jr" w:date="2022-02-24T13:41:00Z">
                    <w:tcPr>
                      <w:tcW w:w="940" w:type="dxa"/>
                      <w:gridSpan w:val="2"/>
                      <w:tcBorders>
                        <w:top w:val="nil"/>
                        <w:left w:val="nil"/>
                        <w:bottom w:val="single" w:sz="4" w:space="0" w:color="auto"/>
                        <w:right w:val="nil"/>
                      </w:tcBorders>
                      <w:shd w:val="clear" w:color="000000" w:fill="BDD7EE"/>
                      <w:noWrap/>
                      <w:vAlign w:val="bottom"/>
                      <w:hideMark/>
                    </w:tcPr>
                  </w:tcPrChange>
                </w:tcPr>
                <w:p w14:paraId="7D574AD8" w14:textId="77777777" w:rsidR="0065350D" w:rsidRPr="0065350D" w:rsidRDefault="0065350D" w:rsidP="00EE4BC3">
                  <w:pPr>
                    <w:framePr w:hSpace="141" w:wrap="around" w:vAnchor="page" w:hAnchor="margin" w:xAlign="right" w:y="1021"/>
                    <w:spacing w:after="0" w:line="240" w:lineRule="auto"/>
                    <w:jc w:val="right"/>
                    <w:rPr>
                      <w:ins w:id="98" w:author="LGinger" w:date="2022-02-15T15:49:00Z"/>
                      <w:rFonts w:ascii="Times New Roman" w:eastAsia="Times New Roman" w:hAnsi="Times New Roman" w:cs="Times New Roman"/>
                      <w:color w:val="000000"/>
                      <w:sz w:val="20"/>
                      <w:szCs w:val="20"/>
                      <w:lang w:eastAsia="pt-PT"/>
                    </w:rPr>
                  </w:pPr>
                  <w:ins w:id="99" w:author="LGinger" w:date="2022-02-15T15:49:00Z">
                    <w:r w:rsidRPr="0065350D">
                      <w:rPr>
                        <w:rFonts w:ascii="Times New Roman" w:eastAsia="Times New Roman" w:hAnsi="Times New Roman" w:cs="Times New Roman"/>
                        <w:color w:val="000000"/>
                        <w:sz w:val="20"/>
                        <w:szCs w:val="20"/>
                        <w:lang w:eastAsia="pt-PT"/>
                      </w:rPr>
                      <w:t>1</w:t>
                    </w:r>
                  </w:ins>
                </w:p>
              </w:tc>
              <w:tc>
                <w:tcPr>
                  <w:tcW w:w="1254" w:type="dxa"/>
                  <w:tcBorders>
                    <w:top w:val="single" w:sz="4" w:space="0" w:color="auto"/>
                    <w:left w:val="single" w:sz="4" w:space="0" w:color="auto"/>
                    <w:bottom w:val="single" w:sz="4" w:space="0" w:color="auto"/>
                    <w:right w:val="nil"/>
                  </w:tcBorders>
                  <w:shd w:val="clear" w:color="000000" w:fill="BDD7EE"/>
                  <w:noWrap/>
                  <w:vAlign w:val="bottom"/>
                  <w:hideMark/>
                  <w:tcPrChange w:id="100" w:author="Arsenio Soto.Jr" w:date="2022-02-24T13:41:00Z">
                    <w:tcPr>
                      <w:tcW w:w="940" w:type="dxa"/>
                      <w:gridSpan w:val="2"/>
                      <w:tcBorders>
                        <w:top w:val="single" w:sz="4" w:space="0" w:color="auto"/>
                        <w:left w:val="single" w:sz="4" w:space="0" w:color="auto"/>
                        <w:bottom w:val="single" w:sz="4" w:space="0" w:color="auto"/>
                        <w:right w:val="nil"/>
                      </w:tcBorders>
                      <w:shd w:val="clear" w:color="000000" w:fill="BDD7EE"/>
                      <w:noWrap/>
                      <w:vAlign w:val="bottom"/>
                      <w:hideMark/>
                    </w:tcPr>
                  </w:tcPrChange>
                </w:tcPr>
                <w:p w14:paraId="18DF2925" w14:textId="77777777" w:rsidR="0065350D" w:rsidRPr="0065350D" w:rsidRDefault="0065350D" w:rsidP="00EE4BC3">
                  <w:pPr>
                    <w:framePr w:hSpace="141" w:wrap="around" w:vAnchor="page" w:hAnchor="margin" w:xAlign="right" w:y="1021"/>
                    <w:spacing w:after="0" w:line="240" w:lineRule="auto"/>
                    <w:jc w:val="right"/>
                    <w:rPr>
                      <w:ins w:id="101" w:author="LGinger" w:date="2022-02-15T15:49:00Z"/>
                      <w:rFonts w:ascii="Times New Roman" w:eastAsia="Times New Roman" w:hAnsi="Times New Roman" w:cs="Times New Roman"/>
                      <w:color w:val="000000"/>
                      <w:sz w:val="20"/>
                      <w:szCs w:val="20"/>
                      <w:lang w:eastAsia="pt-PT"/>
                    </w:rPr>
                  </w:pPr>
                  <w:ins w:id="102" w:author="LGinger" w:date="2022-02-15T15:49:00Z">
                    <w:r w:rsidRPr="0065350D">
                      <w:rPr>
                        <w:rFonts w:ascii="Times New Roman" w:eastAsia="Times New Roman" w:hAnsi="Times New Roman" w:cs="Times New Roman"/>
                        <w:color w:val="000000"/>
                        <w:sz w:val="20"/>
                        <w:szCs w:val="20"/>
                        <w:lang w:eastAsia="pt-PT"/>
                      </w:rPr>
                      <w:t>0.25</w:t>
                    </w:r>
                  </w:ins>
                </w:p>
              </w:tc>
              <w:tc>
                <w:tcPr>
                  <w:tcW w:w="977"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Change w:id="103" w:author="Arsenio Soto.Jr" w:date="2022-02-24T13:41:00Z">
                    <w:tcPr>
                      <w:tcW w:w="940" w:type="dxa"/>
                      <w:gridSpan w:val="2"/>
                      <w:tcBorders>
                        <w:top w:val="single" w:sz="4" w:space="0" w:color="auto"/>
                        <w:left w:val="single" w:sz="4" w:space="0" w:color="auto"/>
                        <w:bottom w:val="single" w:sz="4" w:space="0" w:color="auto"/>
                        <w:right w:val="single" w:sz="4" w:space="0" w:color="auto"/>
                      </w:tcBorders>
                      <w:shd w:val="clear" w:color="000000" w:fill="BDD7EE"/>
                      <w:noWrap/>
                      <w:vAlign w:val="bottom"/>
                      <w:hideMark/>
                    </w:tcPr>
                  </w:tcPrChange>
                </w:tcPr>
                <w:p w14:paraId="443A40D7" w14:textId="77777777" w:rsidR="0065350D" w:rsidRPr="0065350D" w:rsidRDefault="0065350D" w:rsidP="00EE4BC3">
                  <w:pPr>
                    <w:framePr w:hSpace="141" w:wrap="around" w:vAnchor="page" w:hAnchor="margin" w:xAlign="right" w:y="1021"/>
                    <w:spacing w:after="0" w:line="240" w:lineRule="auto"/>
                    <w:jc w:val="right"/>
                    <w:rPr>
                      <w:ins w:id="104" w:author="LGinger" w:date="2022-02-15T15:49:00Z"/>
                      <w:rFonts w:ascii="Times New Roman" w:eastAsia="Times New Roman" w:hAnsi="Times New Roman" w:cs="Times New Roman"/>
                      <w:color w:val="000000"/>
                      <w:sz w:val="20"/>
                      <w:szCs w:val="20"/>
                      <w:lang w:eastAsia="pt-PT"/>
                    </w:rPr>
                  </w:pPr>
                  <w:ins w:id="105" w:author="LGinger" w:date="2022-02-15T15:49:00Z">
                    <w:r w:rsidRPr="0065350D">
                      <w:rPr>
                        <w:rFonts w:ascii="Times New Roman" w:eastAsia="Times New Roman" w:hAnsi="Times New Roman" w:cs="Times New Roman"/>
                        <w:color w:val="000000"/>
                        <w:sz w:val="20"/>
                        <w:szCs w:val="20"/>
                        <w:lang w:eastAsia="pt-PT"/>
                      </w:rPr>
                      <w:t>0.5</w:t>
                    </w:r>
                  </w:ins>
                </w:p>
              </w:tc>
              <w:tc>
                <w:tcPr>
                  <w:tcW w:w="977"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Change w:id="106" w:author="Arsenio Soto.Jr" w:date="2022-02-24T13:41:00Z">
                    <w:tcPr>
                      <w:tcW w:w="940" w:type="dxa"/>
                      <w:gridSpan w:val="2"/>
                      <w:tcBorders>
                        <w:top w:val="single" w:sz="4" w:space="0" w:color="auto"/>
                        <w:left w:val="single" w:sz="4" w:space="0" w:color="auto"/>
                        <w:bottom w:val="single" w:sz="4" w:space="0" w:color="auto"/>
                        <w:right w:val="single" w:sz="4" w:space="0" w:color="auto"/>
                      </w:tcBorders>
                      <w:shd w:val="clear" w:color="000000" w:fill="BDD7EE"/>
                      <w:noWrap/>
                      <w:vAlign w:val="bottom"/>
                      <w:hideMark/>
                    </w:tcPr>
                  </w:tcPrChange>
                </w:tcPr>
                <w:p w14:paraId="09D64E20" w14:textId="77777777" w:rsidR="0065350D" w:rsidRPr="0065350D" w:rsidRDefault="0065350D" w:rsidP="00EE4BC3">
                  <w:pPr>
                    <w:framePr w:hSpace="141" w:wrap="around" w:vAnchor="page" w:hAnchor="margin" w:xAlign="right" w:y="1021"/>
                    <w:spacing w:after="0" w:line="240" w:lineRule="auto"/>
                    <w:jc w:val="right"/>
                    <w:rPr>
                      <w:ins w:id="107" w:author="LGinger" w:date="2022-02-15T15:49:00Z"/>
                      <w:rFonts w:ascii="Times New Roman" w:eastAsia="Times New Roman" w:hAnsi="Times New Roman" w:cs="Times New Roman"/>
                      <w:color w:val="000000"/>
                      <w:sz w:val="20"/>
                      <w:szCs w:val="20"/>
                      <w:lang w:eastAsia="pt-PT"/>
                    </w:rPr>
                  </w:pPr>
                  <w:ins w:id="108" w:author="LGinger" w:date="2022-02-15T15:49:00Z">
                    <w:r w:rsidRPr="0065350D">
                      <w:rPr>
                        <w:rFonts w:ascii="Times New Roman" w:eastAsia="Times New Roman" w:hAnsi="Times New Roman" w:cs="Times New Roman"/>
                        <w:color w:val="000000"/>
                        <w:sz w:val="20"/>
                        <w:szCs w:val="20"/>
                        <w:lang w:eastAsia="pt-PT"/>
                      </w:rPr>
                      <w:t>1</w:t>
                    </w:r>
                  </w:ins>
                </w:p>
              </w:tc>
              <w:tc>
                <w:tcPr>
                  <w:tcW w:w="1033" w:type="dxa"/>
                  <w:tcBorders>
                    <w:top w:val="nil"/>
                    <w:left w:val="nil"/>
                    <w:bottom w:val="single" w:sz="4" w:space="0" w:color="auto"/>
                    <w:right w:val="single" w:sz="4" w:space="0" w:color="auto"/>
                  </w:tcBorders>
                  <w:shd w:val="clear" w:color="000000" w:fill="BDD7EE"/>
                  <w:noWrap/>
                  <w:vAlign w:val="bottom"/>
                  <w:hideMark/>
                  <w:tcPrChange w:id="109" w:author="Arsenio Soto.Jr" w:date="2022-02-24T13:41:00Z">
                    <w:tcPr>
                      <w:tcW w:w="940" w:type="dxa"/>
                      <w:gridSpan w:val="2"/>
                      <w:tcBorders>
                        <w:top w:val="nil"/>
                        <w:left w:val="nil"/>
                        <w:bottom w:val="single" w:sz="4" w:space="0" w:color="auto"/>
                        <w:right w:val="single" w:sz="4" w:space="0" w:color="auto"/>
                      </w:tcBorders>
                      <w:shd w:val="clear" w:color="000000" w:fill="BDD7EE"/>
                      <w:noWrap/>
                      <w:vAlign w:val="bottom"/>
                      <w:hideMark/>
                    </w:tcPr>
                  </w:tcPrChange>
                </w:tcPr>
                <w:p w14:paraId="7D7FE92E" w14:textId="77777777" w:rsidR="0065350D" w:rsidRPr="0065350D" w:rsidRDefault="0065350D" w:rsidP="00EE4BC3">
                  <w:pPr>
                    <w:framePr w:hSpace="141" w:wrap="around" w:vAnchor="page" w:hAnchor="margin" w:xAlign="right" w:y="1021"/>
                    <w:spacing w:after="0" w:line="240" w:lineRule="auto"/>
                    <w:jc w:val="right"/>
                    <w:rPr>
                      <w:ins w:id="110" w:author="LGinger" w:date="2022-02-15T15:49:00Z"/>
                      <w:rFonts w:ascii="Times New Roman" w:eastAsia="Times New Roman" w:hAnsi="Times New Roman" w:cs="Times New Roman"/>
                      <w:color w:val="000000"/>
                      <w:sz w:val="20"/>
                      <w:szCs w:val="20"/>
                      <w:lang w:eastAsia="pt-PT"/>
                    </w:rPr>
                  </w:pPr>
                  <w:ins w:id="111" w:author="LGinger" w:date="2022-02-15T15:49:00Z">
                    <w:r w:rsidRPr="0065350D">
                      <w:rPr>
                        <w:rFonts w:ascii="Times New Roman" w:eastAsia="Times New Roman" w:hAnsi="Times New Roman" w:cs="Times New Roman"/>
                        <w:color w:val="000000"/>
                        <w:sz w:val="20"/>
                        <w:szCs w:val="20"/>
                        <w:lang w:eastAsia="pt-PT"/>
                      </w:rPr>
                      <w:t>1</w:t>
                    </w:r>
                  </w:ins>
                </w:p>
              </w:tc>
              <w:tc>
                <w:tcPr>
                  <w:tcW w:w="977" w:type="dxa"/>
                  <w:tcBorders>
                    <w:top w:val="nil"/>
                    <w:left w:val="nil"/>
                    <w:bottom w:val="single" w:sz="4" w:space="0" w:color="auto"/>
                    <w:right w:val="single" w:sz="4" w:space="0" w:color="auto"/>
                  </w:tcBorders>
                  <w:shd w:val="clear" w:color="000000" w:fill="BDD7EE"/>
                  <w:noWrap/>
                  <w:vAlign w:val="bottom"/>
                  <w:hideMark/>
                  <w:tcPrChange w:id="112" w:author="Arsenio Soto.Jr" w:date="2022-02-24T13:41:00Z">
                    <w:tcPr>
                      <w:tcW w:w="940" w:type="dxa"/>
                      <w:gridSpan w:val="2"/>
                      <w:tcBorders>
                        <w:top w:val="nil"/>
                        <w:left w:val="nil"/>
                        <w:bottom w:val="single" w:sz="4" w:space="0" w:color="auto"/>
                        <w:right w:val="single" w:sz="4" w:space="0" w:color="auto"/>
                      </w:tcBorders>
                      <w:shd w:val="clear" w:color="000000" w:fill="BDD7EE"/>
                      <w:noWrap/>
                      <w:vAlign w:val="bottom"/>
                      <w:hideMark/>
                    </w:tcPr>
                  </w:tcPrChange>
                </w:tcPr>
                <w:p w14:paraId="2F217576" w14:textId="77777777" w:rsidR="0065350D" w:rsidRPr="0065350D" w:rsidRDefault="0065350D" w:rsidP="00EE4BC3">
                  <w:pPr>
                    <w:framePr w:hSpace="141" w:wrap="around" w:vAnchor="page" w:hAnchor="margin" w:xAlign="right" w:y="1021"/>
                    <w:spacing w:after="0" w:line="240" w:lineRule="auto"/>
                    <w:jc w:val="right"/>
                    <w:rPr>
                      <w:ins w:id="113" w:author="LGinger" w:date="2022-02-15T15:49:00Z"/>
                      <w:rFonts w:ascii="Times New Roman" w:eastAsia="Times New Roman" w:hAnsi="Times New Roman" w:cs="Times New Roman"/>
                      <w:color w:val="000000"/>
                      <w:sz w:val="20"/>
                      <w:szCs w:val="20"/>
                      <w:lang w:eastAsia="pt-PT"/>
                    </w:rPr>
                  </w:pPr>
                  <w:ins w:id="114" w:author="LGinger" w:date="2022-02-15T15:49:00Z">
                    <w:r w:rsidRPr="0065350D">
                      <w:rPr>
                        <w:rFonts w:ascii="Times New Roman" w:eastAsia="Times New Roman" w:hAnsi="Times New Roman" w:cs="Times New Roman"/>
                        <w:color w:val="000000"/>
                        <w:sz w:val="20"/>
                        <w:szCs w:val="20"/>
                        <w:lang w:eastAsia="pt-PT"/>
                      </w:rPr>
                      <w:t>0.75</w:t>
                    </w:r>
                  </w:ins>
                </w:p>
              </w:tc>
              <w:tc>
                <w:tcPr>
                  <w:tcW w:w="977" w:type="dxa"/>
                  <w:tcBorders>
                    <w:top w:val="nil"/>
                    <w:left w:val="nil"/>
                    <w:bottom w:val="single" w:sz="4" w:space="0" w:color="auto"/>
                    <w:right w:val="single" w:sz="4" w:space="0" w:color="auto"/>
                  </w:tcBorders>
                  <w:shd w:val="clear" w:color="000000" w:fill="BDD7EE"/>
                  <w:noWrap/>
                  <w:vAlign w:val="bottom"/>
                  <w:hideMark/>
                  <w:tcPrChange w:id="115" w:author="Arsenio Soto.Jr" w:date="2022-02-24T13:41:00Z">
                    <w:tcPr>
                      <w:tcW w:w="940" w:type="dxa"/>
                      <w:gridSpan w:val="2"/>
                      <w:tcBorders>
                        <w:top w:val="nil"/>
                        <w:left w:val="nil"/>
                        <w:bottom w:val="single" w:sz="4" w:space="0" w:color="auto"/>
                        <w:right w:val="single" w:sz="4" w:space="0" w:color="auto"/>
                      </w:tcBorders>
                      <w:shd w:val="clear" w:color="000000" w:fill="BDD7EE"/>
                      <w:noWrap/>
                      <w:vAlign w:val="bottom"/>
                      <w:hideMark/>
                    </w:tcPr>
                  </w:tcPrChange>
                </w:tcPr>
                <w:p w14:paraId="31A3EB23" w14:textId="77777777" w:rsidR="0065350D" w:rsidRPr="0065350D" w:rsidRDefault="0065350D" w:rsidP="00EE4BC3">
                  <w:pPr>
                    <w:framePr w:hSpace="141" w:wrap="around" w:vAnchor="page" w:hAnchor="margin" w:xAlign="right" w:y="1021"/>
                    <w:spacing w:after="0" w:line="240" w:lineRule="auto"/>
                    <w:jc w:val="right"/>
                    <w:rPr>
                      <w:ins w:id="116" w:author="LGinger" w:date="2022-02-15T15:49:00Z"/>
                      <w:rFonts w:ascii="Times New Roman" w:eastAsia="Times New Roman" w:hAnsi="Times New Roman" w:cs="Times New Roman"/>
                      <w:color w:val="000000"/>
                      <w:sz w:val="20"/>
                      <w:szCs w:val="20"/>
                      <w:lang w:eastAsia="pt-PT"/>
                    </w:rPr>
                  </w:pPr>
                  <w:ins w:id="117" w:author="LGinger" w:date="2022-02-15T15:49:00Z">
                    <w:r w:rsidRPr="0065350D">
                      <w:rPr>
                        <w:rFonts w:ascii="Times New Roman" w:eastAsia="Times New Roman" w:hAnsi="Times New Roman" w:cs="Times New Roman"/>
                        <w:color w:val="000000"/>
                        <w:sz w:val="20"/>
                        <w:szCs w:val="20"/>
                        <w:lang w:eastAsia="pt-PT"/>
                      </w:rPr>
                      <w:t>0</w:t>
                    </w:r>
                  </w:ins>
                </w:p>
              </w:tc>
              <w:tc>
                <w:tcPr>
                  <w:tcW w:w="977" w:type="dxa"/>
                  <w:tcBorders>
                    <w:top w:val="nil"/>
                    <w:left w:val="nil"/>
                    <w:bottom w:val="single" w:sz="4" w:space="0" w:color="auto"/>
                    <w:right w:val="single" w:sz="4" w:space="0" w:color="auto"/>
                  </w:tcBorders>
                  <w:shd w:val="clear" w:color="000000" w:fill="BDD7EE"/>
                  <w:noWrap/>
                  <w:vAlign w:val="bottom"/>
                  <w:hideMark/>
                  <w:tcPrChange w:id="118" w:author="Arsenio Soto.Jr" w:date="2022-02-24T13:41:00Z">
                    <w:tcPr>
                      <w:tcW w:w="940" w:type="dxa"/>
                      <w:gridSpan w:val="2"/>
                      <w:tcBorders>
                        <w:top w:val="nil"/>
                        <w:left w:val="nil"/>
                        <w:bottom w:val="single" w:sz="4" w:space="0" w:color="auto"/>
                        <w:right w:val="single" w:sz="4" w:space="0" w:color="auto"/>
                      </w:tcBorders>
                      <w:shd w:val="clear" w:color="000000" w:fill="BDD7EE"/>
                      <w:noWrap/>
                      <w:vAlign w:val="bottom"/>
                      <w:hideMark/>
                    </w:tcPr>
                  </w:tcPrChange>
                </w:tcPr>
                <w:p w14:paraId="78806B30" w14:textId="77777777" w:rsidR="0065350D" w:rsidRPr="0065350D" w:rsidRDefault="0065350D" w:rsidP="00EE4BC3">
                  <w:pPr>
                    <w:framePr w:hSpace="141" w:wrap="around" w:vAnchor="page" w:hAnchor="margin" w:xAlign="right" w:y="1021"/>
                    <w:spacing w:after="0" w:line="240" w:lineRule="auto"/>
                    <w:jc w:val="right"/>
                    <w:rPr>
                      <w:ins w:id="119" w:author="LGinger" w:date="2022-02-15T15:49:00Z"/>
                      <w:rFonts w:ascii="Times New Roman" w:eastAsia="Times New Roman" w:hAnsi="Times New Roman" w:cs="Times New Roman"/>
                      <w:color w:val="000000"/>
                      <w:sz w:val="20"/>
                      <w:szCs w:val="20"/>
                      <w:lang w:eastAsia="pt-PT"/>
                    </w:rPr>
                  </w:pPr>
                  <w:ins w:id="120" w:author="LGinger" w:date="2022-02-15T15:49:00Z">
                    <w:r w:rsidRPr="0065350D">
                      <w:rPr>
                        <w:rFonts w:ascii="Times New Roman" w:eastAsia="Times New Roman" w:hAnsi="Times New Roman" w:cs="Times New Roman"/>
                        <w:color w:val="000000"/>
                        <w:sz w:val="20"/>
                        <w:szCs w:val="20"/>
                        <w:lang w:eastAsia="pt-PT"/>
                      </w:rPr>
                      <w:t>0</w:t>
                    </w:r>
                  </w:ins>
                </w:p>
              </w:tc>
              <w:tc>
                <w:tcPr>
                  <w:tcW w:w="914" w:type="dxa"/>
                  <w:tcBorders>
                    <w:top w:val="nil"/>
                    <w:left w:val="nil"/>
                    <w:bottom w:val="single" w:sz="4" w:space="0" w:color="auto"/>
                    <w:right w:val="single" w:sz="4" w:space="0" w:color="auto"/>
                  </w:tcBorders>
                  <w:shd w:val="clear" w:color="000000" w:fill="BDD7EE"/>
                  <w:noWrap/>
                  <w:vAlign w:val="bottom"/>
                  <w:hideMark/>
                  <w:tcPrChange w:id="121" w:author="Arsenio Soto.Jr" w:date="2022-02-24T13:41:00Z">
                    <w:tcPr>
                      <w:tcW w:w="880" w:type="dxa"/>
                      <w:tcBorders>
                        <w:top w:val="nil"/>
                        <w:left w:val="nil"/>
                        <w:bottom w:val="single" w:sz="4" w:space="0" w:color="auto"/>
                        <w:right w:val="single" w:sz="4" w:space="0" w:color="auto"/>
                      </w:tcBorders>
                      <w:shd w:val="clear" w:color="000000" w:fill="BDD7EE"/>
                      <w:noWrap/>
                      <w:vAlign w:val="bottom"/>
                      <w:hideMark/>
                    </w:tcPr>
                  </w:tcPrChange>
                </w:tcPr>
                <w:p w14:paraId="719D0998" w14:textId="77777777" w:rsidR="0065350D" w:rsidRPr="0065350D" w:rsidRDefault="0065350D" w:rsidP="00EE4BC3">
                  <w:pPr>
                    <w:framePr w:hSpace="141" w:wrap="around" w:vAnchor="page" w:hAnchor="margin" w:xAlign="right" w:y="1021"/>
                    <w:spacing w:after="0" w:line="240" w:lineRule="auto"/>
                    <w:jc w:val="right"/>
                    <w:rPr>
                      <w:ins w:id="122" w:author="LGinger" w:date="2022-02-15T15:49:00Z"/>
                      <w:rFonts w:ascii="Times New Roman" w:eastAsia="Times New Roman" w:hAnsi="Times New Roman" w:cs="Times New Roman"/>
                      <w:color w:val="000000"/>
                      <w:sz w:val="20"/>
                      <w:szCs w:val="20"/>
                      <w:lang w:eastAsia="pt-PT"/>
                    </w:rPr>
                  </w:pPr>
                  <w:ins w:id="123" w:author="LGinger" w:date="2022-02-15T15:49:00Z">
                    <w:r w:rsidRPr="0065350D">
                      <w:rPr>
                        <w:rFonts w:ascii="Times New Roman" w:eastAsia="Times New Roman" w:hAnsi="Times New Roman" w:cs="Times New Roman"/>
                        <w:color w:val="000000"/>
                        <w:sz w:val="20"/>
                        <w:szCs w:val="20"/>
                        <w:lang w:eastAsia="pt-PT"/>
                      </w:rPr>
                      <w:t>0.5</w:t>
                    </w:r>
                  </w:ins>
                </w:p>
              </w:tc>
              <w:tc>
                <w:tcPr>
                  <w:tcW w:w="914" w:type="dxa"/>
                  <w:tcBorders>
                    <w:top w:val="nil"/>
                    <w:left w:val="nil"/>
                    <w:bottom w:val="single" w:sz="4" w:space="0" w:color="auto"/>
                    <w:right w:val="single" w:sz="4" w:space="0" w:color="auto"/>
                  </w:tcBorders>
                  <w:shd w:val="clear" w:color="000000" w:fill="BDD7EE"/>
                  <w:noWrap/>
                  <w:vAlign w:val="bottom"/>
                  <w:hideMark/>
                  <w:tcPrChange w:id="124" w:author="Arsenio Soto.Jr" w:date="2022-02-24T13:41:00Z">
                    <w:tcPr>
                      <w:tcW w:w="880" w:type="dxa"/>
                      <w:gridSpan w:val="2"/>
                      <w:tcBorders>
                        <w:top w:val="nil"/>
                        <w:left w:val="nil"/>
                        <w:bottom w:val="single" w:sz="4" w:space="0" w:color="auto"/>
                        <w:right w:val="single" w:sz="4" w:space="0" w:color="auto"/>
                      </w:tcBorders>
                      <w:shd w:val="clear" w:color="000000" w:fill="BDD7EE"/>
                      <w:noWrap/>
                      <w:vAlign w:val="bottom"/>
                      <w:hideMark/>
                    </w:tcPr>
                  </w:tcPrChange>
                </w:tcPr>
                <w:p w14:paraId="3086017C" w14:textId="77777777" w:rsidR="0065350D" w:rsidRPr="0065350D" w:rsidRDefault="0065350D" w:rsidP="00EE4BC3">
                  <w:pPr>
                    <w:framePr w:hSpace="141" w:wrap="around" w:vAnchor="page" w:hAnchor="margin" w:xAlign="right" w:y="1021"/>
                    <w:spacing w:after="0" w:line="240" w:lineRule="auto"/>
                    <w:jc w:val="right"/>
                    <w:rPr>
                      <w:ins w:id="125" w:author="LGinger" w:date="2022-02-15T15:49:00Z"/>
                      <w:rFonts w:ascii="Times New Roman" w:eastAsia="Times New Roman" w:hAnsi="Times New Roman" w:cs="Times New Roman"/>
                      <w:color w:val="000000"/>
                      <w:sz w:val="20"/>
                      <w:szCs w:val="20"/>
                      <w:lang w:eastAsia="pt-PT"/>
                    </w:rPr>
                  </w:pPr>
                  <w:ins w:id="126" w:author="LGinger" w:date="2022-02-15T15:49:00Z">
                    <w:r w:rsidRPr="0065350D">
                      <w:rPr>
                        <w:rFonts w:ascii="Times New Roman" w:eastAsia="Times New Roman" w:hAnsi="Times New Roman" w:cs="Times New Roman"/>
                        <w:color w:val="000000"/>
                        <w:sz w:val="20"/>
                        <w:szCs w:val="20"/>
                        <w:lang w:eastAsia="pt-PT"/>
                      </w:rPr>
                      <w:t>0</w:t>
                    </w:r>
                  </w:ins>
                </w:p>
              </w:tc>
              <w:tc>
                <w:tcPr>
                  <w:tcW w:w="914" w:type="dxa"/>
                  <w:tcBorders>
                    <w:top w:val="nil"/>
                    <w:left w:val="nil"/>
                    <w:bottom w:val="single" w:sz="4" w:space="0" w:color="auto"/>
                    <w:right w:val="single" w:sz="4" w:space="0" w:color="auto"/>
                  </w:tcBorders>
                  <w:shd w:val="clear" w:color="000000" w:fill="BDD7EE"/>
                  <w:noWrap/>
                  <w:vAlign w:val="bottom"/>
                  <w:hideMark/>
                  <w:tcPrChange w:id="127" w:author="Arsenio Soto.Jr" w:date="2022-02-24T13:41:00Z">
                    <w:tcPr>
                      <w:tcW w:w="880" w:type="dxa"/>
                      <w:gridSpan w:val="2"/>
                      <w:tcBorders>
                        <w:top w:val="nil"/>
                        <w:left w:val="nil"/>
                        <w:bottom w:val="single" w:sz="4" w:space="0" w:color="auto"/>
                        <w:right w:val="single" w:sz="4" w:space="0" w:color="auto"/>
                      </w:tcBorders>
                      <w:shd w:val="clear" w:color="000000" w:fill="BDD7EE"/>
                      <w:noWrap/>
                      <w:vAlign w:val="bottom"/>
                      <w:hideMark/>
                    </w:tcPr>
                  </w:tcPrChange>
                </w:tcPr>
                <w:p w14:paraId="1FF3AFDD" w14:textId="77777777" w:rsidR="0065350D" w:rsidRPr="0065350D" w:rsidRDefault="0065350D" w:rsidP="00EE4BC3">
                  <w:pPr>
                    <w:framePr w:hSpace="141" w:wrap="around" w:vAnchor="page" w:hAnchor="margin" w:xAlign="right" w:y="1021"/>
                    <w:spacing w:after="0" w:line="240" w:lineRule="auto"/>
                    <w:jc w:val="right"/>
                    <w:rPr>
                      <w:ins w:id="128" w:author="LGinger" w:date="2022-02-15T15:49:00Z"/>
                      <w:rFonts w:ascii="Times New Roman" w:eastAsia="Times New Roman" w:hAnsi="Times New Roman" w:cs="Times New Roman"/>
                      <w:color w:val="000000"/>
                      <w:sz w:val="20"/>
                      <w:szCs w:val="20"/>
                      <w:lang w:eastAsia="pt-PT"/>
                    </w:rPr>
                  </w:pPr>
                  <w:ins w:id="129" w:author="LGinger" w:date="2022-02-15T15:49:00Z">
                    <w:r w:rsidRPr="0065350D">
                      <w:rPr>
                        <w:rFonts w:ascii="Times New Roman" w:eastAsia="Times New Roman" w:hAnsi="Times New Roman" w:cs="Times New Roman"/>
                        <w:color w:val="000000"/>
                        <w:sz w:val="20"/>
                        <w:szCs w:val="20"/>
                        <w:lang w:eastAsia="pt-PT"/>
                      </w:rPr>
                      <w:t>8.25</w:t>
                    </w:r>
                  </w:ins>
                </w:p>
              </w:tc>
            </w:tr>
          </w:tbl>
          <w:p w14:paraId="152154F3" w14:textId="77777777" w:rsidR="0033419F" w:rsidRDefault="0033419F" w:rsidP="0033419F">
            <w:pPr>
              <w:jc w:val="center"/>
              <w:rPr>
                <w:rFonts w:ascii="Times New Roman" w:hAnsi="Times New Roman" w:cs="Times New Roman"/>
                <w:b/>
              </w:rPr>
            </w:pPr>
          </w:p>
          <w:p w14:paraId="3AC4B011" w14:textId="77777777" w:rsidR="0033419F" w:rsidRDefault="0033419F" w:rsidP="0033419F">
            <w:pPr>
              <w:jc w:val="center"/>
              <w:rPr>
                <w:rFonts w:ascii="Times New Roman" w:hAnsi="Times New Roman" w:cs="Times New Roman"/>
                <w:b/>
              </w:rPr>
            </w:pPr>
          </w:p>
          <w:p w14:paraId="26A34216" w14:textId="77777777" w:rsidR="0033419F" w:rsidRPr="0033419F" w:rsidRDefault="0033419F" w:rsidP="00344DC2">
            <w:pPr>
              <w:rPr>
                <w:rFonts w:ascii="Times New Roman" w:hAnsi="Times New Roman" w:cs="Times New Roman"/>
                <w:b/>
              </w:rPr>
            </w:pPr>
          </w:p>
          <w:p w14:paraId="602B0B86" w14:textId="77777777" w:rsidR="006F5396" w:rsidRDefault="006F5396" w:rsidP="00F33EAA">
            <w:pPr>
              <w:rPr>
                <w:rFonts w:ascii="Times New Roman" w:hAnsi="Times New Roman" w:cs="Times New Roman"/>
              </w:rPr>
            </w:pPr>
          </w:p>
          <w:p w14:paraId="6E660318" w14:textId="6F7B5D4D" w:rsidR="00FE2E18" w:rsidRDefault="000C1990" w:rsidP="00F33EAA">
            <w:pPr>
              <w:rPr>
                <w:rFonts w:ascii="Times New Roman" w:hAnsi="Times New Roman" w:cs="Times New Roman"/>
              </w:rPr>
            </w:pPr>
            <w:ins w:id="130" w:author="LGinger" w:date="2022-02-01T16:18:00Z">
              <w:r>
                <w:rPr>
                  <w:rFonts w:ascii="Times New Roman" w:hAnsi="Times New Roman" w:cs="Times New Roman"/>
                </w:rPr>
                <w:t>Rever o conteúdo da sua capa</w:t>
              </w:r>
            </w:ins>
          </w:p>
          <w:p w14:paraId="5A91B3BE" w14:textId="77777777" w:rsidR="00FE2E18" w:rsidRDefault="00FE2E18" w:rsidP="00F33EAA">
            <w:pPr>
              <w:rPr>
                <w:rFonts w:ascii="Times New Roman" w:hAnsi="Times New Roman" w:cs="Times New Roman"/>
              </w:rPr>
            </w:pPr>
          </w:p>
          <w:p w14:paraId="22A95BF6" w14:textId="77777777" w:rsidR="00FE2E18" w:rsidRDefault="00FE2E18" w:rsidP="00F33EAA">
            <w:pPr>
              <w:rPr>
                <w:rFonts w:ascii="Times New Roman" w:hAnsi="Times New Roman" w:cs="Times New Roman"/>
              </w:rPr>
            </w:pPr>
          </w:p>
          <w:p w14:paraId="5639C156" w14:textId="77777777" w:rsidR="00FE2E18" w:rsidRDefault="00FE2E18" w:rsidP="00F33EAA">
            <w:pPr>
              <w:rPr>
                <w:rFonts w:ascii="Times New Roman" w:hAnsi="Times New Roman" w:cs="Times New Roman"/>
              </w:rPr>
            </w:pPr>
          </w:p>
          <w:p w14:paraId="00BAD956" w14:textId="77777777" w:rsidR="00FE2E18" w:rsidRDefault="00FE2E18" w:rsidP="00F33EAA">
            <w:pPr>
              <w:rPr>
                <w:rFonts w:ascii="Times New Roman" w:hAnsi="Times New Roman" w:cs="Times New Roman"/>
              </w:rPr>
            </w:pPr>
          </w:p>
          <w:p w14:paraId="1B306A99" w14:textId="77777777" w:rsidR="00FE2E18" w:rsidRPr="00344DC2" w:rsidRDefault="00FE2E18" w:rsidP="00F33EAA">
            <w:pPr>
              <w:rPr>
                <w:rFonts w:ascii="Times New Roman" w:hAnsi="Times New Roman" w:cs="Times New Roman"/>
              </w:rPr>
            </w:pPr>
          </w:p>
          <w:p w14:paraId="2B762575" w14:textId="77777777" w:rsidR="006F5396" w:rsidRPr="00344DC2" w:rsidRDefault="006F5396" w:rsidP="0033419F">
            <w:pPr>
              <w:jc w:val="center"/>
              <w:rPr>
                <w:rFonts w:ascii="Times New Roman" w:hAnsi="Times New Roman" w:cs="Times New Roman"/>
              </w:rPr>
            </w:pPr>
          </w:p>
          <w:p w14:paraId="6E87CF7B" w14:textId="5C704E36" w:rsidR="006F5396" w:rsidRPr="00344DC2" w:rsidRDefault="005D1E80" w:rsidP="006F5396">
            <w:pPr>
              <w:jc w:val="center"/>
              <w:rPr>
                <w:rFonts w:ascii="Times New Roman" w:hAnsi="Times New Roman" w:cs="Times New Roman"/>
              </w:rPr>
            </w:pPr>
            <w:r>
              <w:rPr>
                <w:rFonts w:ascii="Times New Roman" w:hAnsi="Times New Roman" w:cs="Times New Roman"/>
              </w:rPr>
              <w:lastRenderedPageBreak/>
              <w:t xml:space="preserve">Maputo, </w:t>
            </w:r>
            <w:r w:rsidR="007F602A">
              <w:rPr>
                <w:rFonts w:ascii="Times New Roman" w:hAnsi="Times New Roman" w:cs="Times New Roman"/>
              </w:rPr>
              <w:t>dezembro</w:t>
            </w:r>
            <w:r w:rsidR="006F5396" w:rsidRPr="00344DC2">
              <w:rPr>
                <w:rFonts w:ascii="Times New Roman" w:hAnsi="Times New Roman" w:cs="Times New Roman"/>
              </w:rPr>
              <w:t xml:space="preserve"> de 2021</w:t>
            </w:r>
          </w:p>
          <w:p w14:paraId="6B2F9F4C" w14:textId="77777777" w:rsidR="006F5396" w:rsidRPr="00344DC2" w:rsidRDefault="006F5396" w:rsidP="0033419F">
            <w:pPr>
              <w:jc w:val="center"/>
              <w:rPr>
                <w:rFonts w:ascii="Times New Roman" w:hAnsi="Times New Roman" w:cs="Times New Roman"/>
              </w:rPr>
            </w:pPr>
          </w:p>
          <w:p w14:paraId="1CFF27B7" w14:textId="77777777" w:rsidR="006F5396" w:rsidRPr="00344DC2" w:rsidRDefault="006F5396" w:rsidP="006F5396">
            <w:pPr>
              <w:ind w:left="-540" w:firstLine="450"/>
              <w:rPr>
                <w:rFonts w:ascii="Times New Roman" w:hAnsi="Times New Roman" w:cs="Times New Roman"/>
              </w:rPr>
            </w:pPr>
          </w:p>
        </w:tc>
      </w:tr>
    </w:tbl>
    <w:p w14:paraId="2A516CBF" w14:textId="77777777" w:rsidR="0033419F" w:rsidRPr="00344DC2" w:rsidRDefault="0033419F" w:rsidP="0033419F">
      <w:pPr>
        <w:rPr>
          <w:rFonts w:ascii="Times New Roman" w:hAnsi="Times New Roman" w:cs="Times New Roman"/>
        </w:rPr>
      </w:pPr>
    </w:p>
    <w:tbl>
      <w:tblPr>
        <w:tblStyle w:val="TabelacomGrelha"/>
        <w:tblpPr w:leftFromText="141" w:rightFromText="141" w:vertAnchor="page" w:horzAnchor="margin" w:tblpXSpec="center" w:tblpY="1336"/>
        <w:tblW w:w="9335" w:type="dxa"/>
        <w:tblLook w:val="04A0" w:firstRow="1" w:lastRow="0" w:firstColumn="1" w:lastColumn="0" w:noHBand="0" w:noVBand="1"/>
      </w:tblPr>
      <w:tblGrid>
        <w:gridCol w:w="9335"/>
      </w:tblGrid>
      <w:tr w:rsidR="0033419F" w:rsidRPr="0033419F" w14:paraId="1BEF4BDC" w14:textId="77777777" w:rsidTr="006F5396">
        <w:trPr>
          <w:trHeight w:val="12990"/>
        </w:trPr>
        <w:tc>
          <w:tcPr>
            <w:tcW w:w="9335" w:type="dxa"/>
            <w:tcBorders>
              <w:top w:val="single" w:sz="4" w:space="0" w:color="auto"/>
              <w:left w:val="single" w:sz="4" w:space="0" w:color="auto"/>
              <w:bottom w:val="single" w:sz="4" w:space="0" w:color="auto"/>
              <w:right w:val="single" w:sz="4" w:space="0" w:color="auto"/>
            </w:tcBorders>
          </w:tcPr>
          <w:p w14:paraId="10C5A9FD" w14:textId="77777777" w:rsidR="00FE2E18" w:rsidRDefault="00FE2E18" w:rsidP="00FE2E18">
            <w:pPr>
              <w:rPr>
                <w:rFonts w:ascii="Times New Roman" w:hAnsi="Times New Roman" w:cs="Times New Roman"/>
              </w:rPr>
            </w:pPr>
          </w:p>
          <w:p w14:paraId="0A171725" w14:textId="77777777" w:rsidR="0033419F" w:rsidRPr="0033419F" w:rsidRDefault="006F5396" w:rsidP="0033419F">
            <w:pPr>
              <w:jc w:val="center"/>
              <w:rPr>
                <w:rFonts w:ascii="Times New Roman" w:hAnsi="Times New Roman" w:cs="Times New Roman"/>
              </w:rPr>
            </w:pPr>
            <w:r>
              <w:rPr>
                <w:noProof/>
                <w:sz w:val="20"/>
                <w:lang w:eastAsia="pt-PT"/>
              </w:rPr>
              <mc:AlternateContent>
                <mc:Choice Requires="wpg">
                  <w:drawing>
                    <wp:inline distT="0" distB="0" distL="0" distR="0" wp14:anchorId="30E2AD2C" wp14:editId="031A4B47">
                      <wp:extent cx="2282825" cy="461645"/>
                      <wp:effectExtent l="0" t="0" r="3175" b="0"/>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2825" cy="461645"/>
                                <a:chOff x="0" y="0"/>
                                <a:chExt cx="3595" cy="727"/>
                              </a:xfrm>
                            </wpg:grpSpPr>
                            <pic:pic xmlns:pic="http://schemas.openxmlformats.org/drawingml/2006/picture">
                              <pic:nvPicPr>
                                <pic:cNvPr id="5"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7" y="17"/>
                                  <a:ext cx="632" cy="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5" cy="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2A15678" id="Grupo 4" o:spid="_x0000_s1026" style="width:179.75pt;height:36.35pt;mso-position-horizontal-relative:char;mso-position-vertical-relative:line" coordsize="3595,7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">
                      <v:shape id="Picture 6" o:spid="_x0000_s1027" type="#_x0000_t75" style="position:absolute;left:17;top:17;width:632;height: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">
                        <v:imagedata r:id="rId10" o:title=""/>
                      </v:shape>
                      <v:shape id="Picture 7" o:spid="_x0000_s1028" type="#_x0000_t75" style="position:absolute;width:3595;height: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">
                        <v:imagedata r:id="rId11" o:title=""/>
                      </v:shape>
                      <w10:anchorlock/>
                    </v:group>
                  </w:pict>
                </mc:Fallback>
              </mc:AlternateContent>
            </w:r>
          </w:p>
          <w:p w14:paraId="32DF9DD1" w14:textId="77777777" w:rsidR="0033419F" w:rsidRPr="0033419F" w:rsidRDefault="0033419F" w:rsidP="0033419F">
            <w:pPr>
              <w:jc w:val="center"/>
              <w:rPr>
                <w:rFonts w:ascii="Times New Roman" w:hAnsi="Times New Roman" w:cs="Times New Roman"/>
                <w:b/>
              </w:rPr>
            </w:pPr>
            <w:r w:rsidRPr="0033419F">
              <w:rPr>
                <w:rFonts w:ascii="Times New Roman" w:hAnsi="Times New Roman" w:cs="Times New Roman"/>
                <w:b/>
              </w:rPr>
              <w:t>Universidade São Tomás de Moçambique</w:t>
            </w:r>
          </w:p>
          <w:p w14:paraId="47B61751" w14:textId="77777777" w:rsidR="0033419F" w:rsidRPr="0033419F" w:rsidRDefault="0033419F" w:rsidP="0033419F">
            <w:pPr>
              <w:jc w:val="center"/>
              <w:rPr>
                <w:rFonts w:ascii="Times New Roman" w:hAnsi="Times New Roman" w:cs="Times New Roman"/>
                <w:b/>
              </w:rPr>
            </w:pPr>
            <w:r w:rsidRPr="0033419F">
              <w:rPr>
                <w:rFonts w:ascii="Times New Roman" w:hAnsi="Times New Roman" w:cs="Times New Roman"/>
                <w:b/>
              </w:rPr>
              <w:t>Faculdade de Ciências e Tecnologias de Informação</w:t>
            </w:r>
          </w:p>
          <w:p w14:paraId="2FA967B4" w14:textId="77777777" w:rsidR="0033419F" w:rsidRDefault="0033419F" w:rsidP="0033419F">
            <w:pPr>
              <w:jc w:val="center"/>
              <w:rPr>
                <w:rFonts w:ascii="Times New Roman" w:hAnsi="Times New Roman" w:cs="Times New Roman"/>
              </w:rPr>
            </w:pPr>
          </w:p>
          <w:p w14:paraId="10FC1FBD" w14:textId="77777777" w:rsidR="006F5396" w:rsidRDefault="006F5396" w:rsidP="0033419F">
            <w:pPr>
              <w:jc w:val="center"/>
              <w:rPr>
                <w:rFonts w:ascii="Times New Roman" w:hAnsi="Times New Roman" w:cs="Times New Roman"/>
              </w:rPr>
            </w:pPr>
          </w:p>
          <w:p w14:paraId="335A43BE" w14:textId="77777777" w:rsidR="006F5396" w:rsidRDefault="006F5396" w:rsidP="0033419F">
            <w:pPr>
              <w:jc w:val="center"/>
              <w:rPr>
                <w:rFonts w:ascii="Times New Roman" w:hAnsi="Times New Roman" w:cs="Times New Roman"/>
              </w:rPr>
            </w:pPr>
          </w:p>
          <w:p w14:paraId="28E59EB3" w14:textId="77777777" w:rsidR="006F5396" w:rsidRPr="0033419F" w:rsidRDefault="006F5396" w:rsidP="0033419F">
            <w:pPr>
              <w:jc w:val="center"/>
              <w:rPr>
                <w:rFonts w:ascii="Times New Roman" w:hAnsi="Times New Roman" w:cs="Times New Roman"/>
              </w:rPr>
            </w:pPr>
          </w:p>
          <w:p w14:paraId="0C06083B" w14:textId="77777777" w:rsidR="0033419F" w:rsidRPr="0033419F" w:rsidRDefault="00344DC2" w:rsidP="0033419F">
            <w:pPr>
              <w:jc w:val="center"/>
              <w:rPr>
                <w:rFonts w:ascii="Times New Roman" w:eastAsia="Times New Roman" w:hAnsi="Times New Roman" w:cs="Times New Roman"/>
                <w:szCs w:val="24"/>
              </w:rPr>
            </w:pPr>
            <w:r>
              <w:rPr>
                <w:rFonts w:ascii="Times New Roman" w:eastAsia="Times New Roman" w:hAnsi="Times New Roman" w:cs="Times New Roman"/>
                <w:szCs w:val="24"/>
              </w:rPr>
              <w:t>Arsénio José Soto Júnior</w:t>
            </w:r>
          </w:p>
          <w:p w14:paraId="5E7672AF" w14:textId="77777777" w:rsidR="0033419F" w:rsidRPr="0033419F" w:rsidRDefault="0033419F" w:rsidP="0033419F">
            <w:pPr>
              <w:jc w:val="center"/>
              <w:rPr>
                <w:rFonts w:ascii="Times New Roman" w:hAnsi="Times New Roman" w:cs="Times New Roman"/>
              </w:rPr>
            </w:pPr>
          </w:p>
          <w:p w14:paraId="011A86B5" w14:textId="77777777" w:rsidR="0033419F" w:rsidRPr="0033419F" w:rsidRDefault="0033419F" w:rsidP="0033419F">
            <w:pPr>
              <w:jc w:val="center"/>
              <w:rPr>
                <w:rFonts w:ascii="Times New Roman" w:hAnsi="Times New Roman" w:cs="Times New Roman"/>
              </w:rPr>
            </w:pPr>
          </w:p>
          <w:p w14:paraId="71AE8D24" w14:textId="77777777" w:rsidR="0033419F" w:rsidRPr="0033419F" w:rsidRDefault="0033419F" w:rsidP="0033419F">
            <w:pPr>
              <w:jc w:val="center"/>
              <w:rPr>
                <w:rFonts w:ascii="Times New Roman" w:hAnsi="Times New Roman" w:cs="Times New Roman"/>
              </w:rPr>
            </w:pPr>
          </w:p>
          <w:p w14:paraId="5069918B" w14:textId="77777777" w:rsidR="0033419F" w:rsidRDefault="0033419F" w:rsidP="0033419F">
            <w:pPr>
              <w:jc w:val="center"/>
              <w:rPr>
                <w:rFonts w:ascii="Times New Roman" w:hAnsi="Times New Roman" w:cs="Times New Roman"/>
              </w:rPr>
            </w:pPr>
          </w:p>
          <w:p w14:paraId="7D01636D" w14:textId="77777777" w:rsidR="006F5396" w:rsidRDefault="006F5396" w:rsidP="0033419F">
            <w:pPr>
              <w:jc w:val="center"/>
              <w:rPr>
                <w:rFonts w:ascii="Times New Roman" w:hAnsi="Times New Roman" w:cs="Times New Roman"/>
              </w:rPr>
            </w:pPr>
          </w:p>
          <w:p w14:paraId="395035F3" w14:textId="77777777" w:rsidR="006F5396" w:rsidRDefault="006F5396" w:rsidP="006F5396">
            <w:pPr>
              <w:rPr>
                <w:rFonts w:ascii="Times New Roman" w:hAnsi="Times New Roman" w:cs="Times New Roman"/>
              </w:rPr>
            </w:pPr>
          </w:p>
          <w:p w14:paraId="55326DBD" w14:textId="77777777" w:rsidR="006F5396" w:rsidRDefault="006F5396" w:rsidP="0033419F">
            <w:pPr>
              <w:jc w:val="center"/>
              <w:rPr>
                <w:rFonts w:ascii="Times New Roman" w:hAnsi="Times New Roman" w:cs="Times New Roman"/>
              </w:rPr>
            </w:pPr>
          </w:p>
          <w:p w14:paraId="0AA8C9EC" w14:textId="77777777" w:rsidR="006F5396" w:rsidRDefault="006F5396" w:rsidP="0033419F">
            <w:pPr>
              <w:jc w:val="center"/>
              <w:rPr>
                <w:rFonts w:ascii="Times New Roman" w:hAnsi="Times New Roman" w:cs="Times New Roman"/>
              </w:rPr>
            </w:pPr>
          </w:p>
          <w:p w14:paraId="0857298C" w14:textId="77777777" w:rsidR="006F5396" w:rsidRPr="0033419F" w:rsidRDefault="006F5396" w:rsidP="00FE2E18">
            <w:pPr>
              <w:rPr>
                <w:rFonts w:ascii="Times New Roman" w:hAnsi="Times New Roman" w:cs="Times New Roman"/>
              </w:rPr>
            </w:pPr>
          </w:p>
          <w:p w14:paraId="12E185ED" w14:textId="77777777" w:rsidR="0033419F" w:rsidRPr="0033419F" w:rsidRDefault="0033419F" w:rsidP="0033419F">
            <w:pPr>
              <w:jc w:val="center"/>
              <w:rPr>
                <w:rFonts w:ascii="Times New Roman" w:hAnsi="Times New Roman" w:cs="Times New Roman"/>
              </w:rPr>
            </w:pPr>
          </w:p>
          <w:p w14:paraId="70DB9310" w14:textId="6591512C" w:rsidR="00344DC2" w:rsidRPr="00344DC2" w:rsidRDefault="00FE2E18" w:rsidP="00344DC2">
            <w:pPr>
              <w:spacing w:line="480" w:lineRule="auto"/>
              <w:jc w:val="center"/>
              <w:rPr>
                <w:rFonts w:ascii="Times New Roman" w:hAnsi="Times New Roman" w:cs="Times New Roman"/>
                <w:b/>
                <w:color w:val="00B050"/>
                <w:sz w:val="28"/>
                <w:szCs w:val="28"/>
              </w:rPr>
            </w:pPr>
            <w:r>
              <w:rPr>
                <w:rFonts w:ascii="Times New Roman" w:hAnsi="Times New Roman" w:cs="Times New Roman"/>
                <w:b/>
                <w:sz w:val="28"/>
                <w:szCs w:val="28"/>
              </w:rPr>
              <w:t>SISTEMA DE GESTAO E CONTROLO DOS</w:t>
            </w:r>
            <w:r w:rsidR="00344DC2" w:rsidRPr="00344DC2">
              <w:rPr>
                <w:rFonts w:ascii="Times New Roman" w:hAnsi="Times New Roman" w:cs="Times New Roman"/>
                <w:b/>
                <w:sz w:val="28"/>
                <w:szCs w:val="28"/>
              </w:rPr>
              <w:t xml:space="preserve"> TRANSPORTES PUBLICOS </w:t>
            </w:r>
          </w:p>
          <w:p w14:paraId="32A5AEF8" w14:textId="0A68795D" w:rsidR="00344DC2" w:rsidRPr="00344DC2" w:rsidRDefault="00344DC2" w:rsidP="00344DC2">
            <w:pPr>
              <w:jc w:val="center"/>
              <w:rPr>
                <w:rFonts w:ascii="Times New Roman" w:hAnsi="Times New Roman" w:cs="Times New Roman"/>
                <w:sz w:val="28"/>
                <w:szCs w:val="28"/>
              </w:rPr>
            </w:pPr>
            <w:r w:rsidRPr="00344DC2">
              <w:rPr>
                <w:rFonts w:ascii="Times New Roman" w:hAnsi="Times New Roman" w:cs="Times New Roman"/>
                <w:b/>
                <w:bCs/>
                <w:color w:val="000000"/>
                <w:sz w:val="28"/>
                <w:szCs w:val="28"/>
              </w:rPr>
              <w:t>CASO DE ESTUDO</w:t>
            </w:r>
            <w:r w:rsidR="005D1E80" w:rsidRPr="00344DC2">
              <w:rPr>
                <w:rFonts w:ascii="Times New Roman" w:hAnsi="Times New Roman" w:cs="Times New Roman"/>
                <w:b/>
                <w:bCs/>
                <w:color w:val="000000"/>
                <w:sz w:val="28"/>
                <w:szCs w:val="28"/>
              </w:rPr>
              <w:t xml:space="preserve">: </w:t>
            </w:r>
            <w:r w:rsidR="007F602A">
              <w:rPr>
                <w:rFonts w:ascii="Times New Roman" w:hAnsi="Times New Roman" w:cs="Times New Roman"/>
                <w:color w:val="000000"/>
                <w:sz w:val="28"/>
                <w:szCs w:val="28"/>
              </w:rPr>
              <w:t>AGÊNCIA</w:t>
            </w:r>
            <w:r w:rsidR="005D1E80">
              <w:rPr>
                <w:rFonts w:ascii="Times New Roman" w:hAnsi="Times New Roman" w:cs="Times New Roman"/>
                <w:color w:val="000000"/>
                <w:sz w:val="28"/>
                <w:szCs w:val="28"/>
              </w:rPr>
              <w:t xml:space="preserve"> METROPOLITANA DOS TRANPORTES PUBLICOS DE MAPUTO</w:t>
            </w:r>
          </w:p>
          <w:p w14:paraId="19363823" w14:textId="77777777" w:rsidR="0033419F" w:rsidRDefault="0033419F" w:rsidP="0033419F">
            <w:pPr>
              <w:rPr>
                <w:rFonts w:ascii="Times New Roman" w:hAnsi="Times New Roman" w:cs="Times New Roman"/>
                <w:b/>
              </w:rPr>
            </w:pPr>
          </w:p>
          <w:p w14:paraId="50145A99" w14:textId="77777777" w:rsidR="0033419F" w:rsidRDefault="0033419F" w:rsidP="0033419F">
            <w:pPr>
              <w:rPr>
                <w:rFonts w:ascii="Times New Roman" w:hAnsi="Times New Roman" w:cs="Times New Roman"/>
                <w:b/>
              </w:rPr>
            </w:pPr>
          </w:p>
          <w:p w14:paraId="37E48F27" w14:textId="77777777" w:rsidR="0033419F" w:rsidRDefault="0033419F" w:rsidP="0033419F">
            <w:pPr>
              <w:rPr>
                <w:rFonts w:ascii="Times New Roman" w:hAnsi="Times New Roman" w:cs="Times New Roman"/>
                <w:b/>
              </w:rPr>
            </w:pPr>
          </w:p>
          <w:p w14:paraId="56549067" w14:textId="77777777" w:rsidR="0033419F" w:rsidRDefault="0033419F" w:rsidP="0033419F">
            <w:pPr>
              <w:rPr>
                <w:rFonts w:ascii="Times New Roman" w:hAnsi="Times New Roman" w:cs="Times New Roman"/>
                <w:b/>
              </w:rPr>
            </w:pPr>
          </w:p>
          <w:p w14:paraId="053492F8" w14:textId="77777777" w:rsidR="0033419F" w:rsidRDefault="0033419F" w:rsidP="0033419F">
            <w:pPr>
              <w:rPr>
                <w:rFonts w:ascii="Times New Roman" w:hAnsi="Times New Roman" w:cs="Times New Roman"/>
                <w:b/>
              </w:rPr>
            </w:pPr>
          </w:p>
          <w:p w14:paraId="4CF6D583" w14:textId="77777777" w:rsidR="0033419F" w:rsidRDefault="0033419F" w:rsidP="0033419F">
            <w:pPr>
              <w:rPr>
                <w:rFonts w:ascii="Times New Roman" w:hAnsi="Times New Roman" w:cs="Times New Roman"/>
                <w:b/>
              </w:rPr>
            </w:pPr>
          </w:p>
          <w:p w14:paraId="3469DCE1" w14:textId="77777777" w:rsidR="0033419F" w:rsidRPr="0033419F" w:rsidRDefault="0033419F" w:rsidP="0033419F">
            <w:pPr>
              <w:rPr>
                <w:rFonts w:ascii="Times New Roman" w:hAnsi="Times New Roman" w:cs="Times New Roman"/>
                <w:b/>
              </w:rPr>
            </w:pPr>
          </w:p>
          <w:p w14:paraId="5C4B78DB" w14:textId="77777777" w:rsidR="0033419F" w:rsidRPr="0033419F" w:rsidRDefault="0033419F" w:rsidP="0033419F">
            <w:pPr>
              <w:jc w:val="center"/>
              <w:rPr>
                <w:rFonts w:ascii="Times New Roman" w:hAnsi="Times New Roman" w:cs="Times New Roman"/>
              </w:rPr>
            </w:pPr>
            <w:r w:rsidRPr="0033419F">
              <w:rPr>
                <w:rFonts w:ascii="Times New Roman" w:hAnsi="Times New Roman" w:cs="Times New Roman"/>
              </w:rPr>
              <w:t>Supervisor: Dra. Lúcia Ginger</w:t>
            </w:r>
          </w:p>
          <w:p w14:paraId="56685095" w14:textId="77777777" w:rsidR="0033419F" w:rsidRDefault="0033419F" w:rsidP="0033419F">
            <w:pPr>
              <w:rPr>
                <w:rFonts w:ascii="Times New Roman" w:hAnsi="Times New Roman" w:cs="Times New Roman"/>
              </w:rPr>
            </w:pPr>
          </w:p>
          <w:p w14:paraId="7AE85AF6" w14:textId="77777777" w:rsidR="0033419F" w:rsidRDefault="0033419F" w:rsidP="0033419F">
            <w:pPr>
              <w:rPr>
                <w:rFonts w:ascii="Times New Roman" w:hAnsi="Times New Roman" w:cs="Times New Roman"/>
              </w:rPr>
            </w:pPr>
          </w:p>
          <w:p w14:paraId="3EF692B8" w14:textId="77777777" w:rsidR="0033419F" w:rsidRDefault="0033419F" w:rsidP="0033419F">
            <w:pPr>
              <w:rPr>
                <w:rFonts w:ascii="Times New Roman" w:hAnsi="Times New Roman" w:cs="Times New Roman"/>
              </w:rPr>
            </w:pPr>
          </w:p>
          <w:p w14:paraId="1467605B" w14:textId="77777777" w:rsidR="0033419F" w:rsidRDefault="0033419F" w:rsidP="0033419F">
            <w:pPr>
              <w:rPr>
                <w:rFonts w:ascii="Times New Roman" w:hAnsi="Times New Roman" w:cs="Times New Roman"/>
              </w:rPr>
            </w:pPr>
          </w:p>
          <w:p w14:paraId="5CE84FC9" w14:textId="77777777" w:rsidR="0033419F" w:rsidRDefault="0033419F" w:rsidP="0033419F">
            <w:pPr>
              <w:rPr>
                <w:rFonts w:ascii="Times New Roman" w:hAnsi="Times New Roman" w:cs="Times New Roman"/>
              </w:rPr>
            </w:pPr>
          </w:p>
          <w:p w14:paraId="5749ABDC" w14:textId="77777777" w:rsidR="0033419F" w:rsidRPr="0033419F" w:rsidRDefault="0033419F" w:rsidP="0033419F">
            <w:pPr>
              <w:rPr>
                <w:rFonts w:ascii="Times New Roman" w:hAnsi="Times New Roman" w:cs="Times New Roman"/>
              </w:rPr>
            </w:pPr>
          </w:p>
          <w:p w14:paraId="4052E898" w14:textId="77777777" w:rsidR="0033419F" w:rsidRPr="0033419F" w:rsidRDefault="0033419F" w:rsidP="0033419F">
            <w:pPr>
              <w:jc w:val="center"/>
              <w:rPr>
                <w:rFonts w:ascii="Times New Roman" w:hAnsi="Times New Roman" w:cs="Times New Roman"/>
              </w:rPr>
            </w:pPr>
            <w:r w:rsidRPr="0033419F">
              <w:rPr>
                <w:rFonts w:ascii="Times New Roman" w:hAnsi="Times New Roman" w:cs="Times New Roman"/>
              </w:rPr>
              <w:t>Monografia para a obtenção do grau de Licenciatura</w:t>
            </w:r>
          </w:p>
          <w:p w14:paraId="47B1E89C" w14:textId="77777777" w:rsidR="0033419F" w:rsidRDefault="0033419F" w:rsidP="0033419F">
            <w:pPr>
              <w:jc w:val="center"/>
              <w:rPr>
                <w:rFonts w:ascii="Times New Roman" w:hAnsi="Times New Roman" w:cs="Times New Roman"/>
              </w:rPr>
            </w:pPr>
            <w:r w:rsidRPr="0033419F">
              <w:rPr>
                <w:rFonts w:ascii="Times New Roman" w:hAnsi="Times New Roman" w:cs="Times New Roman"/>
              </w:rPr>
              <w:t>Em: Administração de Sistemas de Informação e Redes</w:t>
            </w:r>
          </w:p>
          <w:p w14:paraId="0F3576E6" w14:textId="77777777" w:rsidR="0033419F" w:rsidRDefault="0033419F" w:rsidP="0033419F">
            <w:pPr>
              <w:jc w:val="center"/>
              <w:rPr>
                <w:rFonts w:ascii="Times New Roman" w:hAnsi="Times New Roman" w:cs="Times New Roman"/>
              </w:rPr>
            </w:pPr>
          </w:p>
          <w:p w14:paraId="111F214F" w14:textId="77777777" w:rsidR="0033419F" w:rsidRDefault="0033419F" w:rsidP="006F5396">
            <w:pPr>
              <w:rPr>
                <w:rFonts w:ascii="Times New Roman" w:hAnsi="Times New Roman" w:cs="Times New Roman"/>
                <w:b/>
              </w:rPr>
            </w:pPr>
          </w:p>
          <w:p w14:paraId="724D9FAC" w14:textId="77777777" w:rsidR="006F5396" w:rsidRDefault="006F5396" w:rsidP="006F5396">
            <w:pPr>
              <w:rPr>
                <w:rFonts w:ascii="Times New Roman" w:hAnsi="Times New Roman" w:cs="Times New Roman"/>
                <w:b/>
              </w:rPr>
            </w:pPr>
          </w:p>
          <w:p w14:paraId="26F390BB" w14:textId="77777777" w:rsidR="006F5396" w:rsidRDefault="006F5396" w:rsidP="006F5396">
            <w:pPr>
              <w:rPr>
                <w:rFonts w:ascii="Times New Roman" w:hAnsi="Times New Roman" w:cs="Times New Roman"/>
                <w:b/>
              </w:rPr>
            </w:pPr>
          </w:p>
          <w:p w14:paraId="69042A87" w14:textId="77777777" w:rsidR="006F5396" w:rsidRDefault="006F5396" w:rsidP="006F5396">
            <w:pPr>
              <w:rPr>
                <w:rFonts w:ascii="Times New Roman" w:hAnsi="Times New Roman" w:cs="Times New Roman"/>
                <w:b/>
              </w:rPr>
            </w:pPr>
          </w:p>
          <w:p w14:paraId="5FE059A7" w14:textId="77777777" w:rsidR="0033419F" w:rsidRDefault="0033419F" w:rsidP="0033419F">
            <w:pPr>
              <w:jc w:val="center"/>
              <w:rPr>
                <w:rFonts w:ascii="Times New Roman" w:hAnsi="Times New Roman" w:cs="Times New Roman"/>
                <w:b/>
              </w:rPr>
            </w:pPr>
          </w:p>
          <w:p w14:paraId="3CDC48FD" w14:textId="7EFB34C7" w:rsidR="0033419F" w:rsidRDefault="006F5396" w:rsidP="0033419F">
            <w:pPr>
              <w:jc w:val="center"/>
              <w:rPr>
                <w:rFonts w:ascii="Times New Roman" w:hAnsi="Times New Roman" w:cs="Times New Roman"/>
                <w:b/>
              </w:rPr>
            </w:pPr>
            <w:r w:rsidRPr="0033419F">
              <w:rPr>
                <w:rFonts w:ascii="Times New Roman" w:hAnsi="Times New Roman" w:cs="Times New Roman"/>
              </w:rPr>
              <w:t xml:space="preserve">Maputo, </w:t>
            </w:r>
            <w:r w:rsidR="007F602A">
              <w:rPr>
                <w:rFonts w:ascii="Times New Roman" w:hAnsi="Times New Roman" w:cs="Times New Roman"/>
              </w:rPr>
              <w:t>dezembro</w:t>
            </w:r>
            <w:r w:rsidRPr="0033419F">
              <w:rPr>
                <w:rFonts w:ascii="Times New Roman" w:hAnsi="Times New Roman" w:cs="Times New Roman"/>
              </w:rPr>
              <w:t xml:space="preserve"> </w:t>
            </w:r>
            <w:r>
              <w:rPr>
                <w:rFonts w:ascii="Times New Roman" w:hAnsi="Times New Roman" w:cs="Times New Roman"/>
              </w:rPr>
              <w:t>de 2021</w:t>
            </w:r>
          </w:p>
          <w:p w14:paraId="69E8EC45" w14:textId="77777777" w:rsidR="0033419F" w:rsidRPr="0033419F" w:rsidRDefault="0033419F" w:rsidP="0033419F">
            <w:pPr>
              <w:jc w:val="center"/>
              <w:rPr>
                <w:rFonts w:ascii="Times New Roman" w:hAnsi="Times New Roman" w:cs="Times New Roman"/>
                <w:b/>
              </w:rPr>
            </w:pPr>
          </w:p>
          <w:p w14:paraId="27BD1585" w14:textId="77777777" w:rsidR="0033419F" w:rsidRPr="0033419F" w:rsidRDefault="0033419F" w:rsidP="0033419F">
            <w:pPr>
              <w:jc w:val="center"/>
              <w:rPr>
                <w:rFonts w:ascii="Times New Roman" w:hAnsi="Times New Roman" w:cs="Times New Roman"/>
              </w:rPr>
            </w:pPr>
          </w:p>
        </w:tc>
      </w:tr>
    </w:tbl>
    <w:p w14:paraId="463E07C5" w14:textId="77777777" w:rsidR="0033419F" w:rsidRDefault="0033419F" w:rsidP="0033419F">
      <w:pPr>
        <w:sectPr w:rsidR="0033419F" w:rsidSect="0033419F">
          <w:headerReference w:type="default" r:id="rId12"/>
          <w:pgSz w:w="11906" w:h="16838"/>
          <w:pgMar w:top="1440" w:right="1440" w:bottom="1440" w:left="1530" w:header="720" w:footer="720" w:gutter="0"/>
          <w:cols w:space="720"/>
          <w:docGrid w:linePitch="360"/>
        </w:sectPr>
      </w:pPr>
    </w:p>
    <w:p w14:paraId="54BCEA08" w14:textId="3D3F9B8F" w:rsidR="00344DC2" w:rsidRPr="00585886" w:rsidRDefault="00344DC2" w:rsidP="00957D5D">
      <w:pPr>
        <w:pStyle w:val="Default"/>
        <w:spacing w:after="27" w:line="360" w:lineRule="auto"/>
        <w:jc w:val="center"/>
        <w:rPr>
          <w:rFonts w:ascii="Times New Roman" w:hAnsi="Times New Roman" w:cs="Times New Roman"/>
          <w:b/>
          <w:color w:val="auto"/>
          <w:lang w:val="pt-PT"/>
        </w:rPr>
      </w:pPr>
      <w:r w:rsidRPr="00585886">
        <w:rPr>
          <w:rFonts w:ascii="Times New Roman" w:hAnsi="Times New Roman" w:cs="Times New Roman"/>
          <w:b/>
          <w:color w:val="auto"/>
          <w:lang w:val="pt-PT"/>
        </w:rPr>
        <w:lastRenderedPageBreak/>
        <w:t>Dedicatórias</w:t>
      </w:r>
    </w:p>
    <w:p w14:paraId="6E6B0A19" w14:textId="77777777" w:rsidR="00344DC2" w:rsidRPr="00585886" w:rsidRDefault="005D1E80" w:rsidP="00344DC2">
      <w:pPr>
        <w:spacing w:line="360" w:lineRule="auto"/>
        <w:jc w:val="both"/>
        <w:rPr>
          <w:rFonts w:ascii="Times New Roman" w:hAnsi="Times New Roman"/>
          <w:sz w:val="24"/>
          <w:szCs w:val="24"/>
        </w:rPr>
      </w:pPr>
      <w:r>
        <w:rPr>
          <w:rFonts w:ascii="Times New Roman" w:hAnsi="Times New Roman"/>
          <w:sz w:val="24"/>
          <w:szCs w:val="24"/>
        </w:rPr>
        <w:t>Este trabalho e todo dedicado</w:t>
      </w:r>
      <w:r w:rsidR="00344DC2" w:rsidRPr="00585886">
        <w:rPr>
          <w:rFonts w:ascii="Times New Roman" w:hAnsi="Times New Roman"/>
          <w:sz w:val="24"/>
          <w:szCs w:val="24"/>
        </w:rPr>
        <w:t xml:space="preserve"> a Docente, Deus, sem eles não seria possível a elaboração deste trabalho.</w:t>
      </w:r>
    </w:p>
    <w:p w14:paraId="1B6F4F14" w14:textId="520D94BA" w:rsidR="00344DC2" w:rsidRPr="00585886" w:rsidRDefault="00344DC2" w:rsidP="00344DC2">
      <w:pPr>
        <w:spacing w:line="360" w:lineRule="auto"/>
        <w:jc w:val="both"/>
        <w:rPr>
          <w:rFonts w:ascii="Times New Roman" w:hAnsi="Times New Roman"/>
          <w:sz w:val="24"/>
          <w:szCs w:val="24"/>
        </w:rPr>
      </w:pPr>
      <w:r w:rsidRPr="00585886">
        <w:rPr>
          <w:rFonts w:ascii="Times New Roman" w:hAnsi="Times New Roman"/>
          <w:sz w:val="24"/>
          <w:szCs w:val="24"/>
        </w:rPr>
        <w:t xml:space="preserve">Ao meu pai: Arsénio José Soto, A minha Mãe: Cremilde Jeremias </w:t>
      </w:r>
      <w:proofErr w:type="spellStart"/>
      <w:r w:rsidRPr="00585886">
        <w:rPr>
          <w:rFonts w:ascii="Times New Roman" w:hAnsi="Times New Roman"/>
          <w:sz w:val="24"/>
          <w:szCs w:val="24"/>
        </w:rPr>
        <w:t>Chicatsa</w:t>
      </w:r>
      <w:proofErr w:type="spellEnd"/>
      <w:r w:rsidRPr="00585886">
        <w:rPr>
          <w:rFonts w:ascii="Times New Roman" w:hAnsi="Times New Roman"/>
          <w:sz w:val="24"/>
          <w:szCs w:val="24"/>
        </w:rPr>
        <w:t xml:space="preserve">, aos meus irmãos: António Soto, Alexandre Soto e Carlos </w:t>
      </w:r>
      <w:proofErr w:type="spellStart"/>
      <w:r w:rsidRPr="00585886">
        <w:rPr>
          <w:rFonts w:ascii="Times New Roman" w:hAnsi="Times New Roman"/>
          <w:sz w:val="24"/>
          <w:szCs w:val="24"/>
        </w:rPr>
        <w:t>Chambisso</w:t>
      </w:r>
      <w:proofErr w:type="spellEnd"/>
      <w:r w:rsidRPr="00585886">
        <w:rPr>
          <w:rFonts w:ascii="Times New Roman" w:hAnsi="Times New Roman"/>
          <w:sz w:val="24"/>
          <w:szCs w:val="24"/>
        </w:rPr>
        <w:t xml:space="preserve">, minhas irmãs: Olinda, Delfina e Ester, espero que este trabalho sirva de inspiração para que os meus irmãos alcancem seus </w:t>
      </w:r>
      <w:r w:rsidR="007F602A" w:rsidRPr="00585886">
        <w:rPr>
          <w:rFonts w:ascii="Times New Roman" w:hAnsi="Times New Roman"/>
          <w:sz w:val="24"/>
          <w:szCs w:val="24"/>
        </w:rPr>
        <w:t>objetivos</w:t>
      </w:r>
      <w:r w:rsidRPr="00585886">
        <w:rPr>
          <w:rFonts w:ascii="Times New Roman" w:hAnsi="Times New Roman"/>
          <w:sz w:val="24"/>
          <w:szCs w:val="24"/>
        </w:rPr>
        <w:t xml:space="preserve">, porque só com a aprendizagem e dedicação poderão enfrentar os obstáculos que lhes aparecerão nas suas vidas.  </w:t>
      </w:r>
    </w:p>
    <w:p w14:paraId="18397E9F" w14:textId="77777777" w:rsidR="0098410C" w:rsidRDefault="0098410C" w:rsidP="0098410C">
      <w:r>
        <w:br w:type="page"/>
      </w:r>
    </w:p>
    <w:p w14:paraId="70BB50C2" w14:textId="77777777" w:rsidR="008C627B" w:rsidRPr="008C5C98" w:rsidRDefault="0098410C" w:rsidP="00957D5D">
      <w:pPr>
        <w:jc w:val="center"/>
        <w:rPr>
          <w:rFonts w:ascii="Times New Roman" w:hAnsi="Times New Roman" w:cs="Times New Roman"/>
          <w:b/>
          <w:sz w:val="24"/>
          <w:szCs w:val="24"/>
        </w:rPr>
      </w:pPr>
      <w:r w:rsidRPr="008C5C98">
        <w:rPr>
          <w:rFonts w:ascii="Times New Roman" w:hAnsi="Times New Roman" w:cs="Times New Roman"/>
          <w:b/>
          <w:sz w:val="24"/>
          <w:szCs w:val="24"/>
        </w:rPr>
        <w:lastRenderedPageBreak/>
        <w:t>Agradecimentos</w:t>
      </w:r>
    </w:p>
    <w:p w14:paraId="5D1608C1" w14:textId="77777777" w:rsidR="0086187E" w:rsidRPr="00585886" w:rsidRDefault="0086187E" w:rsidP="0086187E">
      <w:pPr>
        <w:spacing w:line="360" w:lineRule="auto"/>
        <w:jc w:val="both"/>
        <w:rPr>
          <w:rFonts w:ascii="Times New Roman" w:hAnsi="Times New Roman"/>
          <w:sz w:val="24"/>
          <w:szCs w:val="24"/>
        </w:rPr>
      </w:pPr>
      <w:r w:rsidRPr="00585886">
        <w:rPr>
          <w:rFonts w:ascii="Times New Roman" w:hAnsi="Times New Roman"/>
          <w:sz w:val="24"/>
          <w:szCs w:val="24"/>
        </w:rPr>
        <w:t xml:space="preserve">Primeiramente vou agradecer a Deus por ter sido atencioso e por ter mostrado o caminho certo para que conseguisse enfrentar os obstáculos que estiveram na minha vida, por ter me dado a oportunidade de fazer parte da USTM etc… </w:t>
      </w:r>
    </w:p>
    <w:p w14:paraId="315AABB5" w14:textId="77777777" w:rsidR="0086187E" w:rsidRPr="00585886" w:rsidRDefault="0086187E" w:rsidP="0086187E">
      <w:pPr>
        <w:spacing w:line="360" w:lineRule="auto"/>
        <w:jc w:val="both"/>
        <w:rPr>
          <w:rFonts w:ascii="Times New Roman" w:hAnsi="Times New Roman"/>
          <w:sz w:val="24"/>
          <w:szCs w:val="24"/>
        </w:rPr>
      </w:pPr>
      <w:r w:rsidRPr="00585886">
        <w:rPr>
          <w:rFonts w:ascii="Times New Roman" w:hAnsi="Times New Roman"/>
          <w:iCs/>
          <w:sz w:val="24"/>
          <w:szCs w:val="24"/>
        </w:rPr>
        <w:t>Meus pais,</w:t>
      </w:r>
      <w:r>
        <w:rPr>
          <w:rFonts w:ascii="Times New Roman" w:hAnsi="Times New Roman"/>
          <w:iCs/>
          <w:sz w:val="24"/>
          <w:szCs w:val="24"/>
        </w:rPr>
        <w:t xml:space="preserve"> meus Avos e irmãos,</w:t>
      </w:r>
      <w:r w:rsidRPr="00585886">
        <w:rPr>
          <w:rFonts w:ascii="Times New Roman" w:hAnsi="Times New Roman"/>
          <w:iCs/>
          <w:sz w:val="24"/>
          <w:szCs w:val="24"/>
        </w:rPr>
        <w:t xml:space="preserve"> que me incentivaram ao estudo.</w:t>
      </w:r>
    </w:p>
    <w:p w14:paraId="7E79FF30" w14:textId="77777777" w:rsidR="0086187E" w:rsidRPr="00585886" w:rsidRDefault="0086187E" w:rsidP="0086187E">
      <w:pPr>
        <w:spacing w:line="360" w:lineRule="auto"/>
        <w:jc w:val="both"/>
        <w:rPr>
          <w:rFonts w:ascii="Times New Roman" w:hAnsi="Times New Roman"/>
          <w:sz w:val="24"/>
          <w:szCs w:val="24"/>
        </w:rPr>
      </w:pPr>
      <w:r w:rsidRPr="00585886">
        <w:rPr>
          <w:rFonts w:ascii="Times New Roman" w:hAnsi="Times New Roman"/>
          <w:iCs/>
          <w:sz w:val="24"/>
          <w:szCs w:val="24"/>
        </w:rPr>
        <w:t>A toda família SOTO e CHICATSA</w:t>
      </w:r>
      <w:r w:rsidRPr="00585886">
        <w:rPr>
          <w:rFonts w:ascii="Times New Roman" w:hAnsi="Times New Roman"/>
          <w:iCs/>
          <w:sz w:val="24"/>
          <w:szCs w:val="24"/>
        </w:rPr>
        <w:tab/>
        <w:t xml:space="preserve"> em especial ao meu pai pela criação de todas as condições financeiras para o alcance desta jornada universitária. </w:t>
      </w:r>
    </w:p>
    <w:p w14:paraId="293FDCBC" w14:textId="77777777" w:rsidR="0086187E" w:rsidRPr="00585886" w:rsidRDefault="0086187E" w:rsidP="0086187E">
      <w:pPr>
        <w:spacing w:line="360" w:lineRule="auto"/>
        <w:jc w:val="both"/>
        <w:rPr>
          <w:rFonts w:ascii="Times New Roman" w:hAnsi="Times New Roman"/>
          <w:iCs/>
          <w:sz w:val="24"/>
          <w:szCs w:val="24"/>
        </w:rPr>
      </w:pPr>
      <w:r w:rsidRPr="00585886">
        <w:rPr>
          <w:rFonts w:ascii="Times New Roman" w:hAnsi="Times New Roman"/>
          <w:iCs/>
          <w:sz w:val="24"/>
          <w:szCs w:val="24"/>
        </w:rPr>
        <w:t>Aos demais professores que transmitiram seus conhecimentos, trocaram suas experiências, criando assim um elo do conhecimento.</w:t>
      </w:r>
    </w:p>
    <w:p w14:paraId="1203DB5C" w14:textId="77777777" w:rsidR="0086187E" w:rsidRPr="00585886" w:rsidRDefault="0086187E" w:rsidP="0086187E">
      <w:pPr>
        <w:spacing w:line="360" w:lineRule="auto"/>
        <w:jc w:val="both"/>
        <w:rPr>
          <w:rFonts w:ascii="Times New Roman" w:hAnsi="Times New Roman"/>
          <w:sz w:val="24"/>
          <w:szCs w:val="24"/>
        </w:rPr>
      </w:pPr>
      <w:r w:rsidRPr="00585886">
        <w:rPr>
          <w:rFonts w:ascii="Times New Roman" w:hAnsi="Times New Roman"/>
          <w:iCs/>
          <w:sz w:val="24"/>
          <w:szCs w:val="24"/>
        </w:rPr>
        <w:t xml:space="preserve">Aos Jornais noticiosos e a min mesmo por permitirem que pudesse ver e ouvir como o pais ainda encontra se em via de desenvolvimento na área de transportes públicos, assim </w:t>
      </w:r>
      <w:r>
        <w:rPr>
          <w:rFonts w:ascii="Times New Roman" w:hAnsi="Times New Roman"/>
          <w:iCs/>
          <w:sz w:val="24"/>
          <w:szCs w:val="24"/>
        </w:rPr>
        <w:t xml:space="preserve">como também pude verificar que </w:t>
      </w:r>
      <w:r w:rsidRPr="00585886">
        <w:rPr>
          <w:rFonts w:ascii="Times New Roman" w:hAnsi="Times New Roman"/>
          <w:iCs/>
          <w:sz w:val="24"/>
          <w:szCs w:val="24"/>
        </w:rPr>
        <w:t>a população esta a sofrer por causa do mesmo e ate nos dias de hoje eu mesmo</w:t>
      </w:r>
      <w:r>
        <w:rPr>
          <w:rFonts w:ascii="Times New Roman" w:hAnsi="Times New Roman"/>
          <w:iCs/>
          <w:sz w:val="24"/>
          <w:szCs w:val="24"/>
        </w:rPr>
        <w:t xml:space="preserve"> tenho sofrido e por vez</w:t>
      </w:r>
      <w:r w:rsidRPr="00585886">
        <w:rPr>
          <w:rFonts w:ascii="Times New Roman" w:hAnsi="Times New Roman"/>
          <w:iCs/>
          <w:sz w:val="24"/>
          <w:szCs w:val="24"/>
        </w:rPr>
        <w:t xml:space="preserve"> chego atraso na Faculdade por causa</w:t>
      </w:r>
      <w:r>
        <w:rPr>
          <w:rFonts w:ascii="Times New Roman" w:hAnsi="Times New Roman"/>
          <w:iCs/>
          <w:sz w:val="24"/>
          <w:szCs w:val="24"/>
        </w:rPr>
        <w:t xml:space="preserve"> de não haver um sistema de gerenciamento dos transportes públicos, desvio de rotas, não existência de um horário de chegada dos transportes em determinadas paragens.</w:t>
      </w:r>
      <w:r w:rsidRPr="00585886">
        <w:rPr>
          <w:rFonts w:ascii="Times New Roman" w:hAnsi="Times New Roman"/>
          <w:iCs/>
          <w:sz w:val="24"/>
          <w:szCs w:val="24"/>
        </w:rPr>
        <w:t xml:space="preserve"> </w:t>
      </w:r>
    </w:p>
    <w:p w14:paraId="10636EB9" w14:textId="0FF165EC" w:rsidR="00957D5D" w:rsidRPr="00763B85" w:rsidRDefault="00957D5D" w:rsidP="00763B85">
      <w:pPr>
        <w:spacing w:line="360" w:lineRule="auto"/>
        <w:jc w:val="center"/>
        <w:rPr>
          <w:rFonts w:ascii="Times New Roman" w:eastAsia="Times New Roman" w:hAnsi="Times New Roman" w:cs="Times New Roman"/>
          <w:b/>
          <w:bCs/>
          <w:color w:val="000000" w:themeColor="text1"/>
          <w:sz w:val="24"/>
          <w:szCs w:val="24"/>
        </w:rPr>
      </w:pPr>
      <w:r>
        <w:br w:type="page"/>
      </w:r>
      <w:r w:rsidR="00763B85" w:rsidRPr="00763B85">
        <w:rPr>
          <w:rFonts w:ascii="Times New Roman" w:hAnsi="Times New Roman" w:cs="Times New Roman"/>
          <w:b/>
          <w:bCs/>
          <w:sz w:val="24"/>
          <w:szCs w:val="24"/>
        </w:rPr>
        <w:lastRenderedPageBreak/>
        <w:t>Declaração de Honra</w:t>
      </w:r>
    </w:p>
    <w:p w14:paraId="519B5E7C" w14:textId="2EC66A7B" w:rsidR="00957D5D" w:rsidRPr="00763B85" w:rsidRDefault="00957D5D" w:rsidP="00763B85">
      <w:pPr>
        <w:spacing w:line="360" w:lineRule="auto"/>
        <w:jc w:val="both"/>
        <w:rPr>
          <w:rFonts w:ascii="Times New Roman" w:hAnsi="Times New Roman" w:cs="Times New Roman"/>
          <w:sz w:val="24"/>
          <w:szCs w:val="24"/>
        </w:rPr>
      </w:pPr>
      <w:r w:rsidRPr="00763B85">
        <w:rPr>
          <w:rFonts w:ascii="Times New Roman" w:hAnsi="Times New Roman" w:cs="Times New Roman"/>
          <w:sz w:val="24"/>
          <w:szCs w:val="24"/>
        </w:rPr>
        <w:t xml:space="preserve"> Eu, Arsenio José Soto Junior declaro por minha honra que sou autor </w:t>
      </w:r>
      <w:r w:rsidR="00763B85" w:rsidRPr="00763B85">
        <w:rPr>
          <w:rFonts w:ascii="Times New Roman" w:hAnsi="Times New Roman" w:cs="Times New Roman"/>
          <w:sz w:val="24"/>
          <w:szCs w:val="24"/>
        </w:rPr>
        <w:t xml:space="preserve"> </w:t>
      </w:r>
      <w:r w:rsidRPr="00763B85">
        <w:rPr>
          <w:rFonts w:ascii="Times New Roman" w:hAnsi="Times New Roman" w:cs="Times New Roman"/>
          <w:sz w:val="24"/>
          <w:szCs w:val="24"/>
        </w:rPr>
        <w:t xml:space="preserve">deste trabalho, o qual submeto a Universidade São Tomás de Moçambique em cumprimento dos requisitos para a obtenção do grau de licenciatura em Administração de Sistemas de Informação e Redes, é fruto de investigação e todas as fontes consultadas estão devidamente mencionadas no contexto, nas notas e nas referências bibliográficas, declaro ainda que este trabalho nunca foi apresentado em nenhuma outra instituição de ensino para obtenção de qualquer grau académico. </w:t>
      </w:r>
    </w:p>
    <w:p w14:paraId="5084AC7D" w14:textId="77777777" w:rsidR="00957D5D" w:rsidRDefault="00957D5D" w:rsidP="00957D5D">
      <w:pPr>
        <w:spacing w:line="360" w:lineRule="auto"/>
      </w:pPr>
    </w:p>
    <w:p w14:paraId="0CDA1167" w14:textId="77777777" w:rsidR="00957D5D" w:rsidRDefault="00957D5D" w:rsidP="00957D5D">
      <w:pPr>
        <w:spacing w:line="360" w:lineRule="auto"/>
      </w:pPr>
    </w:p>
    <w:p w14:paraId="24DA55AA" w14:textId="77777777" w:rsidR="00957D5D" w:rsidRDefault="00957D5D" w:rsidP="00957D5D">
      <w:pPr>
        <w:spacing w:line="360" w:lineRule="auto"/>
      </w:pPr>
    </w:p>
    <w:p w14:paraId="67152BE7" w14:textId="77777777" w:rsidR="00957D5D" w:rsidRDefault="00957D5D" w:rsidP="00957D5D">
      <w:pPr>
        <w:spacing w:line="360" w:lineRule="auto"/>
      </w:pPr>
    </w:p>
    <w:p w14:paraId="32423242" w14:textId="77777777" w:rsidR="00957D5D" w:rsidRDefault="00957D5D" w:rsidP="00957D5D">
      <w:pPr>
        <w:spacing w:line="360" w:lineRule="auto"/>
      </w:pPr>
    </w:p>
    <w:p w14:paraId="308ED2B0" w14:textId="77777777" w:rsidR="00957D5D" w:rsidRDefault="00957D5D" w:rsidP="00957D5D">
      <w:pPr>
        <w:spacing w:line="360" w:lineRule="auto"/>
      </w:pPr>
    </w:p>
    <w:p w14:paraId="72357311" w14:textId="77777777" w:rsidR="00957D5D" w:rsidRDefault="00957D5D" w:rsidP="00957D5D">
      <w:pPr>
        <w:spacing w:line="360" w:lineRule="auto"/>
      </w:pPr>
    </w:p>
    <w:p w14:paraId="078C37CF" w14:textId="77777777" w:rsidR="00957D5D" w:rsidRDefault="00957D5D" w:rsidP="00957D5D">
      <w:pPr>
        <w:spacing w:line="360" w:lineRule="auto"/>
      </w:pPr>
    </w:p>
    <w:p w14:paraId="2945B194" w14:textId="77777777" w:rsidR="00957D5D" w:rsidRDefault="00957D5D" w:rsidP="00957D5D">
      <w:pPr>
        <w:spacing w:line="360" w:lineRule="auto"/>
      </w:pPr>
    </w:p>
    <w:p w14:paraId="71BA4923" w14:textId="77777777" w:rsidR="00957D5D" w:rsidRDefault="00957D5D" w:rsidP="00957D5D">
      <w:pPr>
        <w:spacing w:line="360" w:lineRule="auto"/>
      </w:pPr>
    </w:p>
    <w:p w14:paraId="1294C3C5" w14:textId="77777777" w:rsidR="00957D5D" w:rsidRDefault="00957D5D" w:rsidP="00957D5D">
      <w:pPr>
        <w:spacing w:line="360" w:lineRule="auto"/>
      </w:pPr>
    </w:p>
    <w:p w14:paraId="70272060" w14:textId="71519F1B" w:rsidR="00957D5D" w:rsidRDefault="00957D5D" w:rsidP="00957D5D">
      <w:pPr>
        <w:spacing w:line="360" w:lineRule="auto"/>
        <w:jc w:val="center"/>
      </w:pPr>
    </w:p>
    <w:p w14:paraId="6351B0D0" w14:textId="4FF90BE1" w:rsidR="00957D5D" w:rsidRDefault="00957D5D" w:rsidP="00957D5D">
      <w:pPr>
        <w:spacing w:line="360" w:lineRule="auto"/>
        <w:jc w:val="center"/>
      </w:pPr>
    </w:p>
    <w:p w14:paraId="5B157B71" w14:textId="77777777" w:rsidR="00957D5D" w:rsidRDefault="00957D5D" w:rsidP="00957D5D">
      <w:pPr>
        <w:spacing w:line="360" w:lineRule="auto"/>
        <w:jc w:val="center"/>
      </w:pPr>
    </w:p>
    <w:p w14:paraId="2811EB7A" w14:textId="5293C028" w:rsidR="00957D5D" w:rsidRPr="00957D5D" w:rsidRDefault="00957D5D" w:rsidP="00957D5D">
      <w:pPr>
        <w:pStyle w:val="Default"/>
        <w:spacing w:line="360" w:lineRule="auto"/>
        <w:jc w:val="center"/>
        <w:rPr>
          <w:rFonts w:ascii="Times New Roman" w:hAnsi="Times New Roman" w:cs="Times New Roman"/>
          <w:lang w:val="pt-PT"/>
        </w:rPr>
      </w:pPr>
      <w:r w:rsidRPr="00957D5D">
        <w:rPr>
          <w:rFonts w:ascii="Times New Roman" w:hAnsi="Times New Roman" w:cs="Times New Roman"/>
          <w:lang w:val="pt-PT"/>
        </w:rPr>
        <w:t>Maputo, dezembro de 2021</w:t>
      </w:r>
    </w:p>
    <w:p w14:paraId="528370AD" w14:textId="77777777" w:rsidR="00957D5D" w:rsidRPr="00957D5D" w:rsidRDefault="00957D5D" w:rsidP="00957D5D">
      <w:pPr>
        <w:pStyle w:val="Default"/>
        <w:spacing w:line="360" w:lineRule="auto"/>
        <w:jc w:val="center"/>
        <w:rPr>
          <w:rFonts w:ascii="Times New Roman" w:hAnsi="Times New Roman" w:cs="Times New Roman"/>
          <w:lang w:val="pt-PT"/>
        </w:rPr>
      </w:pPr>
      <w:r w:rsidRPr="00957D5D">
        <w:rPr>
          <w:rFonts w:ascii="Times New Roman" w:hAnsi="Times New Roman" w:cs="Times New Roman"/>
          <w:lang w:val="pt-PT"/>
        </w:rPr>
        <w:t>________________________________</w:t>
      </w:r>
    </w:p>
    <w:p w14:paraId="17867005" w14:textId="4C97A995" w:rsidR="00957D5D" w:rsidRPr="00957D5D" w:rsidRDefault="00957D5D" w:rsidP="00957D5D">
      <w:pPr>
        <w:spacing w:line="360" w:lineRule="auto"/>
        <w:jc w:val="center"/>
        <w:rPr>
          <w:rFonts w:ascii="Times New Roman" w:hAnsi="Times New Roman" w:cs="Times New Roman"/>
          <w:sz w:val="24"/>
          <w:szCs w:val="24"/>
        </w:rPr>
      </w:pPr>
      <w:r w:rsidRPr="00957D5D">
        <w:rPr>
          <w:rFonts w:ascii="Times New Roman" w:hAnsi="Times New Roman" w:cs="Times New Roman"/>
          <w:sz w:val="24"/>
          <w:szCs w:val="24"/>
        </w:rPr>
        <w:t>Arsenio José Soto Junior</w:t>
      </w:r>
    </w:p>
    <w:p w14:paraId="4830C298" w14:textId="7DE7BCD0" w:rsidR="00F665A2" w:rsidRPr="0062468A" w:rsidRDefault="008C627B" w:rsidP="0062468A">
      <w:pPr>
        <w:pStyle w:val="Corpodetexto"/>
      </w:pPr>
      <w:r>
        <w:br w:type="page"/>
      </w:r>
      <w:r w:rsidR="00F665A2">
        <w:lastRenderedPageBreak/>
        <w:t>Lista de Abreviaturas</w:t>
      </w:r>
    </w:p>
    <w:p w14:paraId="60057664" w14:textId="63FE3471" w:rsidR="007F602A" w:rsidRDefault="007F602A" w:rsidP="007F602A">
      <w:pPr>
        <w:jc w:val="both"/>
        <w:rPr>
          <w:rFonts w:ascii="Times New Roman" w:hAnsi="Times New Roman" w:cs="Times New Roman"/>
          <w:sz w:val="24"/>
          <w:szCs w:val="24"/>
        </w:rPr>
      </w:pPr>
      <w:r>
        <w:rPr>
          <w:rFonts w:ascii="Times New Roman" w:hAnsi="Times New Roman" w:cs="Times New Roman"/>
          <w:b/>
          <w:sz w:val="24"/>
          <w:szCs w:val="24"/>
        </w:rPr>
        <w:t xml:space="preserve">AMT- </w:t>
      </w:r>
      <w:r w:rsidRPr="00370473">
        <w:rPr>
          <w:rFonts w:ascii="Times New Roman" w:hAnsi="Times New Roman" w:cs="Times New Roman"/>
          <w:sz w:val="24"/>
          <w:szCs w:val="24"/>
        </w:rPr>
        <w:t xml:space="preserve">Agência Metropolitana dos </w:t>
      </w:r>
      <w:r>
        <w:rPr>
          <w:rFonts w:ascii="Times New Roman" w:hAnsi="Times New Roman" w:cs="Times New Roman"/>
          <w:sz w:val="24"/>
          <w:szCs w:val="24"/>
        </w:rPr>
        <w:t>T</w:t>
      </w:r>
      <w:r w:rsidRPr="00370473">
        <w:rPr>
          <w:rFonts w:ascii="Times New Roman" w:hAnsi="Times New Roman" w:cs="Times New Roman"/>
          <w:sz w:val="24"/>
          <w:szCs w:val="24"/>
        </w:rPr>
        <w:t xml:space="preserve">ransportes </w:t>
      </w:r>
      <w:r>
        <w:rPr>
          <w:rFonts w:ascii="Times New Roman" w:hAnsi="Times New Roman" w:cs="Times New Roman"/>
          <w:sz w:val="24"/>
          <w:szCs w:val="24"/>
        </w:rPr>
        <w:t>P</w:t>
      </w:r>
      <w:r w:rsidRPr="00370473">
        <w:rPr>
          <w:rFonts w:ascii="Times New Roman" w:hAnsi="Times New Roman" w:cs="Times New Roman"/>
          <w:sz w:val="24"/>
          <w:szCs w:val="24"/>
        </w:rPr>
        <w:t>úblicos de Maputo.</w:t>
      </w:r>
    </w:p>
    <w:p w14:paraId="2A2ECB16" w14:textId="179A3946" w:rsidR="007F602A" w:rsidRDefault="007F602A" w:rsidP="007F602A">
      <w:pPr>
        <w:jc w:val="both"/>
        <w:rPr>
          <w:rFonts w:ascii="Times New Roman" w:hAnsi="Times New Roman" w:cs="Times New Roman"/>
          <w:sz w:val="24"/>
          <w:szCs w:val="24"/>
        </w:rPr>
      </w:pPr>
      <w:r w:rsidRPr="00214346">
        <w:rPr>
          <w:rFonts w:ascii="Times New Roman" w:hAnsi="Times New Roman" w:cs="Times New Roman"/>
          <w:b/>
          <w:sz w:val="24"/>
          <w:szCs w:val="24"/>
        </w:rPr>
        <w:t>SI-</w:t>
      </w:r>
      <w:r>
        <w:rPr>
          <w:rFonts w:ascii="Times New Roman" w:hAnsi="Times New Roman" w:cs="Times New Roman"/>
          <w:b/>
          <w:sz w:val="24"/>
          <w:szCs w:val="24"/>
        </w:rPr>
        <w:t xml:space="preserve"> </w:t>
      </w:r>
      <w:r w:rsidRPr="00214346">
        <w:rPr>
          <w:rFonts w:ascii="Times New Roman" w:hAnsi="Times New Roman" w:cs="Times New Roman"/>
          <w:sz w:val="24"/>
          <w:szCs w:val="24"/>
        </w:rPr>
        <w:t>Sistema de Informação.</w:t>
      </w:r>
    </w:p>
    <w:p w14:paraId="1293E66F" w14:textId="69F5C239" w:rsidR="007F602A" w:rsidRDefault="007F602A" w:rsidP="007F602A">
      <w:pPr>
        <w:jc w:val="both"/>
        <w:rPr>
          <w:rFonts w:ascii="Times New Roman" w:hAnsi="Times New Roman" w:cs="Times New Roman"/>
          <w:sz w:val="24"/>
          <w:szCs w:val="24"/>
        </w:rPr>
      </w:pPr>
      <w:r w:rsidRPr="00A74A7D">
        <w:rPr>
          <w:rFonts w:ascii="Times New Roman" w:hAnsi="Times New Roman" w:cs="Times New Roman"/>
          <w:b/>
          <w:bCs/>
          <w:sz w:val="24"/>
          <w:szCs w:val="24"/>
        </w:rPr>
        <w:t>TI</w:t>
      </w:r>
      <w:r w:rsidR="00A74A7D">
        <w:rPr>
          <w:rFonts w:ascii="Times New Roman" w:hAnsi="Times New Roman" w:cs="Times New Roman"/>
          <w:sz w:val="24"/>
          <w:szCs w:val="24"/>
        </w:rPr>
        <w:t>- Tecnologias de Informação.</w:t>
      </w:r>
    </w:p>
    <w:p w14:paraId="5BD00C89" w14:textId="76151CFD" w:rsidR="007F602A" w:rsidRPr="007F602A" w:rsidRDefault="007F602A" w:rsidP="007F602A">
      <w:pPr>
        <w:jc w:val="both"/>
        <w:rPr>
          <w:rFonts w:ascii="Times New Roman" w:hAnsi="Times New Roman" w:cs="Times New Roman"/>
          <w:sz w:val="24"/>
          <w:szCs w:val="24"/>
        </w:rPr>
      </w:pPr>
      <w:r>
        <w:rPr>
          <w:rFonts w:ascii="Times New Roman" w:hAnsi="Times New Roman" w:cs="Times New Roman"/>
          <w:b/>
          <w:sz w:val="24"/>
          <w:szCs w:val="24"/>
        </w:rPr>
        <w:t xml:space="preserve">TPU- </w:t>
      </w:r>
      <w:r w:rsidRPr="00370473">
        <w:rPr>
          <w:rFonts w:ascii="Times New Roman" w:hAnsi="Times New Roman" w:cs="Times New Roman"/>
          <w:sz w:val="24"/>
          <w:szCs w:val="24"/>
        </w:rPr>
        <w:t xml:space="preserve">Transportes </w:t>
      </w:r>
      <w:ins w:id="131" w:author="LGinger" w:date="2022-02-01T16:19:00Z">
        <w:r w:rsidR="000C1990">
          <w:rPr>
            <w:rFonts w:ascii="Times New Roman" w:hAnsi="Times New Roman" w:cs="Times New Roman"/>
            <w:sz w:val="24"/>
            <w:szCs w:val="24"/>
          </w:rPr>
          <w:t>P</w:t>
        </w:r>
      </w:ins>
      <w:del w:id="132" w:author="LGinger" w:date="2022-02-01T16:19:00Z">
        <w:r w:rsidRPr="00370473" w:rsidDel="000C1990">
          <w:rPr>
            <w:rFonts w:ascii="Times New Roman" w:hAnsi="Times New Roman" w:cs="Times New Roman"/>
            <w:sz w:val="24"/>
            <w:szCs w:val="24"/>
          </w:rPr>
          <w:delText>p</w:delText>
        </w:r>
      </w:del>
      <w:r w:rsidRPr="00370473">
        <w:rPr>
          <w:rFonts w:ascii="Times New Roman" w:hAnsi="Times New Roman" w:cs="Times New Roman"/>
          <w:sz w:val="24"/>
          <w:szCs w:val="24"/>
        </w:rPr>
        <w:t>úblicos Urbanos.</w:t>
      </w:r>
    </w:p>
    <w:p w14:paraId="11A610A5" w14:textId="52EBF88F" w:rsidR="00F665A2" w:rsidRDefault="00F665A2" w:rsidP="00370473">
      <w:pPr>
        <w:jc w:val="both"/>
        <w:rPr>
          <w:rFonts w:ascii="Times New Roman" w:hAnsi="Times New Roman" w:cs="Times New Roman"/>
          <w:b/>
          <w:sz w:val="24"/>
          <w:szCs w:val="24"/>
        </w:rPr>
      </w:pPr>
      <w:r>
        <w:rPr>
          <w:rFonts w:ascii="Times New Roman" w:hAnsi="Times New Roman" w:cs="Times New Roman"/>
          <w:b/>
          <w:sz w:val="24"/>
          <w:szCs w:val="24"/>
        </w:rPr>
        <w:t xml:space="preserve">USTM- </w:t>
      </w:r>
      <w:r w:rsidRPr="00370473">
        <w:rPr>
          <w:rFonts w:ascii="Times New Roman" w:hAnsi="Times New Roman" w:cs="Times New Roman"/>
          <w:sz w:val="24"/>
          <w:szCs w:val="24"/>
        </w:rPr>
        <w:t>Universidade são tomas de Moçambique.</w:t>
      </w:r>
      <w:ins w:id="133" w:author="LGinger" w:date="2022-02-01T16:19:00Z">
        <w:r w:rsidR="000C1990">
          <w:rPr>
            <w:rFonts w:ascii="Times New Roman" w:hAnsi="Times New Roman" w:cs="Times New Roman"/>
            <w:sz w:val="24"/>
            <w:szCs w:val="24"/>
          </w:rPr>
          <w:t>??</w:t>
        </w:r>
      </w:ins>
    </w:p>
    <w:p w14:paraId="15DE7EBB" w14:textId="77777777" w:rsidR="008C627B" w:rsidRPr="005D1E80" w:rsidRDefault="008C627B">
      <w:pPr>
        <w:rPr>
          <w:rFonts w:ascii="Times New Roman" w:hAnsi="Times New Roman" w:cs="Times New Roman"/>
          <w:b/>
          <w:sz w:val="24"/>
          <w:szCs w:val="24"/>
        </w:rPr>
      </w:pPr>
      <w:r>
        <w:rPr>
          <w:rFonts w:ascii="Times New Roman" w:hAnsi="Times New Roman" w:cs="Times New Roman"/>
          <w:sz w:val="24"/>
          <w:szCs w:val="24"/>
        </w:rPr>
        <w:br w:type="page"/>
      </w:r>
    </w:p>
    <w:sdt>
      <w:sdtPr>
        <w:rPr>
          <w:rFonts w:asciiTheme="minorHAnsi" w:eastAsiaTheme="minorHAnsi" w:hAnsiTheme="minorHAnsi" w:cstheme="minorBidi"/>
          <w:b w:val="0"/>
          <w:bCs w:val="0"/>
          <w:color w:val="auto"/>
          <w:sz w:val="22"/>
          <w:szCs w:val="22"/>
          <w:lang w:val="pt-PT"/>
        </w:rPr>
        <w:id w:val="-49380369"/>
        <w:docPartObj>
          <w:docPartGallery w:val="Table of Contents"/>
          <w:docPartUnique/>
        </w:docPartObj>
      </w:sdtPr>
      <w:sdtEndPr/>
      <w:sdtContent>
        <w:p w14:paraId="13B091C5" w14:textId="71200036" w:rsidR="00AE18F9" w:rsidRPr="000C1990" w:rsidRDefault="007D4521" w:rsidP="00425E1F">
          <w:pPr>
            <w:pStyle w:val="Cabealhodondice"/>
            <w:spacing w:line="360" w:lineRule="auto"/>
            <w:jc w:val="both"/>
            <w:rPr>
              <w:rFonts w:ascii="Times New Roman" w:hAnsi="Times New Roman" w:cs="Times New Roman"/>
              <w:b w:val="0"/>
              <w:bCs w:val="0"/>
              <w:color w:val="auto"/>
              <w:lang w:val="pt-PT"/>
              <w:rPrChange w:id="134" w:author="LGinger" w:date="2022-02-01T16:20:00Z">
                <w:rPr>
                  <w:rFonts w:ascii="Times New Roman" w:hAnsi="Times New Roman" w:cs="Times New Roman"/>
                  <w:b w:val="0"/>
                  <w:bCs w:val="0"/>
                  <w:color w:val="auto"/>
                </w:rPr>
              </w:rPrChange>
            </w:rPr>
          </w:pPr>
          <w:r w:rsidRPr="00425E1F">
            <w:rPr>
              <w:rFonts w:ascii="Times New Roman" w:hAnsi="Times New Roman" w:cs="Times New Roman"/>
              <w:b w:val="0"/>
              <w:bCs w:val="0"/>
              <w:color w:val="auto"/>
              <w:lang w:val="pt-PT"/>
            </w:rPr>
            <w:t>Índice</w:t>
          </w:r>
          <w:ins w:id="135" w:author="LGinger" w:date="2022-02-01T16:19:00Z">
            <w:r w:rsidR="000C1990">
              <w:rPr>
                <w:rFonts w:ascii="Times New Roman" w:hAnsi="Times New Roman" w:cs="Times New Roman"/>
                <w:b w:val="0"/>
                <w:bCs w:val="0"/>
                <w:color w:val="auto"/>
                <w:lang w:val="pt-PT"/>
              </w:rPr>
              <w:t xml:space="preserve"> os elementos pré-</w:t>
            </w:r>
          </w:ins>
          <w:ins w:id="136" w:author="LGinger" w:date="2022-02-01T16:20:00Z">
            <w:r w:rsidR="000C1990">
              <w:rPr>
                <w:rFonts w:ascii="Times New Roman" w:hAnsi="Times New Roman" w:cs="Times New Roman"/>
                <w:b w:val="0"/>
                <w:bCs w:val="0"/>
                <w:color w:val="auto"/>
                <w:lang w:val="pt-PT"/>
              </w:rPr>
              <w:t>textuais</w:t>
            </w:r>
          </w:ins>
          <w:ins w:id="137" w:author="LGinger" w:date="2022-02-01T16:19:00Z">
            <w:r w:rsidR="000C1990">
              <w:rPr>
                <w:rFonts w:ascii="Times New Roman" w:hAnsi="Times New Roman" w:cs="Times New Roman"/>
                <w:b w:val="0"/>
                <w:bCs w:val="0"/>
                <w:color w:val="auto"/>
                <w:lang w:val="pt-PT"/>
              </w:rPr>
              <w:t xml:space="preserve"> devem constar do </w:t>
            </w:r>
            <w:proofErr w:type="spellStart"/>
            <w:r w:rsidR="000C1990">
              <w:rPr>
                <w:rFonts w:ascii="Times New Roman" w:hAnsi="Times New Roman" w:cs="Times New Roman"/>
                <w:b w:val="0"/>
                <w:bCs w:val="0"/>
                <w:color w:val="auto"/>
                <w:lang w:val="pt-PT"/>
              </w:rPr>
              <w:t>indice</w:t>
            </w:r>
          </w:ins>
          <w:proofErr w:type="spellEnd"/>
        </w:p>
        <w:p w14:paraId="7033B3CB" w14:textId="4CD3A43D" w:rsidR="003925AE" w:rsidRDefault="00AE18F9">
          <w:pPr>
            <w:pStyle w:val="ndice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90604033" w:history="1">
            <w:r w:rsidR="003925AE" w:rsidRPr="00012E27">
              <w:rPr>
                <w:rStyle w:val="Hiperligao"/>
                <w:noProof/>
              </w:rPr>
              <w:t>I.</w:t>
            </w:r>
            <w:r w:rsidR="003925AE">
              <w:rPr>
                <w:rFonts w:eastAsiaTheme="minorEastAsia"/>
                <w:noProof/>
                <w:lang w:val="en-US"/>
              </w:rPr>
              <w:tab/>
            </w:r>
            <w:r w:rsidR="003925AE" w:rsidRPr="00012E27">
              <w:rPr>
                <w:rStyle w:val="Hiperligao"/>
                <w:noProof/>
              </w:rPr>
              <w:t>Introdução</w:t>
            </w:r>
            <w:r w:rsidR="003925AE">
              <w:rPr>
                <w:noProof/>
                <w:webHidden/>
              </w:rPr>
              <w:tab/>
            </w:r>
            <w:r w:rsidR="003925AE">
              <w:rPr>
                <w:noProof/>
                <w:webHidden/>
              </w:rPr>
              <w:fldChar w:fldCharType="begin"/>
            </w:r>
            <w:r w:rsidR="003925AE">
              <w:rPr>
                <w:noProof/>
                <w:webHidden/>
              </w:rPr>
              <w:instrText xml:space="preserve"> PAGEREF _Toc90604033 \h </w:instrText>
            </w:r>
            <w:r w:rsidR="003925AE">
              <w:rPr>
                <w:noProof/>
                <w:webHidden/>
              </w:rPr>
            </w:r>
            <w:r w:rsidR="003925AE">
              <w:rPr>
                <w:noProof/>
                <w:webHidden/>
              </w:rPr>
              <w:fldChar w:fldCharType="separate"/>
            </w:r>
            <w:r w:rsidR="003925AE">
              <w:rPr>
                <w:noProof/>
                <w:webHidden/>
              </w:rPr>
              <w:t>1</w:t>
            </w:r>
            <w:r w:rsidR="003925AE">
              <w:rPr>
                <w:noProof/>
                <w:webHidden/>
              </w:rPr>
              <w:fldChar w:fldCharType="end"/>
            </w:r>
          </w:hyperlink>
        </w:p>
        <w:p w14:paraId="0A856A8F" w14:textId="2B770819" w:rsidR="003925AE" w:rsidRDefault="002361A3">
          <w:pPr>
            <w:pStyle w:val="ndice2"/>
            <w:tabs>
              <w:tab w:val="left" w:pos="880"/>
              <w:tab w:val="right" w:leader="dot" w:pos="9350"/>
            </w:tabs>
            <w:rPr>
              <w:noProof/>
              <w:lang w:val="en-US"/>
            </w:rPr>
          </w:pPr>
          <w:hyperlink w:anchor="_Toc90604034" w:history="1">
            <w:r w:rsidR="003925AE" w:rsidRPr="00012E27">
              <w:rPr>
                <w:rStyle w:val="Hiperligao"/>
                <w:rFonts w:cs="Times New Roman"/>
                <w:noProof/>
              </w:rPr>
              <w:t>1.1.</w:t>
            </w:r>
            <w:r w:rsidR="003925AE">
              <w:rPr>
                <w:noProof/>
                <w:lang w:val="en-US"/>
              </w:rPr>
              <w:tab/>
            </w:r>
            <w:r w:rsidR="003925AE" w:rsidRPr="00012E27">
              <w:rPr>
                <w:rStyle w:val="Hiperligao"/>
                <w:rFonts w:cs="Times New Roman"/>
                <w:noProof/>
              </w:rPr>
              <w:t>Contextualização</w:t>
            </w:r>
            <w:r w:rsidR="003925AE">
              <w:rPr>
                <w:noProof/>
                <w:webHidden/>
              </w:rPr>
              <w:tab/>
            </w:r>
            <w:r w:rsidR="003925AE">
              <w:rPr>
                <w:noProof/>
                <w:webHidden/>
              </w:rPr>
              <w:fldChar w:fldCharType="begin"/>
            </w:r>
            <w:r w:rsidR="003925AE">
              <w:rPr>
                <w:noProof/>
                <w:webHidden/>
              </w:rPr>
              <w:instrText xml:space="preserve"> PAGEREF _Toc90604034 \h </w:instrText>
            </w:r>
            <w:r w:rsidR="003925AE">
              <w:rPr>
                <w:noProof/>
                <w:webHidden/>
              </w:rPr>
            </w:r>
            <w:r w:rsidR="003925AE">
              <w:rPr>
                <w:noProof/>
                <w:webHidden/>
              </w:rPr>
              <w:fldChar w:fldCharType="separate"/>
            </w:r>
            <w:r w:rsidR="003925AE">
              <w:rPr>
                <w:noProof/>
                <w:webHidden/>
              </w:rPr>
              <w:t>2</w:t>
            </w:r>
            <w:r w:rsidR="003925AE">
              <w:rPr>
                <w:noProof/>
                <w:webHidden/>
              </w:rPr>
              <w:fldChar w:fldCharType="end"/>
            </w:r>
          </w:hyperlink>
        </w:p>
        <w:p w14:paraId="3B55B482" w14:textId="6D5FB779" w:rsidR="003925AE" w:rsidRDefault="002361A3">
          <w:pPr>
            <w:pStyle w:val="ndice2"/>
            <w:tabs>
              <w:tab w:val="left" w:pos="880"/>
              <w:tab w:val="right" w:leader="dot" w:pos="9350"/>
            </w:tabs>
            <w:rPr>
              <w:noProof/>
              <w:lang w:val="en-US"/>
            </w:rPr>
          </w:pPr>
          <w:hyperlink w:anchor="_Toc90604035" w:history="1">
            <w:r w:rsidR="003925AE" w:rsidRPr="00012E27">
              <w:rPr>
                <w:rStyle w:val="Hiperligao"/>
                <w:noProof/>
              </w:rPr>
              <w:t>1.2.</w:t>
            </w:r>
            <w:r w:rsidR="003925AE">
              <w:rPr>
                <w:noProof/>
                <w:lang w:val="en-US"/>
              </w:rPr>
              <w:tab/>
            </w:r>
            <w:r w:rsidR="003925AE" w:rsidRPr="00012E27">
              <w:rPr>
                <w:rStyle w:val="Hiperligao"/>
                <w:noProof/>
              </w:rPr>
              <w:t>Justificativa</w:t>
            </w:r>
            <w:r w:rsidR="003925AE">
              <w:rPr>
                <w:noProof/>
                <w:webHidden/>
              </w:rPr>
              <w:tab/>
            </w:r>
            <w:r w:rsidR="003925AE">
              <w:rPr>
                <w:noProof/>
                <w:webHidden/>
              </w:rPr>
              <w:fldChar w:fldCharType="begin"/>
            </w:r>
            <w:r w:rsidR="003925AE">
              <w:rPr>
                <w:noProof/>
                <w:webHidden/>
              </w:rPr>
              <w:instrText xml:space="preserve"> PAGEREF _Toc90604035 \h </w:instrText>
            </w:r>
            <w:r w:rsidR="003925AE">
              <w:rPr>
                <w:noProof/>
                <w:webHidden/>
              </w:rPr>
            </w:r>
            <w:r w:rsidR="003925AE">
              <w:rPr>
                <w:noProof/>
                <w:webHidden/>
              </w:rPr>
              <w:fldChar w:fldCharType="separate"/>
            </w:r>
            <w:r w:rsidR="003925AE">
              <w:rPr>
                <w:noProof/>
                <w:webHidden/>
              </w:rPr>
              <w:t>4</w:t>
            </w:r>
            <w:r w:rsidR="003925AE">
              <w:rPr>
                <w:noProof/>
                <w:webHidden/>
              </w:rPr>
              <w:fldChar w:fldCharType="end"/>
            </w:r>
          </w:hyperlink>
        </w:p>
        <w:p w14:paraId="61FAC0C8" w14:textId="63859814" w:rsidR="003925AE" w:rsidRDefault="002361A3">
          <w:pPr>
            <w:pStyle w:val="ndice2"/>
            <w:tabs>
              <w:tab w:val="left" w:pos="880"/>
              <w:tab w:val="right" w:leader="dot" w:pos="9350"/>
            </w:tabs>
            <w:rPr>
              <w:noProof/>
              <w:lang w:val="en-US"/>
            </w:rPr>
          </w:pPr>
          <w:hyperlink w:anchor="_Toc90604036" w:history="1">
            <w:r w:rsidR="003925AE" w:rsidRPr="00012E27">
              <w:rPr>
                <w:rStyle w:val="Hiperligao"/>
                <w:noProof/>
              </w:rPr>
              <w:t>1.3.</w:t>
            </w:r>
            <w:r w:rsidR="003925AE">
              <w:rPr>
                <w:noProof/>
                <w:lang w:val="en-US"/>
              </w:rPr>
              <w:tab/>
            </w:r>
            <w:r w:rsidR="003925AE" w:rsidRPr="00012E27">
              <w:rPr>
                <w:rStyle w:val="Hiperligao"/>
                <w:noProof/>
              </w:rPr>
              <w:t>Problema</w:t>
            </w:r>
            <w:r w:rsidR="003925AE">
              <w:rPr>
                <w:noProof/>
                <w:webHidden/>
              </w:rPr>
              <w:tab/>
            </w:r>
            <w:r w:rsidR="003925AE">
              <w:rPr>
                <w:noProof/>
                <w:webHidden/>
              </w:rPr>
              <w:fldChar w:fldCharType="begin"/>
            </w:r>
            <w:r w:rsidR="003925AE">
              <w:rPr>
                <w:noProof/>
                <w:webHidden/>
              </w:rPr>
              <w:instrText xml:space="preserve"> PAGEREF _Toc90604036 \h </w:instrText>
            </w:r>
            <w:r w:rsidR="003925AE">
              <w:rPr>
                <w:noProof/>
                <w:webHidden/>
              </w:rPr>
            </w:r>
            <w:r w:rsidR="003925AE">
              <w:rPr>
                <w:noProof/>
                <w:webHidden/>
              </w:rPr>
              <w:fldChar w:fldCharType="separate"/>
            </w:r>
            <w:r w:rsidR="003925AE">
              <w:rPr>
                <w:noProof/>
                <w:webHidden/>
              </w:rPr>
              <w:t>5</w:t>
            </w:r>
            <w:r w:rsidR="003925AE">
              <w:rPr>
                <w:noProof/>
                <w:webHidden/>
              </w:rPr>
              <w:fldChar w:fldCharType="end"/>
            </w:r>
          </w:hyperlink>
        </w:p>
        <w:p w14:paraId="6BC2A586" w14:textId="465410D4" w:rsidR="003925AE" w:rsidRDefault="002361A3">
          <w:pPr>
            <w:pStyle w:val="ndice2"/>
            <w:tabs>
              <w:tab w:val="left" w:pos="880"/>
              <w:tab w:val="right" w:leader="dot" w:pos="9350"/>
            </w:tabs>
            <w:rPr>
              <w:noProof/>
              <w:lang w:val="en-US"/>
            </w:rPr>
          </w:pPr>
          <w:hyperlink w:anchor="_Toc90604037" w:history="1">
            <w:r w:rsidR="003925AE" w:rsidRPr="00012E27">
              <w:rPr>
                <w:rStyle w:val="Hiperligao"/>
                <w:noProof/>
              </w:rPr>
              <w:t>1.4.</w:t>
            </w:r>
            <w:r w:rsidR="003925AE">
              <w:rPr>
                <w:noProof/>
                <w:lang w:val="en-US"/>
              </w:rPr>
              <w:tab/>
            </w:r>
            <w:r w:rsidR="003925AE" w:rsidRPr="00012E27">
              <w:rPr>
                <w:rStyle w:val="Hiperligao"/>
                <w:noProof/>
              </w:rPr>
              <w:t>Hipótese</w:t>
            </w:r>
            <w:r w:rsidR="003925AE">
              <w:rPr>
                <w:noProof/>
                <w:webHidden/>
              </w:rPr>
              <w:tab/>
            </w:r>
            <w:r w:rsidR="003925AE">
              <w:rPr>
                <w:noProof/>
                <w:webHidden/>
              </w:rPr>
              <w:fldChar w:fldCharType="begin"/>
            </w:r>
            <w:r w:rsidR="003925AE">
              <w:rPr>
                <w:noProof/>
                <w:webHidden/>
              </w:rPr>
              <w:instrText xml:space="preserve"> PAGEREF _Toc90604037 \h </w:instrText>
            </w:r>
            <w:r w:rsidR="003925AE">
              <w:rPr>
                <w:noProof/>
                <w:webHidden/>
              </w:rPr>
            </w:r>
            <w:r w:rsidR="003925AE">
              <w:rPr>
                <w:noProof/>
                <w:webHidden/>
              </w:rPr>
              <w:fldChar w:fldCharType="separate"/>
            </w:r>
            <w:r w:rsidR="003925AE">
              <w:rPr>
                <w:noProof/>
                <w:webHidden/>
              </w:rPr>
              <w:t>6</w:t>
            </w:r>
            <w:r w:rsidR="003925AE">
              <w:rPr>
                <w:noProof/>
                <w:webHidden/>
              </w:rPr>
              <w:fldChar w:fldCharType="end"/>
            </w:r>
          </w:hyperlink>
        </w:p>
        <w:p w14:paraId="255502F6" w14:textId="48E07B77" w:rsidR="003925AE" w:rsidRDefault="002361A3">
          <w:pPr>
            <w:pStyle w:val="ndice2"/>
            <w:tabs>
              <w:tab w:val="left" w:pos="880"/>
              <w:tab w:val="right" w:leader="dot" w:pos="9350"/>
            </w:tabs>
            <w:rPr>
              <w:noProof/>
              <w:lang w:val="en-US"/>
            </w:rPr>
          </w:pPr>
          <w:hyperlink w:anchor="_Toc90604038" w:history="1">
            <w:r w:rsidR="003925AE" w:rsidRPr="00012E27">
              <w:rPr>
                <w:rStyle w:val="Hiperligao"/>
                <w:rFonts w:cs="Times New Roman"/>
                <w:noProof/>
              </w:rPr>
              <w:t>1.5.</w:t>
            </w:r>
            <w:r w:rsidR="003925AE">
              <w:rPr>
                <w:noProof/>
                <w:lang w:val="en-US"/>
              </w:rPr>
              <w:tab/>
            </w:r>
            <w:r w:rsidR="003925AE" w:rsidRPr="00012E27">
              <w:rPr>
                <w:rStyle w:val="Hiperligao"/>
                <w:rFonts w:cs="Times New Roman"/>
                <w:noProof/>
              </w:rPr>
              <w:t>Objetivos</w:t>
            </w:r>
            <w:r w:rsidR="003925AE">
              <w:rPr>
                <w:noProof/>
                <w:webHidden/>
              </w:rPr>
              <w:tab/>
            </w:r>
            <w:r w:rsidR="003925AE">
              <w:rPr>
                <w:noProof/>
                <w:webHidden/>
              </w:rPr>
              <w:fldChar w:fldCharType="begin"/>
            </w:r>
            <w:r w:rsidR="003925AE">
              <w:rPr>
                <w:noProof/>
                <w:webHidden/>
              </w:rPr>
              <w:instrText xml:space="preserve"> PAGEREF _Toc90604038 \h </w:instrText>
            </w:r>
            <w:r w:rsidR="003925AE">
              <w:rPr>
                <w:noProof/>
                <w:webHidden/>
              </w:rPr>
            </w:r>
            <w:r w:rsidR="003925AE">
              <w:rPr>
                <w:noProof/>
                <w:webHidden/>
              </w:rPr>
              <w:fldChar w:fldCharType="separate"/>
            </w:r>
            <w:r w:rsidR="003925AE">
              <w:rPr>
                <w:noProof/>
                <w:webHidden/>
              </w:rPr>
              <w:t>7</w:t>
            </w:r>
            <w:r w:rsidR="003925AE">
              <w:rPr>
                <w:noProof/>
                <w:webHidden/>
              </w:rPr>
              <w:fldChar w:fldCharType="end"/>
            </w:r>
          </w:hyperlink>
        </w:p>
        <w:p w14:paraId="495F65D1" w14:textId="729304A2" w:rsidR="003925AE" w:rsidRDefault="002361A3">
          <w:pPr>
            <w:pStyle w:val="ndice2"/>
            <w:tabs>
              <w:tab w:val="left" w:pos="1100"/>
              <w:tab w:val="right" w:leader="dot" w:pos="9350"/>
            </w:tabs>
            <w:rPr>
              <w:noProof/>
              <w:lang w:val="en-US"/>
            </w:rPr>
          </w:pPr>
          <w:hyperlink w:anchor="_Toc90604039" w:history="1">
            <w:r w:rsidR="003925AE" w:rsidRPr="00012E27">
              <w:rPr>
                <w:rStyle w:val="Hiperligao"/>
                <w:rFonts w:cs="Times New Roman"/>
                <w:noProof/>
              </w:rPr>
              <w:t>1.11.1.</w:t>
            </w:r>
            <w:r w:rsidR="003925AE">
              <w:rPr>
                <w:noProof/>
                <w:lang w:val="en-US"/>
              </w:rPr>
              <w:tab/>
            </w:r>
            <w:r w:rsidR="003925AE" w:rsidRPr="00012E27">
              <w:rPr>
                <w:rStyle w:val="Hiperligao"/>
                <w:rFonts w:cs="Times New Roman"/>
                <w:noProof/>
              </w:rPr>
              <w:t>Objetivo Geral</w:t>
            </w:r>
            <w:r w:rsidR="003925AE">
              <w:rPr>
                <w:noProof/>
                <w:webHidden/>
              </w:rPr>
              <w:tab/>
            </w:r>
            <w:r w:rsidR="003925AE">
              <w:rPr>
                <w:noProof/>
                <w:webHidden/>
              </w:rPr>
              <w:fldChar w:fldCharType="begin"/>
            </w:r>
            <w:r w:rsidR="003925AE">
              <w:rPr>
                <w:noProof/>
                <w:webHidden/>
              </w:rPr>
              <w:instrText xml:space="preserve"> PAGEREF _Toc90604039 \h </w:instrText>
            </w:r>
            <w:r w:rsidR="003925AE">
              <w:rPr>
                <w:noProof/>
                <w:webHidden/>
              </w:rPr>
            </w:r>
            <w:r w:rsidR="003925AE">
              <w:rPr>
                <w:noProof/>
                <w:webHidden/>
              </w:rPr>
              <w:fldChar w:fldCharType="separate"/>
            </w:r>
            <w:r w:rsidR="003925AE">
              <w:rPr>
                <w:noProof/>
                <w:webHidden/>
              </w:rPr>
              <w:t>7</w:t>
            </w:r>
            <w:r w:rsidR="003925AE">
              <w:rPr>
                <w:noProof/>
                <w:webHidden/>
              </w:rPr>
              <w:fldChar w:fldCharType="end"/>
            </w:r>
          </w:hyperlink>
        </w:p>
        <w:p w14:paraId="6BD1E395" w14:textId="14A8AD8E" w:rsidR="003925AE" w:rsidRDefault="002361A3">
          <w:pPr>
            <w:pStyle w:val="ndice2"/>
            <w:tabs>
              <w:tab w:val="left" w:pos="1100"/>
              <w:tab w:val="right" w:leader="dot" w:pos="9350"/>
            </w:tabs>
            <w:rPr>
              <w:noProof/>
              <w:lang w:val="en-US"/>
            </w:rPr>
          </w:pPr>
          <w:hyperlink w:anchor="_Toc90604040" w:history="1">
            <w:r w:rsidR="003925AE" w:rsidRPr="00012E27">
              <w:rPr>
                <w:rStyle w:val="Hiperligao"/>
                <w:rFonts w:cs="Times New Roman"/>
                <w:noProof/>
              </w:rPr>
              <w:t>1.11.2.</w:t>
            </w:r>
            <w:r w:rsidR="003925AE">
              <w:rPr>
                <w:noProof/>
                <w:lang w:val="en-US"/>
              </w:rPr>
              <w:tab/>
            </w:r>
            <w:r w:rsidR="003925AE" w:rsidRPr="00012E27">
              <w:rPr>
                <w:rStyle w:val="Hiperligao"/>
                <w:rFonts w:cs="Times New Roman"/>
                <w:noProof/>
              </w:rPr>
              <w:t>Objetivos Específicos</w:t>
            </w:r>
            <w:r w:rsidR="003925AE">
              <w:rPr>
                <w:noProof/>
                <w:webHidden/>
              </w:rPr>
              <w:tab/>
            </w:r>
            <w:r w:rsidR="003925AE">
              <w:rPr>
                <w:noProof/>
                <w:webHidden/>
              </w:rPr>
              <w:fldChar w:fldCharType="begin"/>
            </w:r>
            <w:r w:rsidR="003925AE">
              <w:rPr>
                <w:noProof/>
                <w:webHidden/>
              </w:rPr>
              <w:instrText xml:space="preserve"> PAGEREF _Toc90604040 \h </w:instrText>
            </w:r>
            <w:r w:rsidR="003925AE">
              <w:rPr>
                <w:noProof/>
                <w:webHidden/>
              </w:rPr>
            </w:r>
            <w:r w:rsidR="003925AE">
              <w:rPr>
                <w:noProof/>
                <w:webHidden/>
              </w:rPr>
              <w:fldChar w:fldCharType="separate"/>
            </w:r>
            <w:r w:rsidR="003925AE">
              <w:rPr>
                <w:noProof/>
                <w:webHidden/>
              </w:rPr>
              <w:t>7</w:t>
            </w:r>
            <w:r w:rsidR="003925AE">
              <w:rPr>
                <w:noProof/>
                <w:webHidden/>
              </w:rPr>
              <w:fldChar w:fldCharType="end"/>
            </w:r>
          </w:hyperlink>
        </w:p>
        <w:p w14:paraId="6E14B11B" w14:textId="59FA7B4B" w:rsidR="003925AE" w:rsidRDefault="002361A3">
          <w:pPr>
            <w:pStyle w:val="ndice2"/>
            <w:tabs>
              <w:tab w:val="right" w:leader="dot" w:pos="9350"/>
            </w:tabs>
            <w:rPr>
              <w:noProof/>
              <w:lang w:val="en-US"/>
            </w:rPr>
          </w:pPr>
          <w:hyperlink w:anchor="_Toc90604041" w:history="1">
            <w:r w:rsidR="003925AE" w:rsidRPr="00012E27">
              <w:rPr>
                <w:rStyle w:val="Hiperligao"/>
                <w:noProof/>
              </w:rPr>
              <w:t>1.12. Metodologia</w:t>
            </w:r>
            <w:r w:rsidR="003925AE">
              <w:rPr>
                <w:noProof/>
                <w:webHidden/>
              </w:rPr>
              <w:tab/>
            </w:r>
            <w:r w:rsidR="003925AE">
              <w:rPr>
                <w:noProof/>
                <w:webHidden/>
              </w:rPr>
              <w:fldChar w:fldCharType="begin"/>
            </w:r>
            <w:r w:rsidR="003925AE">
              <w:rPr>
                <w:noProof/>
                <w:webHidden/>
              </w:rPr>
              <w:instrText xml:space="preserve"> PAGEREF _Toc90604041 \h </w:instrText>
            </w:r>
            <w:r w:rsidR="003925AE">
              <w:rPr>
                <w:noProof/>
                <w:webHidden/>
              </w:rPr>
            </w:r>
            <w:r w:rsidR="003925AE">
              <w:rPr>
                <w:noProof/>
                <w:webHidden/>
              </w:rPr>
              <w:fldChar w:fldCharType="separate"/>
            </w:r>
            <w:r w:rsidR="003925AE">
              <w:rPr>
                <w:noProof/>
                <w:webHidden/>
              </w:rPr>
              <w:t>8</w:t>
            </w:r>
            <w:r w:rsidR="003925AE">
              <w:rPr>
                <w:noProof/>
                <w:webHidden/>
              </w:rPr>
              <w:fldChar w:fldCharType="end"/>
            </w:r>
          </w:hyperlink>
        </w:p>
        <w:p w14:paraId="2ADB3AE4" w14:textId="0BB23A80" w:rsidR="003925AE" w:rsidRDefault="002361A3">
          <w:pPr>
            <w:pStyle w:val="ndice2"/>
            <w:tabs>
              <w:tab w:val="right" w:leader="dot" w:pos="9350"/>
            </w:tabs>
            <w:rPr>
              <w:noProof/>
              <w:lang w:val="en-US"/>
            </w:rPr>
          </w:pPr>
          <w:hyperlink w:anchor="_Toc90604042" w:history="1">
            <w:r w:rsidR="003925AE" w:rsidRPr="00012E27">
              <w:rPr>
                <w:rStyle w:val="Hiperligao"/>
                <w:noProof/>
              </w:rPr>
              <w:t>1.13. Considerações Éticas</w:t>
            </w:r>
            <w:r w:rsidR="003925AE">
              <w:rPr>
                <w:noProof/>
                <w:webHidden/>
              </w:rPr>
              <w:tab/>
            </w:r>
            <w:r w:rsidR="003925AE">
              <w:rPr>
                <w:noProof/>
                <w:webHidden/>
              </w:rPr>
              <w:fldChar w:fldCharType="begin"/>
            </w:r>
            <w:r w:rsidR="003925AE">
              <w:rPr>
                <w:noProof/>
                <w:webHidden/>
              </w:rPr>
              <w:instrText xml:space="preserve"> PAGEREF _Toc90604042 \h </w:instrText>
            </w:r>
            <w:r w:rsidR="003925AE">
              <w:rPr>
                <w:noProof/>
                <w:webHidden/>
              </w:rPr>
            </w:r>
            <w:r w:rsidR="003925AE">
              <w:rPr>
                <w:noProof/>
                <w:webHidden/>
              </w:rPr>
              <w:fldChar w:fldCharType="separate"/>
            </w:r>
            <w:r w:rsidR="003925AE">
              <w:rPr>
                <w:noProof/>
                <w:webHidden/>
              </w:rPr>
              <w:t>10</w:t>
            </w:r>
            <w:r w:rsidR="003925AE">
              <w:rPr>
                <w:noProof/>
                <w:webHidden/>
              </w:rPr>
              <w:fldChar w:fldCharType="end"/>
            </w:r>
          </w:hyperlink>
        </w:p>
        <w:p w14:paraId="376F0DD4" w14:textId="4B8BB255" w:rsidR="003925AE" w:rsidRDefault="002361A3">
          <w:pPr>
            <w:pStyle w:val="ndice2"/>
            <w:tabs>
              <w:tab w:val="left" w:pos="1100"/>
              <w:tab w:val="right" w:leader="dot" w:pos="9350"/>
            </w:tabs>
            <w:rPr>
              <w:noProof/>
              <w:lang w:val="en-US"/>
            </w:rPr>
          </w:pPr>
          <w:hyperlink w:anchor="_Toc90604043" w:history="1">
            <w:r w:rsidR="003925AE" w:rsidRPr="00012E27">
              <w:rPr>
                <w:rStyle w:val="Hiperligao"/>
                <w:noProof/>
              </w:rPr>
              <w:t>1.14.</w:t>
            </w:r>
            <w:r w:rsidR="003925AE">
              <w:rPr>
                <w:noProof/>
                <w:lang w:val="en-US"/>
              </w:rPr>
              <w:tab/>
            </w:r>
            <w:r w:rsidR="003925AE" w:rsidRPr="00012E27">
              <w:rPr>
                <w:rStyle w:val="Hiperligao"/>
                <w:noProof/>
              </w:rPr>
              <w:t>Delimitação do Tema</w:t>
            </w:r>
            <w:r w:rsidR="003925AE">
              <w:rPr>
                <w:noProof/>
                <w:webHidden/>
              </w:rPr>
              <w:tab/>
            </w:r>
            <w:r w:rsidR="003925AE">
              <w:rPr>
                <w:noProof/>
                <w:webHidden/>
              </w:rPr>
              <w:fldChar w:fldCharType="begin"/>
            </w:r>
            <w:r w:rsidR="003925AE">
              <w:rPr>
                <w:noProof/>
                <w:webHidden/>
              </w:rPr>
              <w:instrText xml:space="preserve"> PAGEREF _Toc90604043 \h </w:instrText>
            </w:r>
            <w:r w:rsidR="003925AE">
              <w:rPr>
                <w:noProof/>
                <w:webHidden/>
              </w:rPr>
            </w:r>
            <w:r w:rsidR="003925AE">
              <w:rPr>
                <w:noProof/>
                <w:webHidden/>
              </w:rPr>
              <w:fldChar w:fldCharType="separate"/>
            </w:r>
            <w:r w:rsidR="003925AE">
              <w:rPr>
                <w:noProof/>
                <w:webHidden/>
              </w:rPr>
              <w:t>10</w:t>
            </w:r>
            <w:r w:rsidR="003925AE">
              <w:rPr>
                <w:noProof/>
                <w:webHidden/>
              </w:rPr>
              <w:fldChar w:fldCharType="end"/>
            </w:r>
          </w:hyperlink>
        </w:p>
        <w:p w14:paraId="3A723F0E" w14:textId="46648F9D" w:rsidR="003925AE" w:rsidRDefault="002361A3">
          <w:pPr>
            <w:pStyle w:val="ndice1"/>
            <w:tabs>
              <w:tab w:val="left" w:pos="440"/>
              <w:tab w:val="right" w:leader="dot" w:pos="9350"/>
            </w:tabs>
            <w:rPr>
              <w:rFonts w:eastAsiaTheme="minorEastAsia"/>
              <w:noProof/>
              <w:lang w:val="en-US"/>
            </w:rPr>
          </w:pPr>
          <w:hyperlink w:anchor="_Toc90604044" w:history="1">
            <w:r w:rsidR="003925AE" w:rsidRPr="00012E27">
              <w:rPr>
                <w:rStyle w:val="Hiperligao"/>
                <w:noProof/>
              </w:rPr>
              <w:t>II.</w:t>
            </w:r>
            <w:r w:rsidR="003925AE">
              <w:rPr>
                <w:rFonts w:eastAsiaTheme="minorEastAsia"/>
                <w:noProof/>
                <w:lang w:val="en-US"/>
              </w:rPr>
              <w:tab/>
            </w:r>
            <w:r w:rsidR="003925AE" w:rsidRPr="00012E27">
              <w:rPr>
                <w:rStyle w:val="Hiperligao"/>
                <w:noProof/>
              </w:rPr>
              <w:t>Revisão Bibliográfica</w:t>
            </w:r>
            <w:r w:rsidR="003925AE">
              <w:rPr>
                <w:noProof/>
                <w:webHidden/>
              </w:rPr>
              <w:tab/>
            </w:r>
            <w:r w:rsidR="003925AE">
              <w:rPr>
                <w:noProof/>
                <w:webHidden/>
              </w:rPr>
              <w:fldChar w:fldCharType="begin"/>
            </w:r>
            <w:r w:rsidR="003925AE">
              <w:rPr>
                <w:noProof/>
                <w:webHidden/>
              </w:rPr>
              <w:instrText xml:space="preserve"> PAGEREF _Toc90604044 \h </w:instrText>
            </w:r>
            <w:r w:rsidR="003925AE">
              <w:rPr>
                <w:noProof/>
                <w:webHidden/>
              </w:rPr>
            </w:r>
            <w:r w:rsidR="003925AE">
              <w:rPr>
                <w:noProof/>
                <w:webHidden/>
              </w:rPr>
              <w:fldChar w:fldCharType="separate"/>
            </w:r>
            <w:r w:rsidR="003925AE">
              <w:rPr>
                <w:noProof/>
                <w:webHidden/>
              </w:rPr>
              <w:t>11</w:t>
            </w:r>
            <w:r w:rsidR="003925AE">
              <w:rPr>
                <w:noProof/>
                <w:webHidden/>
              </w:rPr>
              <w:fldChar w:fldCharType="end"/>
            </w:r>
          </w:hyperlink>
        </w:p>
        <w:p w14:paraId="4BE9C909" w14:textId="62D7CD24" w:rsidR="003925AE" w:rsidRDefault="002361A3">
          <w:pPr>
            <w:pStyle w:val="ndice2"/>
            <w:tabs>
              <w:tab w:val="left" w:pos="1100"/>
              <w:tab w:val="right" w:leader="dot" w:pos="9350"/>
            </w:tabs>
            <w:rPr>
              <w:noProof/>
              <w:lang w:val="en-US"/>
            </w:rPr>
          </w:pPr>
          <w:hyperlink w:anchor="_Toc90604045" w:history="1">
            <w:r w:rsidR="003925AE" w:rsidRPr="00012E27">
              <w:rPr>
                <w:rStyle w:val="Hiperligao"/>
                <w:noProof/>
              </w:rPr>
              <w:t>2.1.1.</w:t>
            </w:r>
            <w:r w:rsidR="003925AE">
              <w:rPr>
                <w:noProof/>
                <w:lang w:val="en-US"/>
              </w:rPr>
              <w:tab/>
            </w:r>
            <w:r w:rsidR="003925AE" w:rsidRPr="00012E27">
              <w:rPr>
                <w:rStyle w:val="Hiperligao"/>
                <w:noProof/>
              </w:rPr>
              <w:t>Conceitos</w:t>
            </w:r>
            <w:r w:rsidR="003925AE">
              <w:rPr>
                <w:noProof/>
                <w:webHidden/>
              </w:rPr>
              <w:tab/>
            </w:r>
            <w:r w:rsidR="003925AE">
              <w:rPr>
                <w:noProof/>
                <w:webHidden/>
              </w:rPr>
              <w:fldChar w:fldCharType="begin"/>
            </w:r>
            <w:r w:rsidR="003925AE">
              <w:rPr>
                <w:noProof/>
                <w:webHidden/>
              </w:rPr>
              <w:instrText xml:space="preserve"> PAGEREF _Toc90604045 \h </w:instrText>
            </w:r>
            <w:r w:rsidR="003925AE">
              <w:rPr>
                <w:noProof/>
                <w:webHidden/>
              </w:rPr>
            </w:r>
            <w:r w:rsidR="003925AE">
              <w:rPr>
                <w:noProof/>
                <w:webHidden/>
              </w:rPr>
              <w:fldChar w:fldCharType="separate"/>
            </w:r>
            <w:r w:rsidR="003925AE">
              <w:rPr>
                <w:noProof/>
                <w:webHidden/>
              </w:rPr>
              <w:t>11</w:t>
            </w:r>
            <w:r w:rsidR="003925AE">
              <w:rPr>
                <w:noProof/>
                <w:webHidden/>
              </w:rPr>
              <w:fldChar w:fldCharType="end"/>
            </w:r>
          </w:hyperlink>
        </w:p>
        <w:p w14:paraId="62D24D03" w14:textId="3C62282F" w:rsidR="003925AE" w:rsidRDefault="002361A3">
          <w:pPr>
            <w:pStyle w:val="ndice2"/>
            <w:tabs>
              <w:tab w:val="left" w:pos="1320"/>
              <w:tab w:val="right" w:leader="dot" w:pos="9350"/>
            </w:tabs>
            <w:rPr>
              <w:noProof/>
              <w:lang w:val="en-US"/>
            </w:rPr>
          </w:pPr>
          <w:hyperlink w:anchor="_Toc90604046" w:history="1">
            <w:r w:rsidR="003925AE" w:rsidRPr="00012E27">
              <w:rPr>
                <w:rStyle w:val="Hiperligao"/>
                <w:noProof/>
              </w:rPr>
              <w:t>2.1.1.1.</w:t>
            </w:r>
            <w:r w:rsidR="003925AE">
              <w:rPr>
                <w:noProof/>
                <w:lang w:val="en-US"/>
              </w:rPr>
              <w:tab/>
            </w:r>
            <w:r w:rsidR="003925AE" w:rsidRPr="00012E27">
              <w:rPr>
                <w:rStyle w:val="Hiperligao"/>
                <w:noProof/>
              </w:rPr>
              <w:t>Mobilidade Urbana</w:t>
            </w:r>
            <w:r w:rsidR="003925AE">
              <w:rPr>
                <w:noProof/>
                <w:webHidden/>
              </w:rPr>
              <w:tab/>
            </w:r>
            <w:r w:rsidR="003925AE">
              <w:rPr>
                <w:noProof/>
                <w:webHidden/>
              </w:rPr>
              <w:fldChar w:fldCharType="begin"/>
            </w:r>
            <w:r w:rsidR="003925AE">
              <w:rPr>
                <w:noProof/>
                <w:webHidden/>
              </w:rPr>
              <w:instrText xml:space="preserve"> PAGEREF _Toc90604046 \h </w:instrText>
            </w:r>
            <w:r w:rsidR="003925AE">
              <w:rPr>
                <w:noProof/>
                <w:webHidden/>
              </w:rPr>
            </w:r>
            <w:r w:rsidR="003925AE">
              <w:rPr>
                <w:noProof/>
                <w:webHidden/>
              </w:rPr>
              <w:fldChar w:fldCharType="separate"/>
            </w:r>
            <w:r w:rsidR="003925AE">
              <w:rPr>
                <w:noProof/>
                <w:webHidden/>
              </w:rPr>
              <w:t>11</w:t>
            </w:r>
            <w:r w:rsidR="003925AE">
              <w:rPr>
                <w:noProof/>
                <w:webHidden/>
              </w:rPr>
              <w:fldChar w:fldCharType="end"/>
            </w:r>
          </w:hyperlink>
        </w:p>
        <w:p w14:paraId="38E157C3" w14:textId="5EA752DB" w:rsidR="003925AE" w:rsidRDefault="002361A3">
          <w:pPr>
            <w:pStyle w:val="ndice2"/>
            <w:tabs>
              <w:tab w:val="left" w:pos="1320"/>
              <w:tab w:val="right" w:leader="dot" w:pos="9350"/>
            </w:tabs>
            <w:rPr>
              <w:noProof/>
              <w:lang w:val="en-US"/>
            </w:rPr>
          </w:pPr>
          <w:hyperlink w:anchor="_Toc90604047" w:history="1">
            <w:r w:rsidR="003925AE" w:rsidRPr="00012E27">
              <w:rPr>
                <w:rStyle w:val="Hiperligao"/>
                <w:noProof/>
              </w:rPr>
              <w:t>2.1.1.2.</w:t>
            </w:r>
            <w:r w:rsidR="003925AE">
              <w:rPr>
                <w:noProof/>
                <w:lang w:val="en-US"/>
              </w:rPr>
              <w:tab/>
            </w:r>
            <w:r w:rsidR="003925AE" w:rsidRPr="00012E27">
              <w:rPr>
                <w:rStyle w:val="Hiperligao"/>
                <w:noProof/>
              </w:rPr>
              <w:t>Transportes</w:t>
            </w:r>
            <w:r w:rsidR="003925AE">
              <w:rPr>
                <w:noProof/>
                <w:webHidden/>
              </w:rPr>
              <w:tab/>
            </w:r>
            <w:r w:rsidR="003925AE">
              <w:rPr>
                <w:noProof/>
                <w:webHidden/>
              </w:rPr>
              <w:fldChar w:fldCharType="begin"/>
            </w:r>
            <w:r w:rsidR="003925AE">
              <w:rPr>
                <w:noProof/>
                <w:webHidden/>
              </w:rPr>
              <w:instrText xml:space="preserve"> PAGEREF _Toc90604047 \h </w:instrText>
            </w:r>
            <w:r w:rsidR="003925AE">
              <w:rPr>
                <w:noProof/>
                <w:webHidden/>
              </w:rPr>
            </w:r>
            <w:r w:rsidR="003925AE">
              <w:rPr>
                <w:noProof/>
                <w:webHidden/>
              </w:rPr>
              <w:fldChar w:fldCharType="separate"/>
            </w:r>
            <w:r w:rsidR="003925AE">
              <w:rPr>
                <w:noProof/>
                <w:webHidden/>
              </w:rPr>
              <w:t>11</w:t>
            </w:r>
            <w:r w:rsidR="003925AE">
              <w:rPr>
                <w:noProof/>
                <w:webHidden/>
              </w:rPr>
              <w:fldChar w:fldCharType="end"/>
            </w:r>
          </w:hyperlink>
        </w:p>
        <w:p w14:paraId="37F0AE5B" w14:textId="7E81F522" w:rsidR="003925AE" w:rsidRDefault="002361A3">
          <w:pPr>
            <w:pStyle w:val="ndice2"/>
            <w:tabs>
              <w:tab w:val="left" w:pos="1320"/>
              <w:tab w:val="right" w:leader="dot" w:pos="9350"/>
            </w:tabs>
            <w:rPr>
              <w:noProof/>
              <w:lang w:val="en-US"/>
            </w:rPr>
          </w:pPr>
          <w:hyperlink w:anchor="_Toc90604048" w:history="1">
            <w:r w:rsidR="003925AE" w:rsidRPr="00012E27">
              <w:rPr>
                <w:rStyle w:val="Hiperligao"/>
                <w:noProof/>
              </w:rPr>
              <w:t>2.1.1.4.</w:t>
            </w:r>
            <w:r w:rsidR="003925AE">
              <w:rPr>
                <w:noProof/>
                <w:lang w:val="en-US"/>
              </w:rPr>
              <w:tab/>
            </w:r>
            <w:r w:rsidR="003925AE" w:rsidRPr="00012E27">
              <w:rPr>
                <w:rStyle w:val="Hiperligao"/>
                <w:noProof/>
              </w:rPr>
              <w:t>Sistema de Informação</w:t>
            </w:r>
            <w:r w:rsidR="003925AE">
              <w:rPr>
                <w:noProof/>
                <w:webHidden/>
              </w:rPr>
              <w:tab/>
            </w:r>
            <w:r w:rsidR="003925AE">
              <w:rPr>
                <w:noProof/>
                <w:webHidden/>
              </w:rPr>
              <w:fldChar w:fldCharType="begin"/>
            </w:r>
            <w:r w:rsidR="003925AE">
              <w:rPr>
                <w:noProof/>
                <w:webHidden/>
              </w:rPr>
              <w:instrText xml:space="preserve"> PAGEREF _Toc90604048 \h </w:instrText>
            </w:r>
            <w:r w:rsidR="003925AE">
              <w:rPr>
                <w:noProof/>
                <w:webHidden/>
              </w:rPr>
            </w:r>
            <w:r w:rsidR="003925AE">
              <w:rPr>
                <w:noProof/>
                <w:webHidden/>
              </w:rPr>
              <w:fldChar w:fldCharType="separate"/>
            </w:r>
            <w:r w:rsidR="003925AE">
              <w:rPr>
                <w:noProof/>
                <w:webHidden/>
              </w:rPr>
              <w:t>12</w:t>
            </w:r>
            <w:r w:rsidR="003925AE">
              <w:rPr>
                <w:noProof/>
                <w:webHidden/>
              </w:rPr>
              <w:fldChar w:fldCharType="end"/>
            </w:r>
          </w:hyperlink>
        </w:p>
        <w:p w14:paraId="61A961D2" w14:textId="7C356E66" w:rsidR="003925AE" w:rsidRDefault="002361A3">
          <w:pPr>
            <w:pStyle w:val="ndice2"/>
            <w:tabs>
              <w:tab w:val="left" w:pos="1320"/>
              <w:tab w:val="right" w:leader="dot" w:pos="9350"/>
            </w:tabs>
            <w:rPr>
              <w:noProof/>
              <w:lang w:val="en-US"/>
            </w:rPr>
          </w:pPr>
          <w:hyperlink w:anchor="_Toc90604051" w:history="1">
            <w:r w:rsidR="003925AE" w:rsidRPr="00012E27">
              <w:rPr>
                <w:rStyle w:val="Hiperligao"/>
                <w:noProof/>
              </w:rPr>
              <w:t>2.1.1.5.</w:t>
            </w:r>
            <w:r w:rsidR="003925AE">
              <w:rPr>
                <w:noProof/>
                <w:lang w:val="en-US"/>
              </w:rPr>
              <w:tab/>
            </w:r>
            <w:r w:rsidR="003925AE" w:rsidRPr="00012E27">
              <w:rPr>
                <w:rStyle w:val="Hiperligao"/>
                <w:noProof/>
              </w:rPr>
              <w:t>Sistema</w:t>
            </w:r>
            <w:r w:rsidR="003925AE">
              <w:rPr>
                <w:noProof/>
                <w:webHidden/>
              </w:rPr>
              <w:tab/>
            </w:r>
            <w:r w:rsidR="003925AE">
              <w:rPr>
                <w:noProof/>
                <w:webHidden/>
              </w:rPr>
              <w:fldChar w:fldCharType="begin"/>
            </w:r>
            <w:r w:rsidR="003925AE">
              <w:rPr>
                <w:noProof/>
                <w:webHidden/>
              </w:rPr>
              <w:instrText xml:space="preserve"> PAGEREF _Toc90604051 \h </w:instrText>
            </w:r>
            <w:r w:rsidR="003925AE">
              <w:rPr>
                <w:noProof/>
                <w:webHidden/>
              </w:rPr>
            </w:r>
            <w:r w:rsidR="003925AE">
              <w:rPr>
                <w:noProof/>
                <w:webHidden/>
              </w:rPr>
              <w:fldChar w:fldCharType="separate"/>
            </w:r>
            <w:r w:rsidR="003925AE">
              <w:rPr>
                <w:noProof/>
                <w:webHidden/>
              </w:rPr>
              <w:t>12</w:t>
            </w:r>
            <w:r w:rsidR="003925AE">
              <w:rPr>
                <w:noProof/>
                <w:webHidden/>
              </w:rPr>
              <w:fldChar w:fldCharType="end"/>
            </w:r>
          </w:hyperlink>
        </w:p>
        <w:p w14:paraId="3A1AAE13" w14:textId="7A9B0225" w:rsidR="003925AE" w:rsidRDefault="002361A3">
          <w:pPr>
            <w:pStyle w:val="ndice2"/>
            <w:tabs>
              <w:tab w:val="left" w:pos="1320"/>
              <w:tab w:val="right" w:leader="dot" w:pos="9350"/>
            </w:tabs>
            <w:rPr>
              <w:noProof/>
              <w:lang w:val="en-US"/>
            </w:rPr>
          </w:pPr>
          <w:hyperlink w:anchor="_Toc90604052" w:history="1">
            <w:r w:rsidR="003925AE" w:rsidRPr="00012E27">
              <w:rPr>
                <w:rStyle w:val="Hiperligao"/>
                <w:noProof/>
              </w:rPr>
              <w:t>2.1.1.6.</w:t>
            </w:r>
            <w:r w:rsidR="003925AE">
              <w:rPr>
                <w:noProof/>
                <w:lang w:val="en-US"/>
              </w:rPr>
              <w:tab/>
            </w:r>
            <w:r w:rsidR="003925AE" w:rsidRPr="00012E27">
              <w:rPr>
                <w:rStyle w:val="Hiperligao"/>
                <w:noProof/>
              </w:rPr>
              <w:t>Informação</w:t>
            </w:r>
            <w:r w:rsidR="003925AE">
              <w:rPr>
                <w:noProof/>
                <w:webHidden/>
              </w:rPr>
              <w:tab/>
            </w:r>
            <w:r w:rsidR="003925AE">
              <w:rPr>
                <w:noProof/>
                <w:webHidden/>
              </w:rPr>
              <w:fldChar w:fldCharType="begin"/>
            </w:r>
            <w:r w:rsidR="003925AE">
              <w:rPr>
                <w:noProof/>
                <w:webHidden/>
              </w:rPr>
              <w:instrText xml:space="preserve"> PAGEREF _Toc90604052 \h </w:instrText>
            </w:r>
            <w:r w:rsidR="003925AE">
              <w:rPr>
                <w:noProof/>
                <w:webHidden/>
              </w:rPr>
            </w:r>
            <w:r w:rsidR="003925AE">
              <w:rPr>
                <w:noProof/>
                <w:webHidden/>
              </w:rPr>
              <w:fldChar w:fldCharType="separate"/>
            </w:r>
            <w:r w:rsidR="003925AE">
              <w:rPr>
                <w:noProof/>
                <w:webHidden/>
              </w:rPr>
              <w:t>13</w:t>
            </w:r>
            <w:r w:rsidR="003925AE">
              <w:rPr>
                <w:noProof/>
                <w:webHidden/>
              </w:rPr>
              <w:fldChar w:fldCharType="end"/>
            </w:r>
          </w:hyperlink>
        </w:p>
        <w:p w14:paraId="2C94E140" w14:textId="4B2D2569" w:rsidR="003925AE" w:rsidRDefault="002361A3">
          <w:pPr>
            <w:pStyle w:val="ndice2"/>
            <w:tabs>
              <w:tab w:val="left" w:pos="1320"/>
              <w:tab w:val="right" w:leader="dot" w:pos="9350"/>
            </w:tabs>
            <w:rPr>
              <w:noProof/>
              <w:lang w:val="en-US"/>
            </w:rPr>
          </w:pPr>
          <w:hyperlink w:anchor="_Toc90604053" w:history="1">
            <w:r w:rsidR="003925AE" w:rsidRPr="00012E27">
              <w:rPr>
                <w:rStyle w:val="Hiperligao"/>
                <w:noProof/>
              </w:rPr>
              <w:t>2.1.1.7.</w:t>
            </w:r>
            <w:r w:rsidR="003925AE">
              <w:rPr>
                <w:noProof/>
                <w:lang w:val="en-US"/>
              </w:rPr>
              <w:tab/>
            </w:r>
            <w:r w:rsidR="003925AE" w:rsidRPr="00012E27">
              <w:rPr>
                <w:rStyle w:val="Hiperligao"/>
                <w:noProof/>
              </w:rPr>
              <w:t>Gestão</w:t>
            </w:r>
            <w:r w:rsidR="003925AE">
              <w:rPr>
                <w:noProof/>
                <w:webHidden/>
              </w:rPr>
              <w:tab/>
            </w:r>
            <w:r w:rsidR="003925AE">
              <w:rPr>
                <w:noProof/>
                <w:webHidden/>
              </w:rPr>
              <w:fldChar w:fldCharType="begin"/>
            </w:r>
            <w:r w:rsidR="003925AE">
              <w:rPr>
                <w:noProof/>
                <w:webHidden/>
              </w:rPr>
              <w:instrText xml:space="preserve"> PAGEREF _Toc90604053 \h </w:instrText>
            </w:r>
            <w:r w:rsidR="003925AE">
              <w:rPr>
                <w:noProof/>
                <w:webHidden/>
              </w:rPr>
            </w:r>
            <w:r w:rsidR="003925AE">
              <w:rPr>
                <w:noProof/>
                <w:webHidden/>
              </w:rPr>
              <w:fldChar w:fldCharType="separate"/>
            </w:r>
            <w:r w:rsidR="003925AE">
              <w:rPr>
                <w:noProof/>
                <w:webHidden/>
              </w:rPr>
              <w:t>13</w:t>
            </w:r>
            <w:r w:rsidR="003925AE">
              <w:rPr>
                <w:noProof/>
                <w:webHidden/>
              </w:rPr>
              <w:fldChar w:fldCharType="end"/>
            </w:r>
          </w:hyperlink>
        </w:p>
        <w:p w14:paraId="66921FA0" w14:textId="3C62B830" w:rsidR="003925AE" w:rsidRDefault="002361A3">
          <w:pPr>
            <w:pStyle w:val="ndice1"/>
            <w:tabs>
              <w:tab w:val="left" w:pos="660"/>
              <w:tab w:val="right" w:leader="dot" w:pos="9350"/>
            </w:tabs>
            <w:rPr>
              <w:rFonts w:eastAsiaTheme="minorEastAsia"/>
              <w:noProof/>
              <w:lang w:val="en-US"/>
            </w:rPr>
          </w:pPr>
          <w:hyperlink w:anchor="_Toc90604054" w:history="1">
            <w:r w:rsidR="003925AE" w:rsidRPr="00012E27">
              <w:rPr>
                <w:rStyle w:val="Hiperligao"/>
                <w:noProof/>
              </w:rPr>
              <w:t>III.</w:t>
            </w:r>
            <w:r w:rsidR="003925AE">
              <w:rPr>
                <w:rFonts w:eastAsiaTheme="minorEastAsia"/>
                <w:noProof/>
                <w:lang w:val="en-US"/>
              </w:rPr>
              <w:tab/>
            </w:r>
            <w:r w:rsidR="003925AE" w:rsidRPr="00012E27">
              <w:rPr>
                <w:rStyle w:val="Hiperligao"/>
                <w:noProof/>
              </w:rPr>
              <w:t>Metodologia, Material e Métodos</w:t>
            </w:r>
            <w:r w:rsidR="003925AE">
              <w:rPr>
                <w:noProof/>
                <w:webHidden/>
              </w:rPr>
              <w:tab/>
            </w:r>
            <w:r w:rsidR="003925AE">
              <w:rPr>
                <w:noProof/>
                <w:webHidden/>
              </w:rPr>
              <w:fldChar w:fldCharType="begin"/>
            </w:r>
            <w:r w:rsidR="003925AE">
              <w:rPr>
                <w:noProof/>
                <w:webHidden/>
              </w:rPr>
              <w:instrText xml:space="preserve"> PAGEREF _Toc90604054 \h </w:instrText>
            </w:r>
            <w:r w:rsidR="003925AE">
              <w:rPr>
                <w:noProof/>
                <w:webHidden/>
              </w:rPr>
            </w:r>
            <w:r w:rsidR="003925AE">
              <w:rPr>
                <w:noProof/>
                <w:webHidden/>
              </w:rPr>
              <w:fldChar w:fldCharType="separate"/>
            </w:r>
            <w:r w:rsidR="003925AE">
              <w:rPr>
                <w:noProof/>
                <w:webHidden/>
              </w:rPr>
              <w:t>15</w:t>
            </w:r>
            <w:r w:rsidR="003925AE">
              <w:rPr>
                <w:noProof/>
                <w:webHidden/>
              </w:rPr>
              <w:fldChar w:fldCharType="end"/>
            </w:r>
          </w:hyperlink>
        </w:p>
        <w:p w14:paraId="0ED432FE" w14:textId="750F68AC" w:rsidR="003925AE" w:rsidRDefault="002361A3">
          <w:pPr>
            <w:pStyle w:val="ndice2"/>
            <w:tabs>
              <w:tab w:val="right" w:leader="dot" w:pos="9350"/>
            </w:tabs>
            <w:rPr>
              <w:noProof/>
              <w:lang w:val="en-US"/>
            </w:rPr>
          </w:pPr>
          <w:hyperlink w:anchor="_Toc90604055" w:history="1">
            <w:r w:rsidR="003925AE" w:rsidRPr="00012E27">
              <w:rPr>
                <w:rStyle w:val="Hiperligao"/>
                <w:noProof/>
              </w:rPr>
              <w:t>3.1. Tipos de Pesquisa</w:t>
            </w:r>
            <w:r w:rsidR="003925AE">
              <w:rPr>
                <w:noProof/>
                <w:webHidden/>
              </w:rPr>
              <w:tab/>
            </w:r>
            <w:r w:rsidR="003925AE">
              <w:rPr>
                <w:noProof/>
                <w:webHidden/>
              </w:rPr>
              <w:fldChar w:fldCharType="begin"/>
            </w:r>
            <w:r w:rsidR="003925AE">
              <w:rPr>
                <w:noProof/>
                <w:webHidden/>
              </w:rPr>
              <w:instrText xml:space="preserve"> PAGEREF _Toc90604055 \h </w:instrText>
            </w:r>
            <w:r w:rsidR="003925AE">
              <w:rPr>
                <w:noProof/>
                <w:webHidden/>
              </w:rPr>
            </w:r>
            <w:r w:rsidR="003925AE">
              <w:rPr>
                <w:noProof/>
                <w:webHidden/>
              </w:rPr>
              <w:fldChar w:fldCharType="separate"/>
            </w:r>
            <w:r w:rsidR="003925AE">
              <w:rPr>
                <w:noProof/>
                <w:webHidden/>
              </w:rPr>
              <w:t>15</w:t>
            </w:r>
            <w:r w:rsidR="003925AE">
              <w:rPr>
                <w:noProof/>
                <w:webHidden/>
              </w:rPr>
              <w:fldChar w:fldCharType="end"/>
            </w:r>
          </w:hyperlink>
        </w:p>
        <w:p w14:paraId="7DB4E308" w14:textId="61EF5D78" w:rsidR="003925AE" w:rsidRDefault="002361A3">
          <w:pPr>
            <w:pStyle w:val="ndice2"/>
            <w:tabs>
              <w:tab w:val="right" w:leader="dot" w:pos="9350"/>
            </w:tabs>
            <w:rPr>
              <w:noProof/>
              <w:lang w:val="en-US"/>
            </w:rPr>
          </w:pPr>
          <w:hyperlink w:anchor="_Toc90604056" w:history="1">
            <w:r w:rsidR="003925AE" w:rsidRPr="00012E27">
              <w:rPr>
                <w:rStyle w:val="Hiperligao"/>
                <w:noProof/>
              </w:rPr>
              <w:t>3.3. Quanto a Natureza</w:t>
            </w:r>
            <w:r w:rsidR="003925AE">
              <w:rPr>
                <w:noProof/>
                <w:webHidden/>
              </w:rPr>
              <w:tab/>
            </w:r>
            <w:r w:rsidR="003925AE">
              <w:rPr>
                <w:noProof/>
                <w:webHidden/>
              </w:rPr>
              <w:fldChar w:fldCharType="begin"/>
            </w:r>
            <w:r w:rsidR="003925AE">
              <w:rPr>
                <w:noProof/>
                <w:webHidden/>
              </w:rPr>
              <w:instrText xml:space="preserve"> PAGEREF _Toc90604056 \h </w:instrText>
            </w:r>
            <w:r w:rsidR="003925AE">
              <w:rPr>
                <w:noProof/>
                <w:webHidden/>
              </w:rPr>
            </w:r>
            <w:r w:rsidR="003925AE">
              <w:rPr>
                <w:noProof/>
                <w:webHidden/>
              </w:rPr>
              <w:fldChar w:fldCharType="separate"/>
            </w:r>
            <w:r w:rsidR="003925AE">
              <w:rPr>
                <w:noProof/>
                <w:webHidden/>
              </w:rPr>
              <w:t>16</w:t>
            </w:r>
            <w:r w:rsidR="003925AE">
              <w:rPr>
                <w:noProof/>
                <w:webHidden/>
              </w:rPr>
              <w:fldChar w:fldCharType="end"/>
            </w:r>
          </w:hyperlink>
        </w:p>
        <w:p w14:paraId="1F76A2EB" w14:textId="5B0E7177" w:rsidR="003925AE" w:rsidRDefault="002361A3">
          <w:pPr>
            <w:pStyle w:val="ndice2"/>
            <w:tabs>
              <w:tab w:val="left" w:pos="880"/>
              <w:tab w:val="right" w:leader="dot" w:pos="9350"/>
            </w:tabs>
            <w:rPr>
              <w:noProof/>
              <w:lang w:val="en-US"/>
            </w:rPr>
          </w:pPr>
          <w:hyperlink w:anchor="_Toc90604057" w:history="1">
            <w:r w:rsidR="003925AE" w:rsidRPr="00012E27">
              <w:rPr>
                <w:rStyle w:val="Hiperligao"/>
                <w:noProof/>
              </w:rPr>
              <w:t>3.3.</w:t>
            </w:r>
            <w:r w:rsidR="003925AE">
              <w:rPr>
                <w:noProof/>
                <w:lang w:val="en-US"/>
              </w:rPr>
              <w:tab/>
            </w:r>
            <w:r w:rsidR="003925AE" w:rsidRPr="00012E27">
              <w:rPr>
                <w:rStyle w:val="Hiperligao"/>
                <w:noProof/>
              </w:rPr>
              <w:t>Quanto aos Objetivos</w:t>
            </w:r>
            <w:r w:rsidR="003925AE">
              <w:rPr>
                <w:noProof/>
                <w:webHidden/>
              </w:rPr>
              <w:tab/>
            </w:r>
            <w:r w:rsidR="003925AE">
              <w:rPr>
                <w:noProof/>
                <w:webHidden/>
              </w:rPr>
              <w:fldChar w:fldCharType="begin"/>
            </w:r>
            <w:r w:rsidR="003925AE">
              <w:rPr>
                <w:noProof/>
                <w:webHidden/>
              </w:rPr>
              <w:instrText xml:space="preserve"> PAGEREF _Toc90604057 \h </w:instrText>
            </w:r>
            <w:r w:rsidR="003925AE">
              <w:rPr>
                <w:noProof/>
                <w:webHidden/>
              </w:rPr>
            </w:r>
            <w:r w:rsidR="003925AE">
              <w:rPr>
                <w:noProof/>
                <w:webHidden/>
              </w:rPr>
              <w:fldChar w:fldCharType="separate"/>
            </w:r>
            <w:r w:rsidR="003925AE">
              <w:rPr>
                <w:noProof/>
                <w:webHidden/>
              </w:rPr>
              <w:t>16</w:t>
            </w:r>
            <w:r w:rsidR="003925AE">
              <w:rPr>
                <w:noProof/>
                <w:webHidden/>
              </w:rPr>
              <w:fldChar w:fldCharType="end"/>
            </w:r>
          </w:hyperlink>
        </w:p>
        <w:p w14:paraId="2554D256" w14:textId="1E55AA3D" w:rsidR="003925AE" w:rsidRDefault="002361A3">
          <w:pPr>
            <w:pStyle w:val="ndice1"/>
            <w:tabs>
              <w:tab w:val="left" w:pos="660"/>
              <w:tab w:val="right" w:leader="dot" w:pos="9350"/>
            </w:tabs>
            <w:rPr>
              <w:rFonts w:eastAsiaTheme="minorEastAsia"/>
              <w:noProof/>
              <w:lang w:val="en-US"/>
            </w:rPr>
          </w:pPr>
          <w:hyperlink w:anchor="_Toc90604058" w:history="1">
            <w:r w:rsidR="003925AE" w:rsidRPr="00012E27">
              <w:rPr>
                <w:rStyle w:val="Hiperligao"/>
                <w:rFonts w:cs="Times New Roman"/>
                <w:b/>
                <w:noProof/>
              </w:rPr>
              <w:t>3.4.</w:t>
            </w:r>
            <w:r w:rsidR="003925AE">
              <w:rPr>
                <w:rFonts w:eastAsiaTheme="minorEastAsia"/>
                <w:noProof/>
                <w:lang w:val="en-US"/>
              </w:rPr>
              <w:tab/>
            </w:r>
            <w:r w:rsidR="003925AE" w:rsidRPr="00012E27">
              <w:rPr>
                <w:rStyle w:val="Hiperligao"/>
                <w:rFonts w:ascii="Times New Roman" w:hAnsi="Times New Roman" w:cs="Times New Roman"/>
                <w:b/>
                <w:noProof/>
              </w:rPr>
              <w:t>Quanto aos procedimentos</w:t>
            </w:r>
            <w:r w:rsidR="003925AE">
              <w:rPr>
                <w:noProof/>
                <w:webHidden/>
              </w:rPr>
              <w:tab/>
            </w:r>
            <w:r w:rsidR="003925AE">
              <w:rPr>
                <w:noProof/>
                <w:webHidden/>
              </w:rPr>
              <w:fldChar w:fldCharType="begin"/>
            </w:r>
            <w:r w:rsidR="003925AE">
              <w:rPr>
                <w:noProof/>
                <w:webHidden/>
              </w:rPr>
              <w:instrText xml:space="preserve"> PAGEREF _Toc90604058 \h </w:instrText>
            </w:r>
            <w:r w:rsidR="003925AE">
              <w:rPr>
                <w:noProof/>
                <w:webHidden/>
              </w:rPr>
            </w:r>
            <w:r w:rsidR="003925AE">
              <w:rPr>
                <w:noProof/>
                <w:webHidden/>
              </w:rPr>
              <w:fldChar w:fldCharType="separate"/>
            </w:r>
            <w:r w:rsidR="003925AE">
              <w:rPr>
                <w:noProof/>
                <w:webHidden/>
              </w:rPr>
              <w:t>17</w:t>
            </w:r>
            <w:r w:rsidR="003925AE">
              <w:rPr>
                <w:noProof/>
                <w:webHidden/>
              </w:rPr>
              <w:fldChar w:fldCharType="end"/>
            </w:r>
          </w:hyperlink>
        </w:p>
        <w:p w14:paraId="4215F33A" w14:textId="0C15577E" w:rsidR="003925AE" w:rsidRDefault="002361A3">
          <w:pPr>
            <w:pStyle w:val="ndice2"/>
            <w:tabs>
              <w:tab w:val="right" w:leader="dot" w:pos="9350"/>
            </w:tabs>
            <w:rPr>
              <w:noProof/>
              <w:lang w:val="en-US"/>
            </w:rPr>
          </w:pPr>
          <w:hyperlink w:anchor="_Toc90604059" w:history="1">
            <w:r w:rsidR="003925AE" w:rsidRPr="00012E27">
              <w:rPr>
                <w:rStyle w:val="Hiperligao"/>
                <w:noProof/>
              </w:rPr>
              <w:t>3.5. Universo</w:t>
            </w:r>
            <w:r w:rsidR="003925AE">
              <w:rPr>
                <w:noProof/>
                <w:webHidden/>
              </w:rPr>
              <w:tab/>
            </w:r>
            <w:r w:rsidR="003925AE">
              <w:rPr>
                <w:noProof/>
                <w:webHidden/>
              </w:rPr>
              <w:fldChar w:fldCharType="begin"/>
            </w:r>
            <w:r w:rsidR="003925AE">
              <w:rPr>
                <w:noProof/>
                <w:webHidden/>
              </w:rPr>
              <w:instrText xml:space="preserve"> PAGEREF _Toc90604059 \h </w:instrText>
            </w:r>
            <w:r w:rsidR="003925AE">
              <w:rPr>
                <w:noProof/>
                <w:webHidden/>
              </w:rPr>
            </w:r>
            <w:r w:rsidR="003925AE">
              <w:rPr>
                <w:noProof/>
                <w:webHidden/>
              </w:rPr>
              <w:fldChar w:fldCharType="separate"/>
            </w:r>
            <w:r w:rsidR="003925AE">
              <w:rPr>
                <w:noProof/>
                <w:webHidden/>
              </w:rPr>
              <w:t>17</w:t>
            </w:r>
            <w:r w:rsidR="003925AE">
              <w:rPr>
                <w:noProof/>
                <w:webHidden/>
              </w:rPr>
              <w:fldChar w:fldCharType="end"/>
            </w:r>
          </w:hyperlink>
        </w:p>
        <w:p w14:paraId="5F20C492" w14:textId="76E631F6" w:rsidR="003925AE" w:rsidRDefault="002361A3">
          <w:pPr>
            <w:pStyle w:val="ndice2"/>
            <w:tabs>
              <w:tab w:val="right" w:leader="dot" w:pos="9350"/>
            </w:tabs>
            <w:rPr>
              <w:noProof/>
              <w:lang w:val="en-US"/>
            </w:rPr>
          </w:pPr>
          <w:hyperlink w:anchor="_Toc90604060" w:history="1">
            <w:r w:rsidR="003925AE" w:rsidRPr="00012E27">
              <w:rPr>
                <w:rStyle w:val="Hiperligao"/>
                <w:noProof/>
              </w:rPr>
              <w:t>3.6. Amostra</w:t>
            </w:r>
            <w:r w:rsidR="003925AE">
              <w:rPr>
                <w:noProof/>
                <w:webHidden/>
              </w:rPr>
              <w:tab/>
            </w:r>
            <w:r w:rsidR="003925AE">
              <w:rPr>
                <w:noProof/>
                <w:webHidden/>
              </w:rPr>
              <w:fldChar w:fldCharType="begin"/>
            </w:r>
            <w:r w:rsidR="003925AE">
              <w:rPr>
                <w:noProof/>
                <w:webHidden/>
              </w:rPr>
              <w:instrText xml:space="preserve"> PAGEREF _Toc90604060 \h </w:instrText>
            </w:r>
            <w:r w:rsidR="003925AE">
              <w:rPr>
                <w:noProof/>
                <w:webHidden/>
              </w:rPr>
            </w:r>
            <w:r w:rsidR="003925AE">
              <w:rPr>
                <w:noProof/>
                <w:webHidden/>
              </w:rPr>
              <w:fldChar w:fldCharType="separate"/>
            </w:r>
            <w:r w:rsidR="003925AE">
              <w:rPr>
                <w:noProof/>
                <w:webHidden/>
              </w:rPr>
              <w:t>18</w:t>
            </w:r>
            <w:r w:rsidR="003925AE">
              <w:rPr>
                <w:noProof/>
                <w:webHidden/>
              </w:rPr>
              <w:fldChar w:fldCharType="end"/>
            </w:r>
          </w:hyperlink>
        </w:p>
        <w:p w14:paraId="07220057" w14:textId="5178C77E" w:rsidR="003925AE" w:rsidRDefault="002361A3">
          <w:pPr>
            <w:pStyle w:val="ndice2"/>
            <w:tabs>
              <w:tab w:val="right" w:leader="dot" w:pos="9350"/>
            </w:tabs>
            <w:rPr>
              <w:noProof/>
              <w:lang w:val="en-US"/>
            </w:rPr>
          </w:pPr>
          <w:hyperlink w:anchor="_Toc90604061" w:history="1">
            <w:r w:rsidR="003925AE" w:rsidRPr="00012E27">
              <w:rPr>
                <w:rStyle w:val="Hiperligao"/>
                <w:noProof/>
              </w:rPr>
              <w:t>3.7. Técnica de Recolha de Dados</w:t>
            </w:r>
            <w:r w:rsidR="003925AE">
              <w:rPr>
                <w:noProof/>
                <w:webHidden/>
              </w:rPr>
              <w:tab/>
            </w:r>
            <w:r w:rsidR="003925AE">
              <w:rPr>
                <w:noProof/>
                <w:webHidden/>
              </w:rPr>
              <w:fldChar w:fldCharType="begin"/>
            </w:r>
            <w:r w:rsidR="003925AE">
              <w:rPr>
                <w:noProof/>
                <w:webHidden/>
              </w:rPr>
              <w:instrText xml:space="preserve"> PAGEREF _Toc90604061 \h </w:instrText>
            </w:r>
            <w:r w:rsidR="003925AE">
              <w:rPr>
                <w:noProof/>
                <w:webHidden/>
              </w:rPr>
            </w:r>
            <w:r w:rsidR="003925AE">
              <w:rPr>
                <w:noProof/>
                <w:webHidden/>
              </w:rPr>
              <w:fldChar w:fldCharType="separate"/>
            </w:r>
            <w:r w:rsidR="003925AE">
              <w:rPr>
                <w:noProof/>
                <w:webHidden/>
              </w:rPr>
              <w:t>18</w:t>
            </w:r>
            <w:r w:rsidR="003925AE">
              <w:rPr>
                <w:noProof/>
                <w:webHidden/>
              </w:rPr>
              <w:fldChar w:fldCharType="end"/>
            </w:r>
          </w:hyperlink>
        </w:p>
        <w:p w14:paraId="3E73C147" w14:textId="7570F4CE" w:rsidR="003925AE" w:rsidRDefault="002361A3">
          <w:pPr>
            <w:pStyle w:val="ndice2"/>
            <w:tabs>
              <w:tab w:val="right" w:leader="dot" w:pos="9350"/>
            </w:tabs>
            <w:rPr>
              <w:noProof/>
              <w:lang w:val="en-US"/>
            </w:rPr>
          </w:pPr>
          <w:hyperlink w:anchor="_Toc90604062" w:history="1">
            <w:r w:rsidR="003925AE" w:rsidRPr="00012E27">
              <w:rPr>
                <w:rStyle w:val="Hiperligao"/>
                <w:noProof/>
              </w:rPr>
              <w:t>3.8. Análise Documental</w:t>
            </w:r>
            <w:r w:rsidR="003925AE">
              <w:rPr>
                <w:noProof/>
                <w:webHidden/>
              </w:rPr>
              <w:tab/>
            </w:r>
            <w:r w:rsidR="003925AE">
              <w:rPr>
                <w:noProof/>
                <w:webHidden/>
              </w:rPr>
              <w:fldChar w:fldCharType="begin"/>
            </w:r>
            <w:r w:rsidR="003925AE">
              <w:rPr>
                <w:noProof/>
                <w:webHidden/>
              </w:rPr>
              <w:instrText xml:space="preserve"> PAGEREF _Toc90604062 \h </w:instrText>
            </w:r>
            <w:r w:rsidR="003925AE">
              <w:rPr>
                <w:noProof/>
                <w:webHidden/>
              </w:rPr>
            </w:r>
            <w:r w:rsidR="003925AE">
              <w:rPr>
                <w:noProof/>
                <w:webHidden/>
              </w:rPr>
              <w:fldChar w:fldCharType="separate"/>
            </w:r>
            <w:r w:rsidR="003925AE">
              <w:rPr>
                <w:noProof/>
                <w:webHidden/>
              </w:rPr>
              <w:t>18</w:t>
            </w:r>
            <w:r w:rsidR="003925AE">
              <w:rPr>
                <w:noProof/>
                <w:webHidden/>
              </w:rPr>
              <w:fldChar w:fldCharType="end"/>
            </w:r>
          </w:hyperlink>
        </w:p>
        <w:p w14:paraId="79CA990E" w14:textId="37087E2E" w:rsidR="003925AE" w:rsidRDefault="002361A3">
          <w:pPr>
            <w:pStyle w:val="ndice2"/>
            <w:tabs>
              <w:tab w:val="left" w:pos="1100"/>
              <w:tab w:val="right" w:leader="dot" w:pos="9350"/>
            </w:tabs>
            <w:rPr>
              <w:noProof/>
              <w:lang w:val="en-US"/>
            </w:rPr>
          </w:pPr>
          <w:hyperlink w:anchor="_Toc90604063" w:history="1">
            <w:r w:rsidR="003925AE" w:rsidRPr="00012E27">
              <w:rPr>
                <w:rStyle w:val="Hiperligao"/>
                <w:noProof/>
              </w:rPr>
              <w:t>3.1.1.</w:t>
            </w:r>
            <w:r w:rsidR="003925AE">
              <w:rPr>
                <w:noProof/>
                <w:lang w:val="en-US"/>
              </w:rPr>
              <w:tab/>
            </w:r>
            <w:r w:rsidR="003925AE" w:rsidRPr="00012E27">
              <w:rPr>
                <w:rStyle w:val="Hiperligao"/>
                <w:noProof/>
              </w:rPr>
              <w:t>Observação</w:t>
            </w:r>
            <w:r w:rsidR="003925AE">
              <w:rPr>
                <w:noProof/>
                <w:webHidden/>
              </w:rPr>
              <w:tab/>
            </w:r>
            <w:r w:rsidR="003925AE">
              <w:rPr>
                <w:noProof/>
                <w:webHidden/>
              </w:rPr>
              <w:fldChar w:fldCharType="begin"/>
            </w:r>
            <w:r w:rsidR="003925AE">
              <w:rPr>
                <w:noProof/>
                <w:webHidden/>
              </w:rPr>
              <w:instrText xml:space="preserve"> PAGEREF _Toc90604063 \h </w:instrText>
            </w:r>
            <w:r w:rsidR="003925AE">
              <w:rPr>
                <w:noProof/>
                <w:webHidden/>
              </w:rPr>
            </w:r>
            <w:r w:rsidR="003925AE">
              <w:rPr>
                <w:noProof/>
                <w:webHidden/>
              </w:rPr>
              <w:fldChar w:fldCharType="separate"/>
            </w:r>
            <w:r w:rsidR="003925AE">
              <w:rPr>
                <w:noProof/>
                <w:webHidden/>
              </w:rPr>
              <w:t>19</w:t>
            </w:r>
            <w:r w:rsidR="003925AE">
              <w:rPr>
                <w:noProof/>
                <w:webHidden/>
              </w:rPr>
              <w:fldChar w:fldCharType="end"/>
            </w:r>
          </w:hyperlink>
        </w:p>
        <w:p w14:paraId="6C5EAD3D" w14:textId="22F9FF04" w:rsidR="003925AE" w:rsidRDefault="002361A3">
          <w:pPr>
            <w:pStyle w:val="ndice2"/>
            <w:tabs>
              <w:tab w:val="left" w:pos="1100"/>
              <w:tab w:val="right" w:leader="dot" w:pos="9350"/>
            </w:tabs>
            <w:rPr>
              <w:noProof/>
              <w:lang w:val="en-US"/>
            </w:rPr>
          </w:pPr>
          <w:hyperlink w:anchor="_Toc90604064" w:history="1">
            <w:r w:rsidR="003925AE" w:rsidRPr="00012E27">
              <w:rPr>
                <w:rStyle w:val="Hiperligao"/>
                <w:noProof/>
              </w:rPr>
              <w:t>3.1.2.</w:t>
            </w:r>
            <w:r w:rsidR="003925AE">
              <w:rPr>
                <w:noProof/>
                <w:lang w:val="en-US"/>
              </w:rPr>
              <w:tab/>
            </w:r>
            <w:r w:rsidR="003925AE" w:rsidRPr="00012E27">
              <w:rPr>
                <w:rStyle w:val="Hiperligao"/>
                <w:noProof/>
              </w:rPr>
              <w:t>Questionário</w:t>
            </w:r>
            <w:r w:rsidR="003925AE">
              <w:rPr>
                <w:noProof/>
                <w:webHidden/>
              </w:rPr>
              <w:tab/>
            </w:r>
            <w:r w:rsidR="003925AE">
              <w:rPr>
                <w:noProof/>
                <w:webHidden/>
              </w:rPr>
              <w:fldChar w:fldCharType="begin"/>
            </w:r>
            <w:r w:rsidR="003925AE">
              <w:rPr>
                <w:noProof/>
                <w:webHidden/>
              </w:rPr>
              <w:instrText xml:space="preserve"> PAGEREF _Toc90604064 \h </w:instrText>
            </w:r>
            <w:r w:rsidR="003925AE">
              <w:rPr>
                <w:noProof/>
                <w:webHidden/>
              </w:rPr>
            </w:r>
            <w:r w:rsidR="003925AE">
              <w:rPr>
                <w:noProof/>
                <w:webHidden/>
              </w:rPr>
              <w:fldChar w:fldCharType="separate"/>
            </w:r>
            <w:r w:rsidR="003925AE">
              <w:rPr>
                <w:noProof/>
                <w:webHidden/>
              </w:rPr>
              <w:t>19</w:t>
            </w:r>
            <w:r w:rsidR="003925AE">
              <w:rPr>
                <w:noProof/>
                <w:webHidden/>
              </w:rPr>
              <w:fldChar w:fldCharType="end"/>
            </w:r>
          </w:hyperlink>
        </w:p>
        <w:p w14:paraId="0728E072" w14:textId="10756CA4" w:rsidR="003925AE" w:rsidRDefault="002361A3">
          <w:pPr>
            <w:pStyle w:val="ndice2"/>
            <w:tabs>
              <w:tab w:val="left" w:pos="880"/>
              <w:tab w:val="right" w:leader="dot" w:pos="9350"/>
            </w:tabs>
            <w:rPr>
              <w:noProof/>
              <w:lang w:val="en-US"/>
            </w:rPr>
          </w:pPr>
          <w:hyperlink w:anchor="_Toc90604065" w:history="1">
            <w:r w:rsidR="003925AE" w:rsidRPr="00012E27">
              <w:rPr>
                <w:rStyle w:val="Hiperligao"/>
                <w:noProof/>
              </w:rPr>
              <w:t>3.2.</w:t>
            </w:r>
            <w:r w:rsidR="003925AE">
              <w:rPr>
                <w:noProof/>
                <w:lang w:val="en-US"/>
              </w:rPr>
              <w:tab/>
            </w:r>
            <w:r w:rsidR="003925AE" w:rsidRPr="00012E27">
              <w:rPr>
                <w:rStyle w:val="Hiperligao"/>
                <w:noProof/>
              </w:rPr>
              <w:t>Cronograma de Atividades</w:t>
            </w:r>
            <w:r w:rsidR="003925AE">
              <w:rPr>
                <w:noProof/>
                <w:webHidden/>
              </w:rPr>
              <w:tab/>
            </w:r>
            <w:r w:rsidR="003925AE">
              <w:rPr>
                <w:noProof/>
                <w:webHidden/>
              </w:rPr>
              <w:fldChar w:fldCharType="begin"/>
            </w:r>
            <w:r w:rsidR="003925AE">
              <w:rPr>
                <w:noProof/>
                <w:webHidden/>
              </w:rPr>
              <w:instrText xml:space="preserve"> PAGEREF _Toc90604065 \h </w:instrText>
            </w:r>
            <w:r w:rsidR="003925AE">
              <w:rPr>
                <w:noProof/>
                <w:webHidden/>
              </w:rPr>
            </w:r>
            <w:r w:rsidR="003925AE">
              <w:rPr>
                <w:noProof/>
                <w:webHidden/>
              </w:rPr>
              <w:fldChar w:fldCharType="separate"/>
            </w:r>
            <w:r w:rsidR="003925AE">
              <w:rPr>
                <w:noProof/>
                <w:webHidden/>
              </w:rPr>
              <w:t>20</w:t>
            </w:r>
            <w:r w:rsidR="003925AE">
              <w:rPr>
                <w:noProof/>
                <w:webHidden/>
              </w:rPr>
              <w:fldChar w:fldCharType="end"/>
            </w:r>
          </w:hyperlink>
        </w:p>
        <w:p w14:paraId="46371C74" w14:textId="634D5C50" w:rsidR="003925AE" w:rsidRDefault="002361A3">
          <w:pPr>
            <w:pStyle w:val="ndice1"/>
            <w:tabs>
              <w:tab w:val="left" w:pos="660"/>
              <w:tab w:val="right" w:leader="dot" w:pos="9350"/>
            </w:tabs>
            <w:rPr>
              <w:rFonts w:eastAsiaTheme="minorEastAsia"/>
              <w:noProof/>
              <w:lang w:val="en-US"/>
            </w:rPr>
          </w:pPr>
          <w:hyperlink w:anchor="_Toc90604066" w:history="1">
            <w:r w:rsidR="003925AE" w:rsidRPr="00012E27">
              <w:rPr>
                <w:rStyle w:val="Hiperligao"/>
                <w:noProof/>
              </w:rPr>
              <w:t>IV.</w:t>
            </w:r>
            <w:r w:rsidR="003925AE">
              <w:rPr>
                <w:rFonts w:eastAsiaTheme="minorEastAsia"/>
                <w:noProof/>
                <w:lang w:val="en-US"/>
              </w:rPr>
              <w:tab/>
            </w:r>
            <w:r w:rsidR="003925AE" w:rsidRPr="00012E27">
              <w:rPr>
                <w:rStyle w:val="Hiperligao"/>
                <w:noProof/>
              </w:rPr>
              <w:t>Caso de Estudo</w:t>
            </w:r>
            <w:r w:rsidR="003925AE">
              <w:rPr>
                <w:noProof/>
                <w:webHidden/>
              </w:rPr>
              <w:tab/>
            </w:r>
            <w:r w:rsidR="003925AE">
              <w:rPr>
                <w:noProof/>
                <w:webHidden/>
              </w:rPr>
              <w:fldChar w:fldCharType="begin"/>
            </w:r>
            <w:r w:rsidR="003925AE">
              <w:rPr>
                <w:noProof/>
                <w:webHidden/>
              </w:rPr>
              <w:instrText xml:space="preserve"> PAGEREF _Toc90604066 \h </w:instrText>
            </w:r>
            <w:r w:rsidR="003925AE">
              <w:rPr>
                <w:noProof/>
                <w:webHidden/>
              </w:rPr>
            </w:r>
            <w:r w:rsidR="003925AE">
              <w:rPr>
                <w:noProof/>
                <w:webHidden/>
              </w:rPr>
              <w:fldChar w:fldCharType="separate"/>
            </w:r>
            <w:r w:rsidR="003925AE">
              <w:rPr>
                <w:noProof/>
                <w:webHidden/>
              </w:rPr>
              <w:t>20</w:t>
            </w:r>
            <w:r w:rsidR="003925AE">
              <w:rPr>
                <w:noProof/>
                <w:webHidden/>
              </w:rPr>
              <w:fldChar w:fldCharType="end"/>
            </w:r>
          </w:hyperlink>
        </w:p>
        <w:p w14:paraId="4B4B59F8" w14:textId="7460CE54" w:rsidR="003925AE" w:rsidRDefault="002361A3">
          <w:pPr>
            <w:pStyle w:val="ndice1"/>
            <w:tabs>
              <w:tab w:val="left" w:pos="440"/>
              <w:tab w:val="right" w:leader="dot" w:pos="9350"/>
            </w:tabs>
            <w:rPr>
              <w:rFonts w:eastAsiaTheme="minorEastAsia"/>
              <w:noProof/>
              <w:lang w:val="en-US"/>
            </w:rPr>
          </w:pPr>
          <w:hyperlink w:anchor="_Toc90604067" w:history="1">
            <w:r w:rsidR="003925AE" w:rsidRPr="00012E27">
              <w:rPr>
                <w:rStyle w:val="Hiperligao"/>
                <w:noProof/>
              </w:rPr>
              <w:t>V.</w:t>
            </w:r>
            <w:r w:rsidR="003925AE">
              <w:rPr>
                <w:rFonts w:eastAsiaTheme="minorEastAsia"/>
                <w:noProof/>
                <w:lang w:val="en-US"/>
              </w:rPr>
              <w:tab/>
            </w:r>
            <w:r w:rsidR="003925AE" w:rsidRPr="00012E27">
              <w:rPr>
                <w:rStyle w:val="Hiperligao"/>
                <w:noProof/>
              </w:rPr>
              <w:t>Discussão e Apresentação de Resultados</w:t>
            </w:r>
            <w:r w:rsidR="003925AE">
              <w:rPr>
                <w:noProof/>
                <w:webHidden/>
              </w:rPr>
              <w:tab/>
            </w:r>
            <w:r w:rsidR="003925AE">
              <w:rPr>
                <w:noProof/>
                <w:webHidden/>
              </w:rPr>
              <w:fldChar w:fldCharType="begin"/>
            </w:r>
            <w:r w:rsidR="003925AE">
              <w:rPr>
                <w:noProof/>
                <w:webHidden/>
              </w:rPr>
              <w:instrText xml:space="preserve"> PAGEREF _Toc90604067 \h </w:instrText>
            </w:r>
            <w:r w:rsidR="003925AE">
              <w:rPr>
                <w:noProof/>
                <w:webHidden/>
              </w:rPr>
            </w:r>
            <w:r w:rsidR="003925AE">
              <w:rPr>
                <w:noProof/>
                <w:webHidden/>
              </w:rPr>
              <w:fldChar w:fldCharType="separate"/>
            </w:r>
            <w:r w:rsidR="003925AE">
              <w:rPr>
                <w:noProof/>
                <w:webHidden/>
              </w:rPr>
              <w:t>21</w:t>
            </w:r>
            <w:r w:rsidR="003925AE">
              <w:rPr>
                <w:noProof/>
                <w:webHidden/>
              </w:rPr>
              <w:fldChar w:fldCharType="end"/>
            </w:r>
          </w:hyperlink>
        </w:p>
        <w:p w14:paraId="24C7520B" w14:textId="75ED7C01" w:rsidR="003925AE" w:rsidRDefault="002361A3">
          <w:pPr>
            <w:pStyle w:val="ndice1"/>
            <w:tabs>
              <w:tab w:val="left" w:pos="660"/>
              <w:tab w:val="right" w:leader="dot" w:pos="9350"/>
            </w:tabs>
            <w:rPr>
              <w:rFonts w:eastAsiaTheme="minorEastAsia"/>
              <w:noProof/>
              <w:lang w:val="en-US"/>
            </w:rPr>
          </w:pPr>
          <w:hyperlink w:anchor="_Toc90604068" w:history="1">
            <w:r w:rsidR="003925AE" w:rsidRPr="00012E27">
              <w:rPr>
                <w:rStyle w:val="Hiperligao"/>
                <w:noProof/>
              </w:rPr>
              <w:t>VI.</w:t>
            </w:r>
            <w:r w:rsidR="003925AE">
              <w:rPr>
                <w:rFonts w:eastAsiaTheme="minorEastAsia"/>
                <w:noProof/>
                <w:lang w:val="en-US"/>
              </w:rPr>
              <w:tab/>
            </w:r>
            <w:r w:rsidR="003925AE" w:rsidRPr="00012E27">
              <w:rPr>
                <w:rStyle w:val="Hiperligao"/>
                <w:noProof/>
              </w:rPr>
              <w:t>Conclusões e Recomendações</w:t>
            </w:r>
            <w:r w:rsidR="003925AE">
              <w:rPr>
                <w:noProof/>
                <w:webHidden/>
              </w:rPr>
              <w:tab/>
            </w:r>
            <w:r w:rsidR="003925AE">
              <w:rPr>
                <w:noProof/>
                <w:webHidden/>
              </w:rPr>
              <w:fldChar w:fldCharType="begin"/>
            </w:r>
            <w:r w:rsidR="003925AE">
              <w:rPr>
                <w:noProof/>
                <w:webHidden/>
              </w:rPr>
              <w:instrText xml:space="preserve"> PAGEREF _Toc90604068 \h </w:instrText>
            </w:r>
            <w:r w:rsidR="003925AE">
              <w:rPr>
                <w:noProof/>
                <w:webHidden/>
              </w:rPr>
            </w:r>
            <w:r w:rsidR="003925AE">
              <w:rPr>
                <w:noProof/>
                <w:webHidden/>
              </w:rPr>
              <w:fldChar w:fldCharType="separate"/>
            </w:r>
            <w:r w:rsidR="003925AE">
              <w:rPr>
                <w:noProof/>
                <w:webHidden/>
              </w:rPr>
              <w:t>22</w:t>
            </w:r>
            <w:r w:rsidR="003925AE">
              <w:rPr>
                <w:noProof/>
                <w:webHidden/>
              </w:rPr>
              <w:fldChar w:fldCharType="end"/>
            </w:r>
          </w:hyperlink>
        </w:p>
        <w:p w14:paraId="0DA32666" w14:textId="336D7E2E" w:rsidR="003925AE" w:rsidRDefault="002361A3">
          <w:pPr>
            <w:pStyle w:val="ndice2"/>
            <w:tabs>
              <w:tab w:val="left" w:pos="880"/>
              <w:tab w:val="right" w:leader="dot" w:pos="9350"/>
            </w:tabs>
            <w:rPr>
              <w:noProof/>
              <w:lang w:val="en-US"/>
            </w:rPr>
          </w:pPr>
          <w:hyperlink w:anchor="_Toc90604069" w:history="1">
            <w:r w:rsidR="003925AE" w:rsidRPr="00012E27">
              <w:rPr>
                <w:rStyle w:val="Hiperligao"/>
                <w:noProof/>
              </w:rPr>
              <w:t>6.1.</w:t>
            </w:r>
            <w:r w:rsidR="003925AE">
              <w:rPr>
                <w:noProof/>
                <w:lang w:val="en-US"/>
              </w:rPr>
              <w:tab/>
            </w:r>
            <w:r w:rsidR="003925AE" w:rsidRPr="00012E27">
              <w:rPr>
                <w:rStyle w:val="Hiperligao"/>
                <w:noProof/>
              </w:rPr>
              <w:t>Conclusão</w:t>
            </w:r>
            <w:r w:rsidR="003925AE">
              <w:rPr>
                <w:noProof/>
                <w:webHidden/>
              </w:rPr>
              <w:tab/>
            </w:r>
            <w:r w:rsidR="003925AE">
              <w:rPr>
                <w:noProof/>
                <w:webHidden/>
              </w:rPr>
              <w:fldChar w:fldCharType="begin"/>
            </w:r>
            <w:r w:rsidR="003925AE">
              <w:rPr>
                <w:noProof/>
                <w:webHidden/>
              </w:rPr>
              <w:instrText xml:space="preserve"> PAGEREF _Toc90604069 \h </w:instrText>
            </w:r>
            <w:r w:rsidR="003925AE">
              <w:rPr>
                <w:noProof/>
                <w:webHidden/>
              </w:rPr>
            </w:r>
            <w:r w:rsidR="003925AE">
              <w:rPr>
                <w:noProof/>
                <w:webHidden/>
              </w:rPr>
              <w:fldChar w:fldCharType="separate"/>
            </w:r>
            <w:r w:rsidR="003925AE">
              <w:rPr>
                <w:noProof/>
                <w:webHidden/>
              </w:rPr>
              <w:t>22</w:t>
            </w:r>
            <w:r w:rsidR="003925AE">
              <w:rPr>
                <w:noProof/>
                <w:webHidden/>
              </w:rPr>
              <w:fldChar w:fldCharType="end"/>
            </w:r>
          </w:hyperlink>
        </w:p>
        <w:p w14:paraId="4704C596" w14:textId="474775A8" w:rsidR="003925AE" w:rsidRDefault="002361A3">
          <w:pPr>
            <w:pStyle w:val="ndice2"/>
            <w:tabs>
              <w:tab w:val="left" w:pos="880"/>
              <w:tab w:val="right" w:leader="dot" w:pos="9350"/>
            </w:tabs>
            <w:rPr>
              <w:noProof/>
              <w:lang w:val="en-US"/>
            </w:rPr>
          </w:pPr>
          <w:hyperlink w:anchor="_Toc90604070" w:history="1">
            <w:r w:rsidR="003925AE" w:rsidRPr="00012E27">
              <w:rPr>
                <w:rStyle w:val="Hiperligao"/>
                <w:noProof/>
              </w:rPr>
              <w:t>6.2.</w:t>
            </w:r>
            <w:r w:rsidR="003925AE">
              <w:rPr>
                <w:noProof/>
                <w:lang w:val="en-US"/>
              </w:rPr>
              <w:tab/>
            </w:r>
            <w:r w:rsidR="003925AE" w:rsidRPr="00012E27">
              <w:rPr>
                <w:rStyle w:val="Hiperligao"/>
                <w:noProof/>
              </w:rPr>
              <w:t>Recomendações</w:t>
            </w:r>
            <w:r w:rsidR="003925AE">
              <w:rPr>
                <w:noProof/>
                <w:webHidden/>
              </w:rPr>
              <w:tab/>
            </w:r>
            <w:r w:rsidR="003925AE">
              <w:rPr>
                <w:noProof/>
                <w:webHidden/>
              </w:rPr>
              <w:fldChar w:fldCharType="begin"/>
            </w:r>
            <w:r w:rsidR="003925AE">
              <w:rPr>
                <w:noProof/>
                <w:webHidden/>
              </w:rPr>
              <w:instrText xml:space="preserve"> PAGEREF _Toc90604070 \h </w:instrText>
            </w:r>
            <w:r w:rsidR="003925AE">
              <w:rPr>
                <w:noProof/>
                <w:webHidden/>
              </w:rPr>
            </w:r>
            <w:r w:rsidR="003925AE">
              <w:rPr>
                <w:noProof/>
                <w:webHidden/>
              </w:rPr>
              <w:fldChar w:fldCharType="separate"/>
            </w:r>
            <w:r w:rsidR="003925AE">
              <w:rPr>
                <w:noProof/>
                <w:webHidden/>
              </w:rPr>
              <w:t>22</w:t>
            </w:r>
            <w:r w:rsidR="003925AE">
              <w:rPr>
                <w:noProof/>
                <w:webHidden/>
              </w:rPr>
              <w:fldChar w:fldCharType="end"/>
            </w:r>
          </w:hyperlink>
        </w:p>
        <w:p w14:paraId="1D1CDD9E" w14:textId="2882C3E7" w:rsidR="003925AE" w:rsidRDefault="002361A3">
          <w:pPr>
            <w:pStyle w:val="ndice1"/>
            <w:tabs>
              <w:tab w:val="left" w:pos="660"/>
              <w:tab w:val="right" w:leader="dot" w:pos="9350"/>
            </w:tabs>
            <w:rPr>
              <w:rFonts w:eastAsiaTheme="minorEastAsia"/>
              <w:noProof/>
              <w:lang w:val="en-US"/>
            </w:rPr>
          </w:pPr>
          <w:hyperlink w:anchor="_Toc90604071" w:history="1">
            <w:r w:rsidR="003925AE" w:rsidRPr="00012E27">
              <w:rPr>
                <w:rStyle w:val="Hiperligao"/>
                <w:noProof/>
              </w:rPr>
              <w:t>VII.</w:t>
            </w:r>
            <w:r w:rsidR="003925AE">
              <w:rPr>
                <w:rFonts w:eastAsiaTheme="minorEastAsia"/>
                <w:noProof/>
                <w:lang w:val="en-US"/>
              </w:rPr>
              <w:tab/>
            </w:r>
            <w:r w:rsidR="003925AE" w:rsidRPr="00012E27">
              <w:rPr>
                <w:rStyle w:val="Hiperligao"/>
                <w:noProof/>
              </w:rPr>
              <w:t>Referências Bibliográficas</w:t>
            </w:r>
            <w:r w:rsidR="003925AE">
              <w:rPr>
                <w:noProof/>
                <w:webHidden/>
              </w:rPr>
              <w:tab/>
            </w:r>
            <w:r w:rsidR="003925AE">
              <w:rPr>
                <w:noProof/>
                <w:webHidden/>
              </w:rPr>
              <w:fldChar w:fldCharType="begin"/>
            </w:r>
            <w:r w:rsidR="003925AE">
              <w:rPr>
                <w:noProof/>
                <w:webHidden/>
              </w:rPr>
              <w:instrText xml:space="preserve"> PAGEREF _Toc90604071 \h </w:instrText>
            </w:r>
            <w:r w:rsidR="003925AE">
              <w:rPr>
                <w:noProof/>
                <w:webHidden/>
              </w:rPr>
            </w:r>
            <w:r w:rsidR="003925AE">
              <w:rPr>
                <w:noProof/>
                <w:webHidden/>
              </w:rPr>
              <w:fldChar w:fldCharType="separate"/>
            </w:r>
            <w:r w:rsidR="003925AE">
              <w:rPr>
                <w:noProof/>
                <w:webHidden/>
              </w:rPr>
              <w:t>23</w:t>
            </w:r>
            <w:r w:rsidR="003925AE">
              <w:rPr>
                <w:noProof/>
                <w:webHidden/>
              </w:rPr>
              <w:fldChar w:fldCharType="end"/>
            </w:r>
          </w:hyperlink>
        </w:p>
        <w:p w14:paraId="776EACDE" w14:textId="4FFCC085" w:rsidR="003925AE" w:rsidRDefault="002361A3">
          <w:pPr>
            <w:pStyle w:val="ndice1"/>
            <w:tabs>
              <w:tab w:val="left" w:pos="440"/>
              <w:tab w:val="right" w:leader="dot" w:pos="9350"/>
            </w:tabs>
            <w:rPr>
              <w:rFonts w:eastAsiaTheme="minorEastAsia"/>
              <w:noProof/>
              <w:lang w:val="en-US"/>
            </w:rPr>
          </w:pPr>
          <w:hyperlink w:anchor="_Toc90604072" w:history="1">
            <w:r w:rsidR="003925AE" w:rsidRPr="00012E27">
              <w:rPr>
                <w:rStyle w:val="Hiperligao"/>
                <w:noProof/>
              </w:rPr>
              <w:t>8.</w:t>
            </w:r>
            <w:r w:rsidR="003925AE">
              <w:rPr>
                <w:rFonts w:eastAsiaTheme="minorEastAsia"/>
                <w:noProof/>
                <w:lang w:val="en-US"/>
              </w:rPr>
              <w:tab/>
            </w:r>
            <w:r w:rsidR="003925AE" w:rsidRPr="00012E27">
              <w:rPr>
                <w:rStyle w:val="Hiperligao"/>
                <w:noProof/>
              </w:rPr>
              <w:t>Anexo 1</w:t>
            </w:r>
            <w:r w:rsidR="003925AE">
              <w:rPr>
                <w:noProof/>
                <w:webHidden/>
              </w:rPr>
              <w:tab/>
            </w:r>
            <w:r w:rsidR="003925AE">
              <w:rPr>
                <w:noProof/>
                <w:webHidden/>
              </w:rPr>
              <w:fldChar w:fldCharType="begin"/>
            </w:r>
            <w:r w:rsidR="003925AE">
              <w:rPr>
                <w:noProof/>
                <w:webHidden/>
              </w:rPr>
              <w:instrText xml:space="preserve"> PAGEREF _Toc90604072 \h </w:instrText>
            </w:r>
            <w:r w:rsidR="003925AE">
              <w:rPr>
                <w:noProof/>
                <w:webHidden/>
              </w:rPr>
            </w:r>
            <w:r w:rsidR="003925AE">
              <w:rPr>
                <w:noProof/>
                <w:webHidden/>
              </w:rPr>
              <w:fldChar w:fldCharType="separate"/>
            </w:r>
            <w:r w:rsidR="003925AE">
              <w:rPr>
                <w:noProof/>
                <w:webHidden/>
              </w:rPr>
              <w:t>25</w:t>
            </w:r>
            <w:r w:rsidR="003925AE">
              <w:rPr>
                <w:noProof/>
                <w:webHidden/>
              </w:rPr>
              <w:fldChar w:fldCharType="end"/>
            </w:r>
          </w:hyperlink>
        </w:p>
        <w:p w14:paraId="1FD011FD" w14:textId="6BEAC2DF" w:rsidR="00061DE7" w:rsidRDefault="00AE18F9" w:rsidP="00061DE7">
          <w:pPr>
            <w:pStyle w:val="ndice1"/>
            <w:tabs>
              <w:tab w:val="left" w:pos="440"/>
              <w:tab w:val="right" w:leader="dot" w:pos="9350"/>
            </w:tabs>
            <w:rPr>
              <w:rFonts w:eastAsiaTheme="minorEastAsia"/>
              <w:noProof/>
              <w:lang w:val="en-US"/>
            </w:rPr>
          </w:pPr>
          <w:r>
            <w:rPr>
              <w:b/>
              <w:bCs/>
            </w:rPr>
            <w:fldChar w:fldCharType="end"/>
          </w:r>
          <w:hyperlink w:anchor="_Toc90601540" w:history="1">
            <w:r w:rsidR="00061DE7">
              <w:rPr>
                <w:rStyle w:val="Hiperligao"/>
                <w:noProof/>
              </w:rPr>
              <w:t>9</w:t>
            </w:r>
            <w:r w:rsidR="00061DE7" w:rsidRPr="00AC148D">
              <w:rPr>
                <w:rStyle w:val="Hiperligao"/>
                <w:noProof/>
              </w:rPr>
              <w:t>.</w:t>
            </w:r>
            <w:r w:rsidR="00061DE7">
              <w:rPr>
                <w:rFonts w:eastAsiaTheme="minorEastAsia"/>
                <w:noProof/>
                <w:lang w:val="en-US"/>
              </w:rPr>
              <w:tab/>
            </w:r>
            <w:r w:rsidR="00061DE7" w:rsidRPr="00AC148D">
              <w:rPr>
                <w:rStyle w:val="Hiperligao"/>
                <w:noProof/>
              </w:rPr>
              <w:t xml:space="preserve">Anexo </w:t>
            </w:r>
            <w:r w:rsidR="00061DE7">
              <w:rPr>
                <w:rStyle w:val="Hiperligao"/>
                <w:noProof/>
              </w:rPr>
              <w:t>2</w:t>
            </w:r>
            <w:r w:rsidR="00061DE7">
              <w:rPr>
                <w:noProof/>
                <w:webHidden/>
              </w:rPr>
              <w:tab/>
            </w:r>
            <w:r w:rsidR="00061DE7">
              <w:rPr>
                <w:noProof/>
                <w:webHidden/>
              </w:rPr>
              <w:fldChar w:fldCharType="begin"/>
            </w:r>
            <w:r w:rsidR="00061DE7">
              <w:rPr>
                <w:noProof/>
                <w:webHidden/>
              </w:rPr>
              <w:instrText xml:space="preserve"> PAGEREF _Toc90601540 \h </w:instrText>
            </w:r>
            <w:r w:rsidR="00061DE7">
              <w:rPr>
                <w:noProof/>
                <w:webHidden/>
              </w:rPr>
            </w:r>
            <w:r w:rsidR="00061DE7">
              <w:rPr>
                <w:noProof/>
                <w:webHidden/>
              </w:rPr>
              <w:fldChar w:fldCharType="separate"/>
            </w:r>
            <w:r w:rsidR="00061DE7">
              <w:rPr>
                <w:noProof/>
                <w:webHidden/>
              </w:rPr>
              <w:t>25</w:t>
            </w:r>
            <w:r w:rsidR="00061DE7">
              <w:rPr>
                <w:noProof/>
                <w:webHidden/>
              </w:rPr>
              <w:fldChar w:fldCharType="end"/>
            </w:r>
          </w:hyperlink>
        </w:p>
        <w:p w14:paraId="3308A775" w14:textId="0C4EE630" w:rsidR="00AE18F9" w:rsidRDefault="002361A3"/>
      </w:sdtContent>
    </w:sdt>
    <w:p w14:paraId="6E0D0180" w14:textId="77777777" w:rsidR="008C627B" w:rsidRPr="00062942" w:rsidRDefault="008C627B" w:rsidP="00062942">
      <w:pPr>
        <w:rPr>
          <w:rFonts w:ascii="Times New Roman" w:hAnsi="Times New Roman" w:cs="Times New Roman"/>
          <w:sz w:val="24"/>
          <w:szCs w:val="24"/>
        </w:rPr>
      </w:pPr>
    </w:p>
    <w:p w14:paraId="03FF8F14" w14:textId="77777777" w:rsidR="008C627B" w:rsidRDefault="008C627B">
      <w:pPr>
        <w:rPr>
          <w:rFonts w:ascii="Times New Roman" w:hAnsi="Times New Roman" w:cs="Times New Roman"/>
          <w:sz w:val="24"/>
          <w:szCs w:val="24"/>
        </w:rPr>
      </w:pPr>
      <w:r>
        <w:rPr>
          <w:rFonts w:ascii="Times New Roman" w:hAnsi="Times New Roman" w:cs="Times New Roman"/>
          <w:sz w:val="24"/>
          <w:szCs w:val="24"/>
        </w:rPr>
        <w:br w:type="page"/>
      </w:r>
    </w:p>
    <w:p w14:paraId="7E20A43D" w14:textId="77777777" w:rsidR="00F665A2" w:rsidRPr="00BB3724" w:rsidRDefault="00F665A2" w:rsidP="00F665A2">
      <w:pPr>
        <w:pStyle w:val="PargrafodaLista"/>
        <w:spacing w:before="200" w:after="0" w:line="360" w:lineRule="auto"/>
        <w:ind w:left="0"/>
        <w:jc w:val="both"/>
        <w:rPr>
          <w:rFonts w:ascii="Times New Roman" w:hAnsi="Times New Roman" w:cs="Times New Roman"/>
          <w:b/>
          <w:sz w:val="24"/>
          <w:szCs w:val="24"/>
        </w:rPr>
      </w:pPr>
      <w:bookmarkStart w:id="138" w:name="_Toc505262441"/>
      <w:r w:rsidRPr="00BB3724">
        <w:rPr>
          <w:rFonts w:ascii="Times New Roman" w:hAnsi="Times New Roman" w:cs="Times New Roman"/>
          <w:b/>
          <w:sz w:val="24"/>
          <w:szCs w:val="24"/>
        </w:rPr>
        <w:lastRenderedPageBreak/>
        <w:t>Resumo (Português)</w:t>
      </w:r>
    </w:p>
    <w:p w14:paraId="4549BE48" w14:textId="37B0DD28" w:rsidR="00F665A2" w:rsidRPr="00BB3724" w:rsidRDefault="00F665A2" w:rsidP="00F665A2">
      <w:pPr>
        <w:pStyle w:val="PargrafodaLista"/>
        <w:spacing w:before="200" w:after="0" w:line="360" w:lineRule="auto"/>
        <w:ind w:left="0"/>
        <w:jc w:val="both"/>
        <w:rPr>
          <w:rFonts w:ascii="Times New Roman" w:hAnsi="Times New Roman" w:cs="Times New Roman"/>
          <w:sz w:val="24"/>
          <w:szCs w:val="24"/>
        </w:rPr>
      </w:pPr>
      <w:r w:rsidRPr="00BB3724">
        <w:rPr>
          <w:rFonts w:ascii="Times New Roman" w:hAnsi="Times New Roman" w:cs="Times New Roman"/>
          <w:sz w:val="24"/>
          <w:szCs w:val="24"/>
        </w:rPr>
        <w:t xml:space="preserve"> O presente trabalho subordina-se ao Tema </w:t>
      </w:r>
      <w:r w:rsidRPr="00BB3724">
        <w:rPr>
          <w:rFonts w:ascii="Times New Roman" w:hAnsi="Times New Roman" w:cs="Times New Roman"/>
          <w:i/>
          <w:sz w:val="24"/>
          <w:szCs w:val="24"/>
        </w:rPr>
        <w:t>“</w:t>
      </w:r>
      <w:r w:rsidRPr="00BB3724">
        <w:rPr>
          <w:rFonts w:ascii="Times New Roman" w:hAnsi="Times New Roman" w:cs="Times New Roman"/>
          <w:sz w:val="24"/>
          <w:szCs w:val="24"/>
        </w:rPr>
        <w:t>Sistema de gestão e controlo de transportes Públicos</w:t>
      </w:r>
      <w:r w:rsidRPr="00BB3724">
        <w:rPr>
          <w:rFonts w:ascii="Times New Roman" w:hAnsi="Times New Roman" w:cs="Times New Roman"/>
          <w:i/>
          <w:sz w:val="24"/>
          <w:szCs w:val="24"/>
        </w:rPr>
        <w:t>”</w:t>
      </w:r>
      <w:r w:rsidRPr="00BB3724">
        <w:rPr>
          <w:rFonts w:ascii="Times New Roman" w:hAnsi="Times New Roman" w:cs="Times New Roman"/>
          <w:bCs/>
          <w:sz w:val="24"/>
          <w:szCs w:val="24"/>
        </w:rPr>
        <w:t xml:space="preserve">. O estudo, </w:t>
      </w:r>
      <w:r w:rsidR="007F602A" w:rsidRPr="00BB3724">
        <w:rPr>
          <w:rFonts w:ascii="Times New Roman" w:hAnsi="Times New Roman" w:cs="Times New Roman"/>
          <w:bCs/>
          <w:sz w:val="24"/>
          <w:szCs w:val="24"/>
        </w:rPr>
        <w:t>procura compreender</w:t>
      </w:r>
      <w:r w:rsidRPr="00BB3724">
        <w:rPr>
          <w:rFonts w:ascii="Times New Roman" w:hAnsi="Times New Roman" w:cs="Times New Roman"/>
          <w:bCs/>
          <w:sz w:val="24"/>
          <w:szCs w:val="24"/>
        </w:rPr>
        <w:t xml:space="preserve"> o funcionamento da </w:t>
      </w:r>
      <w:r w:rsidR="007F602A" w:rsidRPr="00BB3724">
        <w:rPr>
          <w:rFonts w:ascii="Times New Roman" w:hAnsi="Times New Roman" w:cs="Times New Roman"/>
          <w:bCs/>
          <w:sz w:val="24"/>
          <w:szCs w:val="24"/>
        </w:rPr>
        <w:t>Agência</w:t>
      </w:r>
      <w:r w:rsidRPr="00BB3724">
        <w:rPr>
          <w:rFonts w:ascii="Times New Roman" w:hAnsi="Times New Roman" w:cs="Times New Roman"/>
          <w:bCs/>
          <w:sz w:val="24"/>
          <w:szCs w:val="24"/>
        </w:rPr>
        <w:t xml:space="preserve"> </w:t>
      </w:r>
      <w:r w:rsidR="007F602A">
        <w:rPr>
          <w:rFonts w:ascii="Times New Roman" w:hAnsi="Times New Roman" w:cs="Times New Roman"/>
          <w:bCs/>
          <w:sz w:val="24"/>
          <w:szCs w:val="24"/>
        </w:rPr>
        <w:t>M</w:t>
      </w:r>
      <w:r w:rsidRPr="00BB3724">
        <w:rPr>
          <w:rFonts w:ascii="Times New Roman" w:hAnsi="Times New Roman" w:cs="Times New Roman"/>
          <w:bCs/>
          <w:sz w:val="24"/>
          <w:szCs w:val="24"/>
        </w:rPr>
        <w:t xml:space="preserve">etropolita de </w:t>
      </w:r>
      <w:r w:rsidR="007F602A">
        <w:rPr>
          <w:rFonts w:ascii="Times New Roman" w:hAnsi="Times New Roman" w:cs="Times New Roman"/>
          <w:bCs/>
          <w:sz w:val="24"/>
          <w:szCs w:val="24"/>
        </w:rPr>
        <w:t>T</w:t>
      </w:r>
      <w:r w:rsidRPr="00BB3724">
        <w:rPr>
          <w:rFonts w:ascii="Times New Roman" w:hAnsi="Times New Roman" w:cs="Times New Roman"/>
          <w:bCs/>
          <w:sz w:val="24"/>
          <w:szCs w:val="24"/>
        </w:rPr>
        <w:t xml:space="preserve">ransportes </w:t>
      </w:r>
      <w:r w:rsidR="007F602A">
        <w:rPr>
          <w:rFonts w:ascii="Times New Roman" w:hAnsi="Times New Roman" w:cs="Times New Roman"/>
          <w:bCs/>
          <w:sz w:val="24"/>
          <w:szCs w:val="24"/>
        </w:rPr>
        <w:t>P</w:t>
      </w:r>
      <w:r w:rsidRPr="00BB3724">
        <w:rPr>
          <w:rFonts w:ascii="Times New Roman" w:hAnsi="Times New Roman" w:cs="Times New Roman"/>
          <w:bCs/>
          <w:sz w:val="24"/>
          <w:szCs w:val="24"/>
        </w:rPr>
        <w:t>úblicos, concretamente na área de gestão dos transportes e o controlo do mesmo</w:t>
      </w:r>
      <w:r w:rsidRPr="00BB3724">
        <w:rPr>
          <w:rFonts w:ascii="Times New Roman" w:hAnsi="Times New Roman" w:cs="Times New Roman"/>
          <w:sz w:val="24"/>
          <w:szCs w:val="24"/>
        </w:rPr>
        <w:t xml:space="preserve">. </w:t>
      </w:r>
    </w:p>
    <w:p w14:paraId="3915AF64" w14:textId="35BB40F1" w:rsidR="00F665A2" w:rsidRPr="00BB3724" w:rsidRDefault="00F665A2" w:rsidP="00F665A2">
      <w:pPr>
        <w:pStyle w:val="PargrafodaLista"/>
        <w:spacing w:before="200" w:after="0" w:line="360" w:lineRule="auto"/>
        <w:ind w:left="0"/>
        <w:jc w:val="both"/>
        <w:rPr>
          <w:rFonts w:ascii="Times New Roman" w:hAnsi="Times New Roman" w:cs="Times New Roman"/>
          <w:sz w:val="24"/>
          <w:szCs w:val="24"/>
        </w:rPr>
      </w:pPr>
      <w:r w:rsidRPr="00BB3724">
        <w:rPr>
          <w:rFonts w:ascii="Times New Roman" w:hAnsi="Times New Roman" w:cs="Times New Roman"/>
          <w:sz w:val="24"/>
          <w:szCs w:val="24"/>
        </w:rPr>
        <w:t xml:space="preserve">As </w:t>
      </w:r>
      <w:r w:rsidR="007F602A" w:rsidRPr="00BB3724">
        <w:rPr>
          <w:rFonts w:ascii="Times New Roman" w:hAnsi="Times New Roman" w:cs="Times New Roman"/>
          <w:sz w:val="24"/>
          <w:szCs w:val="24"/>
        </w:rPr>
        <w:t>Agências</w:t>
      </w:r>
      <w:r w:rsidRPr="00BB3724">
        <w:rPr>
          <w:rFonts w:ascii="Times New Roman" w:hAnsi="Times New Roman" w:cs="Times New Roman"/>
          <w:sz w:val="24"/>
          <w:szCs w:val="24"/>
        </w:rPr>
        <w:t xml:space="preserve"> de transportes em geral precisam manipular uma grande quantidade de informações armazenadas em diversos arquivos que, com o tempo, tornam a gestão e o controlo dos transportes muito lento, e incapaz de oferecer qualidade, segurança, e o atendimento aos passageiros a tempo e hora. Algumas </w:t>
      </w:r>
      <w:r w:rsidR="007F602A" w:rsidRPr="00BB3724">
        <w:rPr>
          <w:rFonts w:ascii="Times New Roman" w:hAnsi="Times New Roman" w:cs="Times New Roman"/>
          <w:sz w:val="24"/>
          <w:szCs w:val="24"/>
        </w:rPr>
        <w:t>Agências</w:t>
      </w:r>
      <w:r w:rsidRPr="00BB3724">
        <w:rPr>
          <w:rFonts w:ascii="Times New Roman" w:hAnsi="Times New Roman" w:cs="Times New Roman"/>
          <w:sz w:val="24"/>
          <w:szCs w:val="24"/>
        </w:rPr>
        <w:t xml:space="preserve"> preferem adquirir sistemas comerciais para o gerenciamento dos transportes para melhoria da qualidade e segurança dos passageiros, só isso não e eficiente.</w:t>
      </w:r>
    </w:p>
    <w:p w14:paraId="0FF66400" w14:textId="7627CCE4" w:rsidR="00F665A2" w:rsidRDefault="00F665A2" w:rsidP="00F665A2">
      <w:pPr>
        <w:spacing w:before="200" w:after="0" w:line="360" w:lineRule="auto"/>
        <w:jc w:val="both"/>
        <w:rPr>
          <w:rFonts w:ascii="Times New Roman" w:hAnsi="Times New Roman" w:cs="Times New Roman"/>
          <w:sz w:val="24"/>
          <w:szCs w:val="24"/>
        </w:rPr>
      </w:pPr>
      <w:r w:rsidRPr="00BB3724">
        <w:rPr>
          <w:rFonts w:ascii="Times New Roman" w:hAnsi="Times New Roman" w:cs="Times New Roman"/>
          <w:sz w:val="24"/>
          <w:szCs w:val="24"/>
        </w:rPr>
        <w:t xml:space="preserve">O </w:t>
      </w:r>
      <w:r w:rsidR="007F602A" w:rsidRPr="00BB3724">
        <w:rPr>
          <w:rFonts w:ascii="Times New Roman" w:hAnsi="Times New Roman" w:cs="Times New Roman"/>
          <w:sz w:val="24"/>
          <w:szCs w:val="24"/>
        </w:rPr>
        <w:t>Projeto</w:t>
      </w:r>
      <w:r w:rsidRPr="00BB3724">
        <w:rPr>
          <w:rFonts w:ascii="Times New Roman" w:hAnsi="Times New Roman" w:cs="Times New Roman"/>
          <w:sz w:val="24"/>
          <w:szCs w:val="24"/>
        </w:rPr>
        <w:t>, cujo tema e Sistema de gestão e controlo de transportes Públicos, vem por meio desta desenvolver um mecanismo que possa suprir com as demandas, de um certo modo, procurar trazer eficiência nos serviços prestados, em menos tempo, uma boa gerência e com maior controlo e segurança.</w:t>
      </w:r>
    </w:p>
    <w:p w14:paraId="7A671137" w14:textId="77777777" w:rsidR="005C37DA" w:rsidRPr="00BB3724" w:rsidRDefault="005C37DA" w:rsidP="00BB3724">
      <w:pPr>
        <w:spacing w:before="200" w:after="0" w:line="360" w:lineRule="auto"/>
        <w:jc w:val="both"/>
        <w:rPr>
          <w:rFonts w:ascii="Times New Roman" w:hAnsi="Times New Roman" w:cs="Times New Roman"/>
          <w:bCs/>
          <w:sz w:val="24"/>
          <w:szCs w:val="24"/>
        </w:rPr>
      </w:pPr>
    </w:p>
    <w:p w14:paraId="5F0C542E" w14:textId="77777777" w:rsidR="005D1E80" w:rsidRPr="00BB3724" w:rsidRDefault="005D1E80" w:rsidP="00BB3724">
      <w:pPr>
        <w:spacing w:before="200" w:after="0" w:line="360" w:lineRule="auto"/>
        <w:jc w:val="both"/>
        <w:rPr>
          <w:rFonts w:ascii="Times New Roman" w:hAnsi="Times New Roman" w:cs="Times New Roman"/>
          <w:bCs/>
          <w:color w:val="000000"/>
          <w:sz w:val="24"/>
          <w:szCs w:val="24"/>
        </w:rPr>
      </w:pPr>
    </w:p>
    <w:p w14:paraId="77064372" w14:textId="77777777" w:rsidR="005D1E80" w:rsidRPr="00BB3724" w:rsidRDefault="005D1E80" w:rsidP="00BB3724">
      <w:pPr>
        <w:spacing w:before="200" w:after="0" w:line="360" w:lineRule="auto"/>
        <w:jc w:val="both"/>
        <w:rPr>
          <w:rFonts w:ascii="Times New Roman" w:hAnsi="Times New Roman" w:cs="Times New Roman"/>
          <w:bCs/>
          <w:color w:val="000000"/>
          <w:sz w:val="24"/>
          <w:szCs w:val="24"/>
        </w:rPr>
      </w:pPr>
    </w:p>
    <w:p w14:paraId="46566B58" w14:textId="77777777" w:rsidR="005D1E80" w:rsidRPr="00BB3724" w:rsidRDefault="005D1E80" w:rsidP="00BB3724">
      <w:pPr>
        <w:spacing w:before="200" w:after="0" w:line="360" w:lineRule="auto"/>
        <w:jc w:val="both"/>
        <w:rPr>
          <w:rFonts w:ascii="Times New Roman" w:hAnsi="Times New Roman" w:cs="Times New Roman"/>
          <w:bCs/>
          <w:color w:val="000000"/>
          <w:sz w:val="24"/>
          <w:szCs w:val="24"/>
        </w:rPr>
      </w:pPr>
    </w:p>
    <w:p w14:paraId="7C60DD6A" w14:textId="77777777" w:rsidR="005D1E80" w:rsidRPr="00BB3724" w:rsidRDefault="005D1E80" w:rsidP="00BB3724">
      <w:pPr>
        <w:spacing w:before="200" w:after="0" w:line="360" w:lineRule="auto"/>
        <w:jc w:val="both"/>
        <w:rPr>
          <w:rFonts w:ascii="Times New Roman" w:hAnsi="Times New Roman" w:cs="Times New Roman"/>
          <w:bCs/>
          <w:color w:val="000000"/>
          <w:sz w:val="24"/>
          <w:szCs w:val="24"/>
        </w:rPr>
      </w:pPr>
    </w:p>
    <w:p w14:paraId="2B1B3288" w14:textId="77777777" w:rsidR="005D1E80" w:rsidRPr="00BB3724" w:rsidRDefault="005D1E80" w:rsidP="00BB3724">
      <w:pPr>
        <w:spacing w:before="200" w:after="0" w:line="360" w:lineRule="auto"/>
        <w:jc w:val="both"/>
        <w:rPr>
          <w:rFonts w:ascii="Times New Roman" w:hAnsi="Times New Roman" w:cs="Times New Roman"/>
          <w:bCs/>
          <w:color w:val="000000"/>
          <w:sz w:val="24"/>
          <w:szCs w:val="24"/>
        </w:rPr>
      </w:pPr>
    </w:p>
    <w:p w14:paraId="4D6E4B2B" w14:textId="77777777" w:rsidR="005D1E80" w:rsidRPr="00BB3724" w:rsidRDefault="005D1E80" w:rsidP="00BB3724">
      <w:pPr>
        <w:spacing w:before="200" w:after="0" w:line="360" w:lineRule="auto"/>
        <w:jc w:val="both"/>
        <w:rPr>
          <w:rFonts w:ascii="Times New Roman" w:hAnsi="Times New Roman" w:cs="Times New Roman"/>
          <w:bCs/>
          <w:color w:val="000000"/>
          <w:sz w:val="24"/>
          <w:szCs w:val="24"/>
        </w:rPr>
      </w:pPr>
    </w:p>
    <w:p w14:paraId="1B46A091" w14:textId="77777777" w:rsidR="00F33EAA" w:rsidRPr="00BB3724" w:rsidRDefault="00F33EAA" w:rsidP="00BB3724">
      <w:pPr>
        <w:spacing w:before="200" w:after="0" w:line="360" w:lineRule="auto"/>
        <w:jc w:val="both"/>
        <w:rPr>
          <w:rFonts w:ascii="Times New Roman" w:hAnsi="Times New Roman" w:cs="Times New Roman"/>
          <w:bCs/>
          <w:color w:val="000000"/>
          <w:sz w:val="24"/>
          <w:szCs w:val="24"/>
        </w:rPr>
      </w:pPr>
    </w:p>
    <w:p w14:paraId="7F8A9C62" w14:textId="77777777" w:rsidR="00F33EAA" w:rsidRPr="00BB3724" w:rsidRDefault="00F33EAA" w:rsidP="00BB3724">
      <w:pPr>
        <w:spacing w:before="200" w:after="0" w:line="360" w:lineRule="auto"/>
        <w:jc w:val="both"/>
        <w:rPr>
          <w:rFonts w:ascii="Times New Roman" w:hAnsi="Times New Roman" w:cs="Times New Roman"/>
          <w:bCs/>
          <w:color w:val="000000"/>
          <w:sz w:val="24"/>
          <w:szCs w:val="24"/>
        </w:rPr>
      </w:pPr>
    </w:p>
    <w:bookmarkEnd w:id="138"/>
    <w:p w14:paraId="039E6746" w14:textId="77777777" w:rsidR="00AB4D66" w:rsidRDefault="00AB4D66">
      <w:pPr>
        <w:rPr>
          <w:rFonts w:ascii="Times New Roman" w:hAnsi="Times New Roman" w:cs="Times New Roman"/>
          <w:bCs/>
          <w:color w:val="000000"/>
          <w:sz w:val="24"/>
          <w:szCs w:val="24"/>
        </w:rPr>
      </w:pPr>
    </w:p>
    <w:p w14:paraId="6EEC8BB8" w14:textId="21DC06A1" w:rsidR="00F665A2" w:rsidRDefault="00F665A2">
      <w:pPr>
        <w:rPr>
          <w:color w:val="000000"/>
        </w:rPr>
      </w:pPr>
    </w:p>
    <w:p w14:paraId="6202CFDF" w14:textId="77777777" w:rsidR="00763B85" w:rsidRPr="00F665A2" w:rsidRDefault="00763B85">
      <w:pPr>
        <w:rPr>
          <w:color w:val="000000"/>
        </w:rPr>
      </w:pPr>
    </w:p>
    <w:p w14:paraId="03B900E4" w14:textId="77777777" w:rsidR="00F665A2" w:rsidRPr="00F665A2" w:rsidRDefault="00F665A2" w:rsidP="00F665A2">
      <w:pPr>
        <w:spacing w:before="200" w:after="0" w:line="360" w:lineRule="auto"/>
        <w:jc w:val="both"/>
        <w:rPr>
          <w:rFonts w:ascii="Times New Roman" w:hAnsi="Times New Roman" w:cs="Times New Roman"/>
          <w:color w:val="000000"/>
          <w:sz w:val="24"/>
          <w:szCs w:val="24"/>
        </w:rPr>
      </w:pPr>
      <w:r w:rsidRPr="00BB3724">
        <w:rPr>
          <w:rFonts w:ascii="Times New Roman" w:hAnsi="Times New Roman" w:cs="Times New Roman"/>
          <w:b/>
          <w:bCs/>
          <w:color w:val="000000"/>
          <w:sz w:val="24"/>
          <w:szCs w:val="24"/>
        </w:rPr>
        <w:t xml:space="preserve">Palavras-Chave: </w:t>
      </w:r>
      <w:r w:rsidRPr="00BB3724">
        <w:rPr>
          <w:rFonts w:ascii="Times New Roman" w:hAnsi="Times New Roman" w:cs="Times New Roman"/>
          <w:sz w:val="24"/>
          <w:szCs w:val="24"/>
        </w:rPr>
        <w:t>Sistema de gestão e controlo de transportes Públicos</w:t>
      </w:r>
    </w:p>
    <w:p w14:paraId="6B63E5CB" w14:textId="77777777" w:rsidR="00F665A2" w:rsidRPr="009268E4" w:rsidRDefault="00F665A2" w:rsidP="00F665A2">
      <w:pPr>
        <w:spacing w:before="200" w:after="0" w:line="360" w:lineRule="auto"/>
        <w:jc w:val="both"/>
        <w:rPr>
          <w:rFonts w:ascii="Times New Roman" w:hAnsi="Times New Roman" w:cs="Times New Roman"/>
          <w:b/>
          <w:sz w:val="24"/>
          <w:szCs w:val="24"/>
          <w:lang w:val="en-US"/>
        </w:rPr>
      </w:pPr>
      <w:r w:rsidRPr="009268E4">
        <w:rPr>
          <w:rFonts w:ascii="Times New Roman" w:hAnsi="Times New Roman" w:cs="Times New Roman"/>
          <w:b/>
          <w:sz w:val="24"/>
          <w:szCs w:val="24"/>
          <w:lang w:val="en-US"/>
        </w:rPr>
        <w:lastRenderedPageBreak/>
        <w:t>Resume (English)</w:t>
      </w:r>
    </w:p>
    <w:p w14:paraId="72739B13" w14:textId="77777777" w:rsidR="00F665A2" w:rsidRPr="003C51BE" w:rsidRDefault="00F665A2" w:rsidP="00F665A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42"/>
          <w:lang w:val="en"/>
        </w:rPr>
      </w:pPr>
      <w:r w:rsidRPr="003C51BE">
        <w:rPr>
          <w:rFonts w:ascii="Times New Roman" w:eastAsia="Times New Roman" w:hAnsi="Times New Roman" w:cs="Times New Roman"/>
          <w:color w:val="202124"/>
          <w:sz w:val="24"/>
          <w:szCs w:val="42"/>
          <w:lang w:val="en"/>
        </w:rPr>
        <w:t>This work is subordinated to the theme “Public transport management and control system”. The study seeks to understand the functioning of the Metropolitan Public Transport Agency, specifically in the area of ​​transport management and its control.</w:t>
      </w:r>
    </w:p>
    <w:p w14:paraId="58110B55" w14:textId="072E4F92" w:rsidR="00F665A2" w:rsidRPr="003C51BE" w:rsidRDefault="00F665A2" w:rsidP="00F665A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42"/>
          <w:lang w:val="en"/>
        </w:rPr>
      </w:pPr>
      <w:r w:rsidRPr="003C51BE">
        <w:rPr>
          <w:rFonts w:ascii="Times New Roman" w:eastAsia="Times New Roman" w:hAnsi="Times New Roman" w:cs="Times New Roman"/>
          <w:color w:val="202124"/>
          <w:sz w:val="24"/>
          <w:szCs w:val="42"/>
          <w:lang w:val="en"/>
        </w:rPr>
        <w:t>Transport agencies in general need to handle a large amount of information stored in various files that, over time, make the management and control of transport very slow, and unable to offer quality, safety, and service to passengers on time and hour. Some Agenc</w:t>
      </w:r>
      <w:r w:rsidR="007F602A">
        <w:rPr>
          <w:rFonts w:ascii="Times New Roman" w:eastAsia="Times New Roman" w:hAnsi="Times New Roman" w:cs="Times New Roman"/>
          <w:color w:val="202124"/>
          <w:sz w:val="24"/>
          <w:szCs w:val="42"/>
          <w:lang w:val="en"/>
        </w:rPr>
        <w:t>y</w:t>
      </w:r>
      <w:r w:rsidRPr="003C51BE">
        <w:rPr>
          <w:rFonts w:ascii="Times New Roman" w:eastAsia="Times New Roman" w:hAnsi="Times New Roman" w:cs="Times New Roman"/>
          <w:color w:val="202124"/>
          <w:sz w:val="24"/>
          <w:szCs w:val="42"/>
          <w:lang w:val="en"/>
        </w:rPr>
        <w:t xml:space="preserve"> prefer to purchase commercial systems for transport management to improve the quality and safety of passengers, only that is not efficient.</w:t>
      </w:r>
    </w:p>
    <w:p w14:paraId="20EC9738" w14:textId="5698A8E2" w:rsidR="00F665A2" w:rsidRPr="009268E4" w:rsidRDefault="00F665A2" w:rsidP="00F665A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42"/>
          <w:lang w:val="en-US"/>
        </w:rPr>
      </w:pPr>
      <w:r w:rsidRPr="003C51BE">
        <w:rPr>
          <w:rFonts w:ascii="Times New Roman" w:eastAsia="Times New Roman" w:hAnsi="Times New Roman" w:cs="Times New Roman"/>
          <w:color w:val="202124"/>
          <w:sz w:val="24"/>
          <w:szCs w:val="42"/>
          <w:lang w:val="en"/>
        </w:rPr>
        <w:t xml:space="preserve">The Project, whose theme and </w:t>
      </w:r>
      <w:r w:rsidR="007F602A" w:rsidRPr="003C51BE">
        <w:rPr>
          <w:rFonts w:ascii="Times New Roman" w:eastAsia="Times New Roman" w:hAnsi="Times New Roman" w:cs="Times New Roman"/>
          <w:color w:val="202124"/>
          <w:sz w:val="24"/>
          <w:szCs w:val="42"/>
          <w:lang w:val="en"/>
        </w:rPr>
        <w:t>public</w:t>
      </w:r>
      <w:r w:rsidRPr="003C51BE">
        <w:rPr>
          <w:rFonts w:ascii="Times New Roman" w:eastAsia="Times New Roman" w:hAnsi="Times New Roman" w:cs="Times New Roman"/>
          <w:color w:val="202124"/>
          <w:sz w:val="24"/>
          <w:szCs w:val="42"/>
          <w:lang w:val="en"/>
        </w:rPr>
        <w:t xml:space="preserve"> transport management and control system, is through this to develop a mechanism that can meet the demands, in a certain way, seeking to bring efficiency to the services provided, in less time, a good management and with greater control and security.</w:t>
      </w:r>
    </w:p>
    <w:p w14:paraId="2F7202EE" w14:textId="77777777" w:rsidR="00F665A2" w:rsidRPr="003C51BE" w:rsidRDefault="00F665A2" w:rsidP="00F665A2">
      <w:pPr>
        <w:spacing w:line="360" w:lineRule="auto"/>
        <w:jc w:val="both"/>
        <w:rPr>
          <w:rFonts w:ascii="Times New Roman" w:hAnsi="Times New Roman" w:cs="Times New Roman"/>
          <w:sz w:val="14"/>
          <w:szCs w:val="24"/>
          <w:lang w:val="en-US"/>
        </w:rPr>
      </w:pPr>
    </w:p>
    <w:p w14:paraId="43E73828" w14:textId="77777777" w:rsidR="00F665A2" w:rsidRPr="00F10FD6" w:rsidRDefault="00F665A2" w:rsidP="00F665A2">
      <w:pPr>
        <w:rPr>
          <w:b/>
          <w:bCs/>
          <w:color w:val="000000"/>
          <w:lang w:val="en-US"/>
        </w:rPr>
      </w:pPr>
    </w:p>
    <w:p w14:paraId="18622C41" w14:textId="77777777" w:rsidR="00F665A2" w:rsidRPr="00F10FD6" w:rsidRDefault="00F665A2" w:rsidP="00F665A2">
      <w:pPr>
        <w:rPr>
          <w:b/>
          <w:bCs/>
          <w:color w:val="000000"/>
          <w:lang w:val="en-US"/>
        </w:rPr>
      </w:pPr>
    </w:p>
    <w:p w14:paraId="0948654D" w14:textId="77777777" w:rsidR="00F665A2" w:rsidRPr="00F10FD6" w:rsidRDefault="00F665A2" w:rsidP="00F665A2">
      <w:pPr>
        <w:rPr>
          <w:b/>
          <w:bCs/>
          <w:color w:val="000000"/>
          <w:lang w:val="en-US"/>
        </w:rPr>
      </w:pPr>
    </w:p>
    <w:p w14:paraId="3962EA7A" w14:textId="77777777" w:rsidR="00F665A2" w:rsidRPr="00F10FD6" w:rsidRDefault="00F665A2" w:rsidP="00F665A2">
      <w:pPr>
        <w:rPr>
          <w:b/>
          <w:bCs/>
          <w:color w:val="000000"/>
          <w:lang w:val="en-US"/>
        </w:rPr>
      </w:pPr>
    </w:p>
    <w:p w14:paraId="22CA2A4E" w14:textId="77777777" w:rsidR="00F665A2" w:rsidRPr="00F10FD6" w:rsidRDefault="00F665A2" w:rsidP="00F665A2">
      <w:pPr>
        <w:rPr>
          <w:b/>
          <w:bCs/>
          <w:color w:val="000000"/>
          <w:lang w:val="en-US"/>
        </w:rPr>
      </w:pPr>
    </w:p>
    <w:p w14:paraId="40C5BFF6" w14:textId="77777777" w:rsidR="00F665A2" w:rsidRPr="00F10FD6" w:rsidRDefault="00F665A2" w:rsidP="00F665A2">
      <w:pPr>
        <w:rPr>
          <w:b/>
          <w:bCs/>
          <w:color w:val="000000"/>
          <w:lang w:val="en-US"/>
        </w:rPr>
      </w:pPr>
    </w:p>
    <w:p w14:paraId="7D622119" w14:textId="77777777" w:rsidR="00F665A2" w:rsidRPr="00F10FD6" w:rsidRDefault="00F665A2" w:rsidP="00F665A2">
      <w:pPr>
        <w:rPr>
          <w:b/>
          <w:bCs/>
          <w:color w:val="000000"/>
          <w:lang w:val="en-US"/>
        </w:rPr>
      </w:pPr>
    </w:p>
    <w:p w14:paraId="389CA907" w14:textId="77777777" w:rsidR="00F665A2" w:rsidRDefault="00F665A2" w:rsidP="00F665A2">
      <w:pPr>
        <w:rPr>
          <w:b/>
          <w:bCs/>
          <w:color w:val="000000"/>
          <w:lang w:val="en-US"/>
        </w:rPr>
      </w:pPr>
    </w:p>
    <w:p w14:paraId="6D0D4F93" w14:textId="77777777" w:rsidR="00F665A2" w:rsidRDefault="00F665A2" w:rsidP="00F665A2">
      <w:pPr>
        <w:rPr>
          <w:b/>
          <w:bCs/>
          <w:color w:val="000000"/>
          <w:lang w:val="en-US"/>
        </w:rPr>
      </w:pPr>
    </w:p>
    <w:p w14:paraId="32B2B908" w14:textId="77777777" w:rsidR="00F665A2" w:rsidRDefault="00F665A2" w:rsidP="00F665A2">
      <w:pPr>
        <w:rPr>
          <w:b/>
          <w:bCs/>
          <w:color w:val="000000"/>
          <w:lang w:val="en-US"/>
        </w:rPr>
      </w:pPr>
    </w:p>
    <w:p w14:paraId="0D7140D9" w14:textId="77777777" w:rsidR="00F665A2" w:rsidRDefault="00F665A2" w:rsidP="00F665A2">
      <w:pPr>
        <w:rPr>
          <w:b/>
          <w:bCs/>
          <w:color w:val="000000"/>
          <w:lang w:val="en-US"/>
        </w:rPr>
      </w:pPr>
    </w:p>
    <w:p w14:paraId="4CD18F9C" w14:textId="77777777" w:rsidR="00F665A2" w:rsidRDefault="00F665A2" w:rsidP="00F665A2">
      <w:pPr>
        <w:rPr>
          <w:b/>
          <w:bCs/>
          <w:color w:val="000000"/>
          <w:lang w:val="en-US"/>
        </w:rPr>
      </w:pPr>
    </w:p>
    <w:p w14:paraId="1199F9E7" w14:textId="679A6F87" w:rsidR="00F665A2" w:rsidRDefault="00F665A2" w:rsidP="00F665A2">
      <w:pPr>
        <w:rPr>
          <w:b/>
          <w:bCs/>
          <w:color w:val="000000"/>
          <w:lang w:val="en-US"/>
        </w:rPr>
      </w:pPr>
    </w:p>
    <w:p w14:paraId="2AB571D9" w14:textId="77777777" w:rsidR="00763B85" w:rsidRPr="00F10FD6" w:rsidRDefault="00763B85" w:rsidP="00F665A2">
      <w:pPr>
        <w:rPr>
          <w:b/>
          <w:bCs/>
          <w:color w:val="000000"/>
          <w:lang w:val="en-US"/>
        </w:rPr>
      </w:pPr>
    </w:p>
    <w:p w14:paraId="4B564B53" w14:textId="77777777" w:rsidR="00E534AA" w:rsidRDefault="00F665A2" w:rsidP="00763B85">
      <w:pPr>
        <w:pStyle w:val="HTMLpr-formatado"/>
        <w:shd w:val="clear" w:color="auto" w:fill="F8F9FA"/>
        <w:spacing w:line="360" w:lineRule="auto"/>
        <w:jc w:val="both"/>
        <w:rPr>
          <w:rFonts w:ascii="Times New Roman" w:hAnsi="Times New Roman" w:cs="Times New Roman"/>
          <w:color w:val="202124"/>
          <w:sz w:val="24"/>
          <w:szCs w:val="42"/>
          <w:lang w:val="en"/>
        </w:rPr>
      </w:pPr>
      <w:proofErr w:type="spellStart"/>
      <w:r w:rsidRPr="009268E4">
        <w:rPr>
          <w:b/>
          <w:bCs/>
          <w:color w:val="000000"/>
          <w:lang w:val="en-US"/>
        </w:rPr>
        <w:t>Palavra-Chave</w:t>
      </w:r>
      <w:proofErr w:type="spellEnd"/>
      <w:r w:rsidRPr="009268E4">
        <w:rPr>
          <w:b/>
          <w:bCs/>
          <w:color w:val="000000"/>
          <w:lang w:val="en-US"/>
        </w:rPr>
        <w:t>:</w:t>
      </w:r>
      <w:r w:rsidRPr="009268E4">
        <w:rPr>
          <w:rFonts w:ascii="Times New Roman" w:hAnsi="Times New Roman" w:cs="Times New Roman"/>
          <w:b/>
          <w:bCs/>
          <w:color w:val="000000"/>
          <w:sz w:val="10"/>
          <w:lang w:val="en-US"/>
        </w:rPr>
        <w:t xml:space="preserve"> </w:t>
      </w:r>
      <w:r w:rsidRPr="009268E4">
        <w:rPr>
          <w:rFonts w:ascii="Times New Roman" w:hAnsi="Times New Roman" w:cs="Times New Roman"/>
          <w:color w:val="202124"/>
          <w:sz w:val="24"/>
          <w:szCs w:val="42"/>
          <w:lang w:val="en"/>
        </w:rPr>
        <w:t>Public transport management and control syste</w:t>
      </w:r>
      <w:r w:rsidR="00763B85">
        <w:rPr>
          <w:rFonts w:ascii="Times New Roman" w:hAnsi="Times New Roman" w:cs="Times New Roman"/>
          <w:color w:val="202124"/>
          <w:sz w:val="24"/>
          <w:szCs w:val="42"/>
          <w:lang w:val="en"/>
        </w:rPr>
        <w:t>m</w:t>
      </w:r>
    </w:p>
    <w:p w14:paraId="4584F3F4" w14:textId="02B6DF64" w:rsidR="00763B85" w:rsidRPr="00763B85" w:rsidRDefault="000C1990" w:rsidP="00763B85">
      <w:pPr>
        <w:pStyle w:val="HTMLpr-formatado"/>
        <w:shd w:val="clear" w:color="auto" w:fill="F8F9FA"/>
        <w:spacing w:line="360" w:lineRule="auto"/>
        <w:jc w:val="both"/>
        <w:rPr>
          <w:rFonts w:ascii="Times New Roman" w:hAnsi="Times New Roman" w:cs="Times New Roman"/>
          <w:color w:val="202124"/>
          <w:sz w:val="24"/>
          <w:szCs w:val="42"/>
          <w:lang w:val="en-US"/>
        </w:rPr>
        <w:sectPr w:rsidR="00763B85" w:rsidRPr="00763B85">
          <w:footerReference w:type="default" r:id="rId13"/>
          <w:pgSz w:w="12240" w:h="15840"/>
          <w:pgMar w:top="1440" w:right="1440" w:bottom="1440" w:left="1440" w:header="720" w:footer="720" w:gutter="0"/>
          <w:cols w:space="720"/>
          <w:docGrid w:linePitch="360"/>
        </w:sectPr>
      </w:pPr>
      <w:r>
        <w:rPr>
          <w:rFonts w:ascii="Times New Roman" w:hAnsi="Times New Roman" w:cs="Times New Roman"/>
          <w:color w:val="202124"/>
          <w:sz w:val="24"/>
          <w:szCs w:val="42"/>
          <w:lang w:val="en-US"/>
        </w:rPr>
        <w:lastRenderedPageBreak/>
        <w:t>?</w:t>
      </w:r>
    </w:p>
    <w:p w14:paraId="49CA7FF9" w14:textId="4139386F" w:rsidR="00A22503" w:rsidRPr="00DA6A88" w:rsidRDefault="006A3598" w:rsidP="00763B85">
      <w:pPr>
        <w:pStyle w:val="Ttulo1"/>
        <w:numPr>
          <w:ilvl w:val="0"/>
          <w:numId w:val="38"/>
        </w:numPr>
        <w:spacing w:before="0" w:line="360" w:lineRule="auto"/>
      </w:pPr>
      <w:bookmarkStart w:id="139" w:name="_Toc64668733"/>
      <w:bookmarkStart w:id="140" w:name="_Toc90604033"/>
      <w:r w:rsidRPr="00DA6A88">
        <w:lastRenderedPageBreak/>
        <w:t>Introdução</w:t>
      </w:r>
      <w:bookmarkEnd w:id="139"/>
      <w:bookmarkEnd w:id="140"/>
      <w:r w:rsidRPr="00DA6A88">
        <w:t xml:space="preserve"> </w:t>
      </w:r>
    </w:p>
    <w:p w14:paraId="789C413B" w14:textId="057870BE" w:rsidR="0086187E" w:rsidRDefault="0086187E" w:rsidP="0086187E">
      <w:pPr>
        <w:pStyle w:val="NormalWeb"/>
        <w:shd w:val="clear" w:color="auto" w:fill="FFFFFF"/>
        <w:spacing w:before="0" w:beforeAutospacing="0" w:after="200" w:afterAutospacing="0" w:line="360" w:lineRule="auto"/>
        <w:jc w:val="both"/>
      </w:pPr>
      <w:bookmarkStart w:id="141" w:name="_Toc52419243"/>
      <w:bookmarkStart w:id="142" w:name="_Toc71916452"/>
      <w:bookmarkStart w:id="143" w:name="_Toc71916649"/>
      <w:r w:rsidRPr="007216AE">
        <w:t>A área d</w:t>
      </w:r>
      <w:r w:rsidR="007F602A">
        <w:t>as Tecnologias de Informação (TI)</w:t>
      </w:r>
      <w:r w:rsidRPr="007216AE">
        <w:t xml:space="preserve"> esta cada vez mais competitivo na vida em geral podendo agora fazer diversas coisas através dela</w:t>
      </w:r>
      <w:r>
        <w:t xml:space="preserve"> como </w:t>
      </w:r>
      <w:r w:rsidRPr="00585886">
        <w:t xml:space="preserve">por exemplo comprar </w:t>
      </w:r>
      <w:r w:rsidR="00370473">
        <w:t>crede-</w:t>
      </w:r>
      <w:proofErr w:type="gramStart"/>
      <w:r w:rsidR="00370473">
        <w:t>L</w:t>
      </w:r>
      <w:r w:rsidR="00370473" w:rsidRPr="00585886">
        <w:t>e</w:t>
      </w:r>
      <w:r w:rsidR="00370473">
        <w:t>te</w:t>
      </w:r>
      <w:ins w:id="144" w:author="LGinger" w:date="2022-02-01T16:23:00Z">
        <w:r w:rsidR="000C1990">
          <w:t>?</w:t>
        </w:r>
      </w:ins>
      <w:r w:rsidRPr="00585886">
        <w:t>,</w:t>
      </w:r>
      <w:proofErr w:type="gramEnd"/>
      <w:r w:rsidRPr="00585886">
        <w:t xml:space="preserve"> pagar </w:t>
      </w:r>
      <w:r w:rsidR="00A74A7D" w:rsidRPr="00585886">
        <w:t>água</w:t>
      </w:r>
      <w:r w:rsidRPr="00585886">
        <w:t>, sensores nas viaturas, e ouros</w:t>
      </w:r>
      <w:r w:rsidR="002B0D25">
        <w:t xml:space="preserve">. </w:t>
      </w:r>
      <w:r w:rsidR="004F7819">
        <w:t>(</w:t>
      </w:r>
      <w:r w:rsidR="002B0D25" w:rsidRPr="00A506A6">
        <w:t xml:space="preserve">Caiçara </w:t>
      </w:r>
      <w:proofErr w:type="spellStart"/>
      <w:r w:rsidR="005B4A2E" w:rsidRPr="00A506A6">
        <w:t>Jr</w:t>
      </w:r>
      <w:proofErr w:type="spellEnd"/>
      <w:r w:rsidR="004F7819">
        <w:t>,</w:t>
      </w:r>
      <w:r w:rsidR="005B4A2E" w:rsidRPr="00A506A6">
        <w:t xml:space="preserve"> </w:t>
      </w:r>
      <w:r w:rsidR="002B0D25" w:rsidRPr="00A506A6">
        <w:t>2008</w:t>
      </w:r>
      <w:r w:rsidR="004F7819">
        <w:t>, pp.23</w:t>
      </w:r>
      <w:ins w:id="145" w:author="LGinger" w:date="2022-02-01T16:23:00Z">
        <w:r w:rsidR="000C1990">
          <w:t xml:space="preserve"> citar correctamente</w:t>
        </w:r>
      </w:ins>
      <w:r w:rsidR="002B0D25" w:rsidRPr="00A506A6">
        <w:t>)</w:t>
      </w:r>
      <w:r w:rsidR="002B0D25">
        <w:t>.</w:t>
      </w:r>
    </w:p>
    <w:p w14:paraId="155DA6F7" w14:textId="38C6926D" w:rsidR="00835577" w:rsidRDefault="0086187E" w:rsidP="00835577">
      <w:pPr>
        <w:pStyle w:val="NormalWeb"/>
        <w:shd w:val="clear" w:color="auto" w:fill="FFFFFF"/>
        <w:spacing w:before="0" w:beforeAutospacing="0" w:after="200" w:afterAutospacing="0" w:line="360" w:lineRule="auto"/>
        <w:jc w:val="both"/>
      </w:pPr>
      <w:r w:rsidRPr="007216AE">
        <w:t xml:space="preserve">Os sistemas de informação são mecanismos de apoio para a humanidade, desenvolvidos com base na tecnologia de informação e com suporte da informática para </w:t>
      </w:r>
      <w:r w:rsidR="00A74A7D" w:rsidRPr="007216AE">
        <w:t>atuar</w:t>
      </w:r>
      <w:r w:rsidRPr="007216AE">
        <w:t xml:space="preserve"> como condutores das informações que visam facilitar, agilizar e </w:t>
      </w:r>
      <w:r w:rsidR="00A74A7D" w:rsidRPr="007216AE">
        <w:t>otimizar</w:t>
      </w:r>
      <w:r w:rsidRPr="007216AE">
        <w:t xml:space="preserve"> o processo de acesso decisório nas organizações, também pode ser definido como um conjunto de componentes inter-relacionados trabalhando junto para </w:t>
      </w:r>
      <w:r w:rsidR="00A74A7D" w:rsidRPr="007216AE">
        <w:t>coletar</w:t>
      </w:r>
      <w:r w:rsidRPr="007216AE">
        <w:t xml:space="preserve">, processar, armazenar e distribuir informação com finalidade de facilitar o planeamento, controlo e </w:t>
      </w:r>
      <w:bookmarkEnd w:id="141"/>
      <w:r w:rsidR="00A506A6">
        <w:t>análise</w:t>
      </w:r>
      <w:bookmarkStart w:id="146" w:name="_Toc71916453"/>
      <w:bookmarkStart w:id="147" w:name="_Toc71916650"/>
      <w:bookmarkStart w:id="148" w:name="_Toc82565035"/>
      <w:bookmarkStart w:id="149" w:name="_Toc86867403"/>
      <w:bookmarkStart w:id="150" w:name="_Toc86869332"/>
      <w:bookmarkStart w:id="151" w:name="_Toc87065469"/>
      <w:bookmarkEnd w:id="142"/>
      <w:bookmarkEnd w:id="143"/>
      <w:r w:rsidR="00A506A6" w:rsidRPr="00A506A6">
        <w:t xml:space="preserve"> </w:t>
      </w:r>
      <w:r w:rsidR="005B4A2E">
        <w:t>.</w:t>
      </w:r>
      <w:r w:rsidR="004F7819">
        <w:t>(</w:t>
      </w:r>
      <w:r w:rsidR="00A506A6" w:rsidRPr="00A506A6">
        <w:t>VALENTE</w:t>
      </w:r>
      <w:r w:rsidR="004F7819">
        <w:t xml:space="preserve">, </w:t>
      </w:r>
      <w:r w:rsidR="00A506A6" w:rsidRPr="00A506A6">
        <w:t>2011</w:t>
      </w:r>
      <w:r w:rsidR="004F7819">
        <w:t>, pp.30-31</w:t>
      </w:r>
      <w:ins w:id="152" w:author="LGinger" w:date="2022-02-01T16:35:00Z">
        <w:r w:rsidR="0065703F">
          <w:t xml:space="preserve"> citar correctamente</w:t>
        </w:r>
      </w:ins>
      <w:r w:rsidR="00A506A6" w:rsidRPr="00A506A6">
        <w:t>).</w:t>
      </w:r>
    </w:p>
    <w:p w14:paraId="3B09C139" w14:textId="1445B286" w:rsidR="0086187E" w:rsidRDefault="00A506A6" w:rsidP="00835577">
      <w:pPr>
        <w:pStyle w:val="NormalWeb"/>
        <w:shd w:val="clear" w:color="auto" w:fill="FFFFFF"/>
        <w:spacing w:before="0" w:beforeAutospacing="0" w:after="200" w:afterAutospacing="0" w:line="360" w:lineRule="auto"/>
        <w:jc w:val="both"/>
      </w:pPr>
      <w:r>
        <w:t>Entende-se</w:t>
      </w:r>
      <w:r w:rsidR="0086187E" w:rsidRPr="007216AE">
        <w:t xml:space="preserve"> que o desenvolvimento de sistemas de informação que permitem registar e disponibilizar informação, e ajudar o homem a tomar decisão com base na informação registada é de grande </w:t>
      </w:r>
      <w:r w:rsidR="005B4A2E" w:rsidRPr="007216AE">
        <w:t>relevância</w:t>
      </w:r>
      <w:r w:rsidR="005B4A2E" w:rsidRPr="00A506A6">
        <w:t>.</w:t>
      </w:r>
      <w:r w:rsidR="005B4A2E">
        <w:t xml:space="preserve"> </w:t>
      </w:r>
      <w:r w:rsidR="004F7819">
        <w:t>(</w:t>
      </w:r>
      <w:r w:rsidR="005B4A2E" w:rsidRPr="00A506A6">
        <w:t>VALENTE</w:t>
      </w:r>
      <w:r w:rsidR="004F7819">
        <w:t>,</w:t>
      </w:r>
      <w:r w:rsidR="005B4A2E">
        <w:t xml:space="preserve"> </w:t>
      </w:r>
      <w:r w:rsidR="004F7819" w:rsidRPr="00A506A6">
        <w:t>2011</w:t>
      </w:r>
      <w:r w:rsidR="004F7819">
        <w:t>, pp.40</w:t>
      </w:r>
      <w:r w:rsidRPr="00A506A6">
        <w:t>)</w:t>
      </w:r>
      <w:r w:rsidR="0086187E" w:rsidRPr="007216AE">
        <w:t>.</w:t>
      </w:r>
      <w:bookmarkEnd w:id="146"/>
      <w:bookmarkEnd w:id="147"/>
      <w:bookmarkEnd w:id="148"/>
      <w:bookmarkEnd w:id="149"/>
      <w:bookmarkEnd w:id="150"/>
      <w:bookmarkEnd w:id="151"/>
      <w:r w:rsidR="0086187E" w:rsidRPr="007216AE">
        <w:t xml:space="preserve"> </w:t>
      </w:r>
    </w:p>
    <w:p w14:paraId="7375B443" w14:textId="77777777" w:rsidR="002B0D25" w:rsidRPr="007216AE" w:rsidRDefault="002B0D25" w:rsidP="00835577">
      <w:pPr>
        <w:pStyle w:val="NormalWeb"/>
        <w:shd w:val="clear" w:color="auto" w:fill="FFFFFF"/>
        <w:spacing w:before="0" w:beforeAutospacing="0" w:after="200" w:afterAutospacing="0" w:line="360" w:lineRule="auto"/>
        <w:jc w:val="both"/>
      </w:pPr>
    </w:p>
    <w:p w14:paraId="00468D50" w14:textId="77777777" w:rsidR="00FE52E6" w:rsidRPr="006727AA" w:rsidRDefault="008D7F74" w:rsidP="008D7F74">
      <w:pPr>
        <w:spacing w:line="360" w:lineRule="auto"/>
        <w:ind w:left="720" w:hanging="720"/>
        <w:jc w:val="both"/>
        <w:rPr>
          <w:rFonts w:ascii="Times New Roman" w:hAnsi="Times New Roman" w:cs="Times New Roman"/>
          <w:sz w:val="24"/>
          <w:szCs w:val="24"/>
          <w:shd w:val="clear" w:color="auto" w:fill="FBFBF3"/>
        </w:rPr>
      </w:pPr>
      <w:r>
        <w:rPr>
          <w:rFonts w:ascii="Times New Roman" w:hAnsi="Times New Roman" w:cs="Times New Roman"/>
          <w:sz w:val="24"/>
          <w:szCs w:val="24"/>
        </w:rPr>
        <w:tab/>
      </w:r>
    </w:p>
    <w:p w14:paraId="2DA7F53A" w14:textId="601B8E50" w:rsidR="0039487E" w:rsidRDefault="0065703F" w:rsidP="006A3598">
      <w:pPr>
        <w:pStyle w:val="PargrafodaLista"/>
        <w:rPr>
          <w:rFonts w:ascii="Times New Roman" w:hAnsi="Times New Roman" w:cs="Times New Roman"/>
          <w:color w:val="000000"/>
          <w:sz w:val="24"/>
          <w:szCs w:val="24"/>
        </w:rPr>
      </w:pPr>
      <w:ins w:id="153" w:author="LGinger" w:date="2022-02-01T16:36:00Z">
        <w:r>
          <w:rPr>
            <w:rFonts w:ascii="Times New Roman" w:hAnsi="Times New Roman" w:cs="Times New Roman"/>
            <w:color w:val="000000"/>
            <w:sz w:val="24"/>
            <w:szCs w:val="24"/>
          </w:rPr>
          <w:t xml:space="preserve">O que </w:t>
        </w:r>
      </w:ins>
      <w:ins w:id="154" w:author="LGinger" w:date="2022-02-01T16:37:00Z">
        <w:r>
          <w:rPr>
            <w:rFonts w:ascii="Times New Roman" w:hAnsi="Times New Roman" w:cs="Times New Roman"/>
            <w:color w:val="000000"/>
            <w:sz w:val="24"/>
            <w:szCs w:val="24"/>
          </w:rPr>
          <w:t>é que este texto de introdução tem a ver com o seu trabalho?</w:t>
        </w:r>
      </w:ins>
    </w:p>
    <w:p w14:paraId="1F7790A2" w14:textId="77777777" w:rsidR="00F10FD6" w:rsidRDefault="00F10FD6">
      <w:pPr>
        <w:rPr>
          <w:rFonts w:ascii="Times New Roman" w:hAnsi="Times New Roman" w:cs="Times New Roman"/>
          <w:color w:val="000000"/>
          <w:sz w:val="24"/>
          <w:szCs w:val="24"/>
        </w:rPr>
      </w:pPr>
    </w:p>
    <w:p w14:paraId="48F4618E" w14:textId="77777777" w:rsidR="00AB4D66" w:rsidRDefault="00AB4D66">
      <w:pPr>
        <w:rPr>
          <w:rFonts w:ascii="Times New Roman" w:hAnsi="Times New Roman" w:cs="Times New Roman"/>
          <w:color w:val="000000"/>
          <w:sz w:val="24"/>
          <w:szCs w:val="24"/>
        </w:rPr>
      </w:pPr>
    </w:p>
    <w:p w14:paraId="624F6218" w14:textId="77777777" w:rsidR="00AB4D66" w:rsidRDefault="00AB4D66" w:rsidP="00AB4D66">
      <w:pPr>
        <w:tabs>
          <w:tab w:val="left" w:pos="5328"/>
        </w:tabs>
        <w:rPr>
          <w:rFonts w:ascii="Times New Roman" w:hAnsi="Times New Roman" w:cs="Times New Roman"/>
          <w:color w:val="000000"/>
          <w:sz w:val="24"/>
          <w:szCs w:val="24"/>
        </w:rPr>
      </w:pPr>
      <w:r>
        <w:rPr>
          <w:rFonts w:ascii="Times New Roman" w:hAnsi="Times New Roman" w:cs="Times New Roman"/>
          <w:color w:val="000000"/>
          <w:sz w:val="24"/>
          <w:szCs w:val="24"/>
        </w:rPr>
        <w:tab/>
      </w:r>
    </w:p>
    <w:p w14:paraId="1A7326EF" w14:textId="77777777" w:rsidR="00AB4D66" w:rsidRDefault="00AB4D66">
      <w:pPr>
        <w:rPr>
          <w:rFonts w:ascii="Times New Roman" w:hAnsi="Times New Roman" w:cs="Times New Roman"/>
          <w:color w:val="000000"/>
          <w:sz w:val="24"/>
          <w:szCs w:val="24"/>
        </w:rPr>
      </w:pPr>
    </w:p>
    <w:p w14:paraId="4EA96E19" w14:textId="77777777" w:rsidR="00AB4D66" w:rsidRDefault="00AB4D66">
      <w:pPr>
        <w:rPr>
          <w:rFonts w:ascii="Times New Roman" w:hAnsi="Times New Roman" w:cs="Times New Roman"/>
          <w:color w:val="000000"/>
          <w:sz w:val="24"/>
          <w:szCs w:val="24"/>
        </w:rPr>
      </w:pPr>
    </w:p>
    <w:p w14:paraId="54F195AA" w14:textId="77777777" w:rsidR="00AB4D66" w:rsidRDefault="00AB4D66">
      <w:pPr>
        <w:rPr>
          <w:rFonts w:ascii="Times New Roman" w:hAnsi="Times New Roman" w:cs="Times New Roman"/>
          <w:color w:val="000000"/>
          <w:sz w:val="24"/>
          <w:szCs w:val="24"/>
        </w:rPr>
      </w:pPr>
    </w:p>
    <w:p w14:paraId="530779C4" w14:textId="77777777" w:rsidR="00AB4D66" w:rsidRDefault="00AB4D66">
      <w:pPr>
        <w:rPr>
          <w:rFonts w:ascii="Times New Roman" w:hAnsi="Times New Roman" w:cs="Times New Roman"/>
          <w:color w:val="000000"/>
          <w:sz w:val="24"/>
          <w:szCs w:val="24"/>
        </w:rPr>
      </w:pPr>
    </w:p>
    <w:p w14:paraId="60D73A54" w14:textId="77777777" w:rsidR="00AB4D66" w:rsidRDefault="00AB4D66">
      <w:pPr>
        <w:rPr>
          <w:rFonts w:ascii="Times New Roman" w:hAnsi="Times New Roman" w:cs="Times New Roman"/>
          <w:color w:val="000000"/>
          <w:sz w:val="24"/>
          <w:szCs w:val="24"/>
        </w:rPr>
        <w:sectPr w:rsidR="00AB4D66" w:rsidSect="00AB4D66">
          <w:footerReference w:type="default" r:id="rId14"/>
          <w:pgSz w:w="12240" w:h="15840"/>
          <w:pgMar w:top="1440" w:right="1440" w:bottom="1440" w:left="1440" w:header="720" w:footer="720" w:gutter="0"/>
          <w:pgNumType w:start="1"/>
          <w:cols w:space="720"/>
          <w:docGrid w:linePitch="360"/>
        </w:sectPr>
      </w:pPr>
    </w:p>
    <w:p w14:paraId="3BE59876" w14:textId="0E6DBC1E" w:rsidR="0039487E" w:rsidRDefault="0039487E">
      <w:pPr>
        <w:rPr>
          <w:rFonts w:ascii="Times New Roman" w:hAnsi="Times New Roman" w:cs="Times New Roman"/>
          <w:color w:val="000000"/>
          <w:sz w:val="24"/>
          <w:szCs w:val="24"/>
        </w:rPr>
      </w:pPr>
    </w:p>
    <w:p w14:paraId="22D68951" w14:textId="356DFD0C" w:rsidR="00835577" w:rsidRDefault="00835577">
      <w:pPr>
        <w:rPr>
          <w:rFonts w:ascii="Times New Roman" w:hAnsi="Times New Roman" w:cs="Times New Roman"/>
          <w:color w:val="000000"/>
          <w:sz w:val="24"/>
          <w:szCs w:val="24"/>
        </w:rPr>
      </w:pPr>
    </w:p>
    <w:p w14:paraId="57918C20" w14:textId="77777777" w:rsidR="00763B85" w:rsidRDefault="00763B85">
      <w:pPr>
        <w:rPr>
          <w:rFonts w:ascii="Times New Roman" w:hAnsi="Times New Roman" w:cs="Times New Roman"/>
          <w:color w:val="000000"/>
          <w:sz w:val="24"/>
          <w:szCs w:val="24"/>
        </w:rPr>
      </w:pPr>
    </w:p>
    <w:p w14:paraId="7216A894" w14:textId="77777777" w:rsidR="001E7654" w:rsidRPr="00F10FD6" w:rsidRDefault="0039487E" w:rsidP="00F10FD6">
      <w:pPr>
        <w:pStyle w:val="Ttulo2"/>
        <w:numPr>
          <w:ilvl w:val="1"/>
          <w:numId w:val="15"/>
        </w:numPr>
        <w:spacing w:before="0" w:line="360" w:lineRule="auto"/>
        <w:ind w:left="0" w:firstLine="0"/>
        <w:jc w:val="both"/>
        <w:rPr>
          <w:rFonts w:cs="Times New Roman"/>
          <w:szCs w:val="24"/>
        </w:rPr>
      </w:pPr>
      <w:bookmarkStart w:id="155" w:name="_Toc64668734"/>
      <w:bookmarkStart w:id="156" w:name="_Toc90604034"/>
      <w:r w:rsidRPr="00F33EAA">
        <w:rPr>
          <w:rFonts w:cs="Times New Roman"/>
          <w:szCs w:val="24"/>
        </w:rPr>
        <w:lastRenderedPageBreak/>
        <w:t>Contextualização</w:t>
      </w:r>
      <w:bookmarkEnd w:id="155"/>
      <w:bookmarkEnd w:id="156"/>
    </w:p>
    <w:p w14:paraId="6A4E1B11" w14:textId="56D4C360" w:rsidR="00F10FD6" w:rsidRDefault="0086187E" w:rsidP="00F10FD6">
      <w:pPr>
        <w:spacing w:line="360" w:lineRule="auto"/>
        <w:jc w:val="both"/>
        <w:rPr>
          <w:rFonts w:ascii="Times New Roman" w:hAnsi="Times New Roman" w:cs="Times New Roman"/>
          <w:color w:val="000000"/>
          <w:sz w:val="24"/>
          <w:szCs w:val="24"/>
        </w:rPr>
      </w:pPr>
      <w:r w:rsidRPr="00F33EAA">
        <w:rPr>
          <w:rFonts w:ascii="Times New Roman" w:hAnsi="Times New Roman" w:cs="Times New Roman"/>
          <w:sz w:val="24"/>
          <w:szCs w:val="24"/>
          <w:lang w:val="pt-BR"/>
        </w:rPr>
        <w:t xml:space="preserve">O presente trabalho cujo tema é </w:t>
      </w:r>
      <w:r w:rsidRPr="00F33EAA">
        <w:rPr>
          <w:rFonts w:ascii="Times New Roman" w:hAnsi="Times New Roman" w:cs="Times New Roman"/>
          <w:sz w:val="24"/>
          <w:szCs w:val="24"/>
        </w:rPr>
        <w:t xml:space="preserve">“Sistema de gestão e controlo de transportes </w:t>
      </w:r>
      <w:r w:rsidR="00A74A7D" w:rsidRPr="00F33EAA">
        <w:rPr>
          <w:rFonts w:ascii="Times New Roman" w:hAnsi="Times New Roman" w:cs="Times New Roman"/>
          <w:sz w:val="24"/>
          <w:szCs w:val="24"/>
        </w:rPr>
        <w:t>Públicos</w:t>
      </w:r>
      <w:r w:rsidR="00A74A7D" w:rsidRPr="00F33EAA">
        <w:rPr>
          <w:rFonts w:ascii="Times New Roman" w:hAnsi="Times New Roman" w:cs="Times New Roman"/>
          <w:color w:val="00B050"/>
          <w:sz w:val="24"/>
          <w:szCs w:val="24"/>
        </w:rPr>
        <w:t>”</w:t>
      </w:r>
      <w:r w:rsidRPr="00F33EAA">
        <w:rPr>
          <w:rFonts w:ascii="Times New Roman" w:hAnsi="Times New Roman" w:cs="Times New Roman"/>
          <w:sz w:val="24"/>
          <w:szCs w:val="24"/>
        </w:rPr>
        <w:t>,</w:t>
      </w:r>
      <w:r w:rsidRPr="00F33EAA">
        <w:rPr>
          <w:rFonts w:ascii="Times New Roman" w:hAnsi="Times New Roman" w:cs="Times New Roman"/>
          <w:color w:val="000000"/>
          <w:sz w:val="24"/>
          <w:szCs w:val="24"/>
        </w:rPr>
        <w:t xml:space="preserve"> </w:t>
      </w:r>
      <w:ins w:id="157" w:author="LGinger" w:date="2022-02-01T17:04:00Z">
        <w:r w:rsidR="00BB1DE2">
          <w:rPr>
            <w:rFonts w:ascii="Times New Roman" w:hAnsi="Times New Roman" w:cs="Times New Roman"/>
            <w:color w:val="000000"/>
            <w:sz w:val="24"/>
            <w:szCs w:val="24"/>
          </w:rPr>
          <w:t xml:space="preserve">que se pretende que seja </w:t>
        </w:r>
      </w:ins>
      <w:r w:rsidRPr="00F33EAA">
        <w:rPr>
          <w:rFonts w:ascii="Times New Roman" w:hAnsi="Times New Roman" w:cs="Times New Roman"/>
          <w:color w:val="000000"/>
          <w:sz w:val="24"/>
          <w:szCs w:val="24"/>
        </w:rPr>
        <w:t>uma plataforma de logística que usa a tecnologia para ajudar, empresas</w:t>
      </w:r>
      <w:ins w:id="158" w:author="LGinger" w:date="2022-02-01T17:04:00Z">
        <w:r w:rsidR="00BB1DE2">
          <w:rPr>
            <w:rFonts w:ascii="Times New Roman" w:hAnsi="Times New Roman" w:cs="Times New Roman"/>
            <w:color w:val="000000"/>
            <w:sz w:val="24"/>
            <w:szCs w:val="24"/>
          </w:rPr>
          <w:t>?</w:t>
        </w:r>
      </w:ins>
      <w:r w:rsidRPr="00F33EAA">
        <w:rPr>
          <w:rFonts w:ascii="Times New Roman" w:hAnsi="Times New Roman" w:cs="Times New Roman"/>
          <w:color w:val="000000"/>
          <w:sz w:val="24"/>
          <w:szCs w:val="24"/>
        </w:rPr>
        <w:t xml:space="preserve">, a população, e o estado ou o </w:t>
      </w:r>
      <w:r w:rsidR="00A74A7D" w:rsidRPr="00F33EAA">
        <w:rPr>
          <w:rFonts w:ascii="Times New Roman" w:hAnsi="Times New Roman" w:cs="Times New Roman"/>
          <w:color w:val="000000"/>
          <w:sz w:val="24"/>
          <w:szCs w:val="24"/>
        </w:rPr>
        <w:t>país</w:t>
      </w:r>
      <w:r w:rsidRPr="00F33EAA">
        <w:rPr>
          <w:rFonts w:ascii="Times New Roman" w:hAnsi="Times New Roman" w:cs="Times New Roman"/>
          <w:color w:val="000000"/>
          <w:sz w:val="24"/>
          <w:szCs w:val="24"/>
        </w:rPr>
        <w:t xml:space="preserve"> em geral, a planejar, executar e </w:t>
      </w:r>
      <w:r w:rsidR="00F904C1" w:rsidRPr="00F33EAA">
        <w:rPr>
          <w:rFonts w:ascii="Times New Roman" w:hAnsi="Times New Roman" w:cs="Times New Roman"/>
          <w:color w:val="000000"/>
          <w:sz w:val="24"/>
          <w:szCs w:val="24"/>
        </w:rPr>
        <w:t>otimizar</w:t>
      </w:r>
      <w:r w:rsidRPr="00F33EAA">
        <w:rPr>
          <w:rFonts w:ascii="Times New Roman" w:hAnsi="Times New Roman" w:cs="Times New Roman"/>
          <w:color w:val="000000"/>
          <w:sz w:val="24"/>
          <w:szCs w:val="24"/>
        </w:rPr>
        <w:t xml:space="preserve"> a movimentação física das </w:t>
      </w:r>
      <w:proofErr w:type="gramStart"/>
      <w:r w:rsidRPr="00F33EAA">
        <w:rPr>
          <w:rFonts w:ascii="Times New Roman" w:hAnsi="Times New Roman" w:cs="Times New Roman"/>
          <w:color w:val="000000"/>
          <w:sz w:val="24"/>
          <w:szCs w:val="24"/>
        </w:rPr>
        <w:t>mercadorias</w:t>
      </w:r>
      <w:ins w:id="159" w:author="LGinger" w:date="2022-02-01T17:05:00Z">
        <w:r w:rsidR="00BB1DE2">
          <w:rPr>
            <w:rFonts w:ascii="Times New Roman" w:hAnsi="Times New Roman" w:cs="Times New Roman"/>
            <w:color w:val="000000"/>
            <w:sz w:val="24"/>
            <w:szCs w:val="24"/>
          </w:rPr>
          <w:t xml:space="preserve"> Plagio</w:t>
        </w:r>
      </w:ins>
      <w:proofErr w:type="gramEnd"/>
      <w:r w:rsidRPr="00F33EAA">
        <w:rPr>
          <w:rFonts w:ascii="Times New Roman" w:hAnsi="Times New Roman" w:cs="Times New Roman"/>
          <w:color w:val="000000"/>
          <w:sz w:val="24"/>
          <w:szCs w:val="24"/>
        </w:rPr>
        <w:t xml:space="preserve">, passageiros e outros, </w:t>
      </w:r>
      <w:r w:rsidR="00A74A7D">
        <w:rPr>
          <w:rFonts w:ascii="Times New Roman" w:hAnsi="Times New Roman" w:cs="Times New Roman"/>
          <w:color w:val="000000"/>
          <w:sz w:val="24"/>
          <w:szCs w:val="24"/>
        </w:rPr>
        <w:t>este</w:t>
      </w:r>
      <w:r w:rsidR="00470941">
        <w:rPr>
          <w:rFonts w:ascii="Times New Roman" w:hAnsi="Times New Roman" w:cs="Times New Roman"/>
          <w:color w:val="000000"/>
          <w:sz w:val="24"/>
          <w:szCs w:val="24"/>
        </w:rPr>
        <w:t xml:space="preserve"> sistema visa fazer a gestão </w:t>
      </w:r>
      <w:r w:rsidR="006E54CD">
        <w:rPr>
          <w:rFonts w:ascii="Times New Roman" w:hAnsi="Times New Roman" w:cs="Times New Roman"/>
          <w:color w:val="000000"/>
          <w:sz w:val="24"/>
          <w:szCs w:val="24"/>
        </w:rPr>
        <w:t>dos transportes</w:t>
      </w:r>
      <w:r w:rsidR="00470941">
        <w:rPr>
          <w:rFonts w:ascii="Times New Roman" w:hAnsi="Times New Roman" w:cs="Times New Roman"/>
          <w:color w:val="000000"/>
          <w:sz w:val="24"/>
          <w:szCs w:val="24"/>
        </w:rPr>
        <w:t xml:space="preserve"> e o controlo de desvios de rotas</w:t>
      </w:r>
      <w:r w:rsidR="006E54CD">
        <w:rPr>
          <w:rFonts w:ascii="Times New Roman" w:hAnsi="Times New Roman" w:cs="Times New Roman"/>
          <w:color w:val="000000"/>
          <w:sz w:val="24"/>
          <w:szCs w:val="24"/>
        </w:rPr>
        <w:t>.</w:t>
      </w:r>
    </w:p>
    <w:p w14:paraId="52AB3F06" w14:textId="55D5680E" w:rsidR="001F0660" w:rsidRDefault="00014510" w:rsidP="00890CEA">
      <w:pPr>
        <w:spacing w:before="200" w:after="0" w:line="360" w:lineRule="auto"/>
        <w:jc w:val="both"/>
        <w:rPr>
          <w:rFonts w:ascii="Times New Roman" w:hAnsi="Times New Roman"/>
          <w:color w:val="000000"/>
          <w:sz w:val="24"/>
          <w:szCs w:val="24"/>
        </w:rPr>
      </w:pPr>
      <w:r w:rsidRPr="00014510">
        <w:rPr>
          <w:rFonts w:ascii="Times New Roman" w:hAnsi="Times New Roman"/>
          <w:bCs/>
          <w:color w:val="000000"/>
          <w:sz w:val="24"/>
          <w:szCs w:val="24"/>
        </w:rPr>
        <w:t>Segundo Carlos (2014)</w:t>
      </w:r>
      <w:r>
        <w:rPr>
          <w:rFonts w:ascii="Times New Roman" w:hAnsi="Times New Roman"/>
          <w:b/>
          <w:color w:val="000000"/>
          <w:sz w:val="24"/>
          <w:szCs w:val="24"/>
        </w:rPr>
        <w:t xml:space="preserve"> </w:t>
      </w:r>
      <w:r w:rsidR="00395CD9" w:rsidRPr="00CC7346">
        <w:rPr>
          <w:rFonts w:ascii="Times New Roman" w:hAnsi="Times New Roman"/>
          <w:b/>
          <w:color w:val="000000"/>
          <w:sz w:val="24"/>
          <w:szCs w:val="24"/>
        </w:rPr>
        <w:t>Sistema de gestão e controlo de transporte “</w:t>
      </w:r>
      <w:r w:rsidR="00395CD9" w:rsidRPr="00CC7346">
        <w:rPr>
          <w:rFonts w:ascii="Times New Roman" w:hAnsi="Times New Roman"/>
          <w:color w:val="000000"/>
          <w:sz w:val="24"/>
          <w:szCs w:val="24"/>
        </w:rPr>
        <w:t xml:space="preserve">tem como importância, apontar com clareza a existência de problemas, diagnosticar com rapidez e assertividade as causas, apresentar soluções práticas e com o menor custo possível e atua sem demora na resolução das falhas operacionais”. </w:t>
      </w:r>
      <w:ins w:id="160" w:author="LGinger" w:date="2022-02-01T17:07:00Z">
        <w:r w:rsidR="00BB1DE2">
          <w:rPr>
            <w:rFonts w:ascii="Times New Roman" w:hAnsi="Times New Roman"/>
            <w:color w:val="000000"/>
            <w:sz w:val="24"/>
            <w:szCs w:val="24"/>
          </w:rPr>
          <w:t>E depois???? O que este texto/conhecimento acrescenta no seu tema?</w:t>
        </w:r>
      </w:ins>
    </w:p>
    <w:p w14:paraId="7E268FF0" w14:textId="77777777" w:rsidR="00F904C1" w:rsidRPr="00890CEA" w:rsidRDefault="00F904C1" w:rsidP="00890CEA">
      <w:pPr>
        <w:spacing w:before="200" w:after="0" w:line="360" w:lineRule="auto"/>
        <w:jc w:val="both"/>
        <w:rPr>
          <w:rFonts w:ascii="Times New Roman" w:hAnsi="Times New Roman"/>
          <w:color w:val="000000"/>
          <w:sz w:val="24"/>
          <w:szCs w:val="24"/>
        </w:rPr>
      </w:pPr>
    </w:p>
    <w:p w14:paraId="7F4190A6" w14:textId="1A08F814" w:rsidR="0086187E" w:rsidRPr="00890CEA" w:rsidRDefault="0086187E" w:rsidP="00F10FD6">
      <w:pPr>
        <w:spacing w:line="360" w:lineRule="auto"/>
        <w:jc w:val="both"/>
        <w:rPr>
          <w:rFonts w:ascii="Times New Roman" w:hAnsi="Times New Roman" w:cs="Times New Roman"/>
          <w:color w:val="00B050"/>
          <w:sz w:val="24"/>
          <w:szCs w:val="24"/>
        </w:rPr>
      </w:pPr>
      <w:r w:rsidRPr="00890CEA">
        <w:rPr>
          <w:rFonts w:ascii="Times New Roman" w:hAnsi="Times New Roman" w:cs="Times New Roman"/>
          <w:sz w:val="24"/>
          <w:szCs w:val="24"/>
        </w:rPr>
        <w:t>Hoje 85% da população Moçambicana trabalha nas cidades</w:t>
      </w:r>
      <w:ins w:id="161" w:author="LGinger" w:date="2022-02-01T17:08:00Z">
        <w:r w:rsidR="00BB1DE2">
          <w:rPr>
            <w:rFonts w:ascii="Times New Roman" w:hAnsi="Times New Roman" w:cs="Times New Roman"/>
            <w:sz w:val="24"/>
            <w:szCs w:val="24"/>
          </w:rPr>
          <w:t xml:space="preserve"> fonte tendo em conta o comentário dado na versão anterior</w:t>
        </w:r>
      </w:ins>
      <w:r w:rsidRPr="00890CEA">
        <w:rPr>
          <w:rFonts w:ascii="Times New Roman" w:hAnsi="Times New Roman" w:cs="Times New Roman"/>
          <w:sz w:val="24"/>
          <w:szCs w:val="24"/>
        </w:rPr>
        <w:t>. A concentração</w:t>
      </w:r>
      <w:r w:rsidR="001F45D7">
        <w:rPr>
          <w:rFonts w:ascii="Times New Roman" w:hAnsi="Times New Roman" w:cs="Times New Roman"/>
          <w:sz w:val="24"/>
          <w:szCs w:val="24"/>
        </w:rPr>
        <w:t xml:space="preserve"> d</w:t>
      </w:r>
      <w:r w:rsidR="00662613">
        <w:rPr>
          <w:rFonts w:ascii="Times New Roman" w:hAnsi="Times New Roman" w:cs="Times New Roman"/>
          <w:sz w:val="24"/>
          <w:szCs w:val="24"/>
        </w:rPr>
        <w:t>as empresas transportadoras</w:t>
      </w:r>
      <w:r w:rsidRPr="00890CEA">
        <w:rPr>
          <w:rFonts w:ascii="Times New Roman" w:hAnsi="Times New Roman" w:cs="Times New Roman"/>
          <w:sz w:val="24"/>
          <w:szCs w:val="24"/>
        </w:rPr>
        <w:t xml:space="preserve"> desencadeia problemas que </w:t>
      </w:r>
      <w:r w:rsidR="00A74A7D" w:rsidRPr="00890CEA">
        <w:rPr>
          <w:rFonts w:ascii="Times New Roman" w:hAnsi="Times New Roman" w:cs="Times New Roman"/>
          <w:sz w:val="24"/>
          <w:szCs w:val="24"/>
        </w:rPr>
        <w:t>afetam</w:t>
      </w:r>
      <w:r w:rsidRPr="00890CEA">
        <w:rPr>
          <w:rFonts w:ascii="Times New Roman" w:hAnsi="Times New Roman" w:cs="Times New Roman"/>
          <w:sz w:val="24"/>
          <w:szCs w:val="24"/>
        </w:rPr>
        <w:t xml:space="preserve"> a vida de milhares de pessoas diariamente</w:t>
      </w:r>
      <w:ins w:id="162" w:author="LGinger" w:date="2022-02-01T17:09:00Z">
        <w:r w:rsidR="00BB1DE2">
          <w:rPr>
            <w:rFonts w:ascii="Times New Roman" w:hAnsi="Times New Roman" w:cs="Times New Roman"/>
            <w:sz w:val="24"/>
            <w:szCs w:val="24"/>
          </w:rPr>
          <w:t xml:space="preserve"> </w:t>
        </w:r>
      </w:ins>
      <w:proofErr w:type="spellStart"/>
      <w:proofErr w:type="gramStart"/>
      <w:ins w:id="163" w:author="LGinger" w:date="2022-02-01T17:15:00Z">
        <w:r w:rsidR="00E922F2">
          <w:rPr>
            <w:rFonts w:ascii="Times New Roman" w:hAnsi="Times New Roman" w:cs="Times New Roman"/>
            <w:sz w:val="24"/>
            <w:szCs w:val="24"/>
          </w:rPr>
          <w:t>onde?</w:t>
        </w:r>
      </w:ins>
      <w:ins w:id="164" w:author="LGinger" w:date="2022-02-01T17:09:00Z">
        <w:r w:rsidR="00BB1DE2">
          <w:rPr>
            <w:rFonts w:ascii="Times New Roman" w:hAnsi="Times New Roman" w:cs="Times New Roman"/>
            <w:sz w:val="24"/>
            <w:szCs w:val="24"/>
          </w:rPr>
          <w:t>quem</w:t>
        </w:r>
        <w:proofErr w:type="spellEnd"/>
        <w:proofErr w:type="gramEnd"/>
        <w:r w:rsidR="00BB1DE2">
          <w:rPr>
            <w:rFonts w:ascii="Times New Roman" w:hAnsi="Times New Roman" w:cs="Times New Roman"/>
            <w:sz w:val="24"/>
            <w:szCs w:val="24"/>
          </w:rPr>
          <w:t xml:space="preserve"> disse?</w:t>
        </w:r>
      </w:ins>
      <w:r w:rsidRPr="00890CEA">
        <w:rPr>
          <w:rFonts w:ascii="Times New Roman" w:hAnsi="Times New Roman" w:cs="Times New Roman"/>
          <w:sz w:val="24"/>
          <w:szCs w:val="24"/>
        </w:rPr>
        <w:t>. Pois, no que tange ao transporte e a distribuição de pessoas e mercadorias, os transportes são hoje áreas fundamentais para o sucesso de qualquer empresa. Fazer chegar uma pessoa, mercadoria a um certo destino pode ser determinante no sucesso de um produto ou empresa</w:t>
      </w:r>
      <w:r w:rsidR="00D140F5" w:rsidRPr="00D140F5">
        <w:rPr>
          <w:rFonts w:ascii="Times New Roman" w:hAnsi="Times New Roman" w:cs="Times New Roman"/>
          <w:sz w:val="24"/>
          <w:szCs w:val="24"/>
        </w:rPr>
        <w:t xml:space="preserve"> (</w:t>
      </w:r>
      <w:proofErr w:type="spellStart"/>
      <w:r w:rsidR="00D140F5" w:rsidRPr="00D140F5">
        <w:rPr>
          <w:rFonts w:ascii="Times New Roman" w:hAnsi="Times New Roman" w:cs="Times New Roman"/>
          <w:sz w:val="24"/>
          <w:szCs w:val="24"/>
        </w:rPr>
        <w:t>PEMM</w:t>
      </w:r>
      <w:ins w:id="165" w:author="LGinger" w:date="2022-02-01T17:10:00Z">
        <w:r w:rsidR="00BB1DE2">
          <w:rPr>
            <w:rFonts w:ascii="Times New Roman" w:hAnsi="Times New Roman" w:cs="Times New Roman"/>
            <w:sz w:val="24"/>
            <w:szCs w:val="24"/>
          </w:rPr>
          <w:t>o</w:t>
        </w:r>
        <w:proofErr w:type="spellEnd"/>
        <w:r w:rsidR="00BB1DE2">
          <w:rPr>
            <w:rFonts w:ascii="Times New Roman" w:hAnsi="Times New Roman" w:cs="Times New Roman"/>
            <w:sz w:val="24"/>
            <w:szCs w:val="24"/>
          </w:rPr>
          <w:t xml:space="preserve"> que é </w:t>
        </w:r>
        <w:proofErr w:type="gramStart"/>
        <w:r w:rsidR="00BB1DE2">
          <w:rPr>
            <w:rFonts w:ascii="Times New Roman" w:hAnsi="Times New Roman" w:cs="Times New Roman"/>
            <w:sz w:val="24"/>
            <w:szCs w:val="24"/>
          </w:rPr>
          <w:t>isto?</w:t>
        </w:r>
      </w:ins>
      <w:r w:rsidR="00D140F5" w:rsidRPr="00D140F5">
        <w:rPr>
          <w:rFonts w:ascii="Times New Roman" w:hAnsi="Times New Roman" w:cs="Times New Roman"/>
          <w:sz w:val="24"/>
          <w:szCs w:val="24"/>
        </w:rPr>
        <w:t>,</w:t>
      </w:r>
      <w:proofErr w:type="gramEnd"/>
      <w:r w:rsidR="00D140F5" w:rsidRPr="00D140F5">
        <w:rPr>
          <w:rFonts w:ascii="Times New Roman" w:hAnsi="Times New Roman" w:cs="Times New Roman"/>
          <w:sz w:val="24"/>
          <w:szCs w:val="24"/>
        </w:rPr>
        <w:t xml:space="preserve"> 2010)</w:t>
      </w:r>
      <w:r w:rsidR="00D140F5">
        <w:rPr>
          <w:rFonts w:ascii="Times New Roman" w:hAnsi="Times New Roman" w:cs="Times New Roman"/>
          <w:sz w:val="24"/>
          <w:szCs w:val="24"/>
        </w:rPr>
        <w:t>.</w:t>
      </w:r>
    </w:p>
    <w:p w14:paraId="115720B4" w14:textId="4F1C2910" w:rsidR="00C42874" w:rsidRDefault="0086187E" w:rsidP="006E54CD">
      <w:pPr>
        <w:pStyle w:val="Default"/>
        <w:spacing w:line="360" w:lineRule="auto"/>
        <w:jc w:val="both"/>
        <w:rPr>
          <w:rFonts w:ascii="Times New Roman" w:hAnsi="Times New Roman" w:cs="Times New Roman"/>
          <w:color w:val="auto"/>
          <w:lang w:val="pt-PT"/>
        </w:rPr>
      </w:pPr>
      <w:r w:rsidRPr="00F33EAA">
        <w:rPr>
          <w:rFonts w:ascii="Times New Roman" w:hAnsi="Times New Roman" w:cs="Times New Roman"/>
          <w:color w:val="auto"/>
          <w:lang w:val="pt-PT"/>
        </w:rPr>
        <w:t>Desta forma</w:t>
      </w:r>
      <w:r w:rsidR="00662613">
        <w:rPr>
          <w:rFonts w:ascii="Times New Roman" w:hAnsi="Times New Roman" w:cs="Times New Roman"/>
          <w:color w:val="auto"/>
          <w:lang w:val="pt-PT"/>
        </w:rPr>
        <w:t>,</w:t>
      </w:r>
      <w:r w:rsidRPr="00F33EAA">
        <w:rPr>
          <w:rFonts w:ascii="Times New Roman" w:hAnsi="Times New Roman" w:cs="Times New Roman"/>
          <w:color w:val="auto"/>
          <w:lang w:val="pt-PT"/>
        </w:rPr>
        <w:t xml:space="preserve"> </w:t>
      </w:r>
      <w:r w:rsidR="00662613">
        <w:rPr>
          <w:rFonts w:ascii="Times New Roman" w:hAnsi="Times New Roman" w:cs="Times New Roman"/>
          <w:color w:val="auto"/>
          <w:lang w:val="pt-PT"/>
        </w:rPr>
        <w:t>as entidades de transportes públicos</w:t>
      </w:r>
      <w:r w:rsidRPr="00F33EAA">
        <w:rPr>
          <w:rFonts w:ascii="Times New Roman" w:hAnsi="Times New Roman" w:cs="Times New Roman"/>
          <w:color w:val="auto"/>
          <w:lang w:val="pt-PT"/>
        </w:rPr>
        <w:t xml:space="preserve"> criam a necessidade do desenvolvimento de</w:t>
      </w:r>
      <w:r w:rsidRPr="00F33EAA">
        <w:rPr>
          <w:rFonts w:ascii="Times New Roman" w:hAnsi="Times New Roman" w:cs="Times New Roman"/>
          <w:color w:val="auto"/>
          <w:lang w:val="pt-PT"/>
        </w:rPr>
        <w:br/>
        <w:t>ferramentas que permi</w:t>
      </w:r>
      <w:r w:rsidR="00915B70">
        <w:rPr>
          <w:rFonts w:ascii="Times New Roman" w:hAnsi="Times New Roman" w:cs="Times New Roman"/>
          <w:color w:val="auto"/>
          <w:lang w:val="pt-PT"/>
        </w:rPr>
        <w:t>tam gerir centralmente os transportes</w:t>
      </w:r>
      <w:r w:rsidRPr="00F33EAA">
        <w:rPr>
          <w:rFonts w:ascii="Times New Roman" w:hAnsi="Times New Roman" w:cs="Times New Roman"/>
          <w:color w:val="auto"/>
          <w:lang w:val="pt-PT"/>
        </w:rPr>
        <w:t xml:space="preserve"> recorrendo aos mais recentes e</w:t>
      </w:r>
      <w:r w:rsidRPr="00F33EAA">
        <w:rPr>
          <w:rFonts w:ascii="Times New Roman" w:hAnsi="Times New Roman" w:cs="Times New Roman"/>
          <w:color w:val="auto"/>
          <w:lang w:val="pt-PT"/>
        </w:rPr>
        <w:br/>
        <w:t>avanços tecnológicos na área da info</w:t>
      </w:r>
      <w:r w:rsidR="00C42874" w:rsidRPr="00F33EAA">
        <w:rPr>
          <w:rFonts w:ascii="Times New Roman" w:hAnsi="Times New Roman" w:cs="Times New Roman"/>
          <w:color w:val="auto"/>
          <w:lang w:val="pt-PT"/>
        </w:rPr>
        <w:t xml:space="preserve">rmática e das </w:t>
      </w:r>
      <w:r w:rsidR="00897DDE" w:rsidRPr="00F33EAA">
        <w:rPr>
          <w:rFonts w:ascii="Times New Roman" w:hAnsi="Times New Roman" w:cs="Times New Roman"/>
          <w:color w:val="auto"/>
          <w:lang w:val="pt-PT"/>
        </w:rPr>
        <w:t>telecomunicações</w:t>
      </w:r>
      <w:r w:rsidR="00897DDE" w:rsidRPr="00897DDE">
        <w:rPr>
          <w:rFonts w:ascii="Times New Roman" w:hAnsi="Times New Roman" w:cs="Times New Roman"/>
          <w:lang w:val="pt-PT"/>
        </w:rPr>
        <w:t xml:space="preserve"> (PEMM, 2010)</w:t>
      </w:r>
      <w:r w:rsidR="00C42874" w:rsidRPr="00F33EAA">
        <w:rPr>
          <w:rFonts w:ascii="Times New Roman" w:hAnsi="Times New Roman" w:cs="Times New Roman"/>
          <w:color w:val="auto"/>
          <w:lang w:val="pt-PT"/>
        </w:rPr>
        <w:t xml:space="preserve">. </w:t>
      </w:r>
    </w:p>
    <w:p w14:paraId="06601ED0" w14:textId="1B14FB0C" w:rsidR="00946837" w:rsidRDefault="00946837" w:rsidP="006E54CD">
      <w:pPr>
        <w:pStyle w:val="Default"/>
        <w:spacing w:line="360" w:lineRule="auto"/>
        <w:jc w:val="both"/>
        <w:rPr>
          <w:rFonts w:ascii="Times New Roman" w:hAnsi="Times New Roman" w:cs="Times New Roman"/>
          <w:color w:val="auto"/>
          <w:lang w:val="pt-PT"/>
        </w:rPr>
      </w:pPr>
    </w:p>
    <w:p w14:paraId="0EEFCD42" w14:textId="23E0FBA0" w:rsidR="00946837" w:rsidRDefault="0060297E" w:rsidP="006E54CD">
      <w:pPr>
        <w:pStyle w:val="Default"/>
        <w:spacing w:line="360" w:lineRule="auto"/>
        <w:jc w:val="both"/>
        <w:rPr>
          <w:rFonts w:ascii="Times New Roman" w:hAnsi="Times New Roman" w:cs="Times New Roman"/>
          <w:color w:val="auto"/>
          <w:lang w:val="pt-PT"/>
        </w:rPr>
      </w:pPr>
      <w:r>
        <w:rPr>
          <w:rFonts w:ascii="Times New Roman" w:hAnsi="Times New Roman" w:cs="Times New Roman"/>
          <w:color w:val="auto"/>
          <w:lang w:val="pt-PT"/>
        </w:rPr>
        <w:t>A</w:t>
      </w:r>
      <w:r w:rsidR="00946837" w:rsidRPr="00946837">
        <w:rPr>
          <w:rFonts w:ascii="Times New Roman" w:hAnsi="Times New Roman" w:cs="Times New Roman"/>
          <w:color w:val="auto"/>
          <w:lang w:val="pt-PT"/>
        </w:rPr>
        <w:t>s ferramentas de gerenciamento de transportes</w:t>
      </w:r>
      <w:r w:rsidR="00946837">
        <w:rPr>
          <w:rFonts w:ascii="Times New Roman" w:hAnsi="Times New Roman" w:cs="Times New Roman"/>
          <w:color w:val="auto"/>
          <w:lang w:val="pt-PT"/>
        </w:rPr>
        <w:t xml:space="preserve"> assim como também de controlo de desvios de rotas,</w:t>
      </w:r>
      <w:r w:rsidR="00946837" w:rsidRPr="00946837">
        <w:rPr>
          <w:rFonts w:ascii="Times New Roman" w:hAnsi="Times New Roman" w:cs="Times New Roman"/>
          <w:color w:val="auto"/>
          <w:lang w:val="pt-PT"/>
        </w:rPr>
        <w:t xml:space="preserve"> facilitam as rotinas</w:t>
      </w:r>
      <w:r w:rsidR="00946837">
        <w:rPr>
          <w:rFonts w:ascii="Times New Roman" w:hAnsi="Times New Roman" w:cs="Times New Roman"/>
          <w:color w:val="auto"/>
          <w:lang w:val="pt-PT"/>
        </w:rPr>
        <w:t xml:space="preserve"> do dia-a-dia dos transportes, assim como também facilita as atividades dos funcionários e passageiros. </w:t>
      </w:r>
      <w:r w:rsidR="00946837" w:rsidRPr="00946837">
        <w:rPr>
          <w:rFonts w:ascii="Times New Roman" w:hAnsi="Times New Roman" w:cs="Times New Roman"/>
          <w:color w:val="auto"/>
          <w:lang w:val="pt-PT"/>
        </w:rPr>
        <w:t>Para que o s</w:t>
      </w:r>
      <w:r w:rsidR="00946837">
        <w:rPr>
          <w:rFonts w:ascii="Times New Roman" w:hAnsi="Times New Roman" w:cs="Times New Roman"/>
          <w:color w:val="auto"/>
          <w:lang w:val="pt-PT"/>
        </w:rPr>
        <w:t>istema</w:t>
      </w:r>
      <w:r w:rsidR="00946837" w:rsidRPr="00946837">
        <w:rPr>
          <w:rFonts w:ascii="Times New Roman" w:hAnsi="Times New Roman" w:cs="Times New Roman"/>
          <w:color w:val="auto"/>
          <w:lang w:val="pt-PT"/>
        </w:rPr>
        <w:t xml:space="preserve"> realmente desempenhe seu papel com funcionalidade total, deve</w:t>
      </w:r>
      <w:r w:rsidR="00946837">
        <w:rPr>
          <w:rFonts w:ascii="Times New Roman" w:hAnsi="Times New Roman" w:cs="Times New Roman"/>
          <w:color w:val="auto"/>
          <w:lang w:val="pt-PT"/>
        </w:rPr>
        <w:t>-</w:t>
      </w:r>
      <w:r w:rsidR="00946837" w:rsidRPr="00946837">
        <w:rPr>
          <w:rFonts w:ascii="Times New Roman" w:hAnsi="Times New Roman" w:cs="Times New Roman"/>
          <w:color w:val="auto"/>
          <w:lang w:val="pt-PT"/>
        </w:rPr>
        <w:t xml:space="preserve">se haver cuidado em todos os passos de sua </w:t>
      </w:r>
      <w:r w:rsidR="00F904C1" w:rsidRPr="00946837">
        <w:rPr>
          <w:rFonts w:ascii="Times New Roman" w:hAnsi="Times New Roman" w:cs="Times New Roman"/>
          <w:color w:val="auto"/>
          <w:lang w:val="pt-PT"/>
        </w:rPr>
        <w:t>implantação</w:t>
      </w:r>
      <w:r w:rsidR="00F904C1" w:rsidRPr="00897DDE">
        <w:rPr>
          <w:rFonts w:ascii="Times New Roman" w:hAnsi="Times New Roman" w:cs="Times New Roman"/>
          <w:lang w:val="pt-PT"/>
        </w:rPr>
        <w:t xml:space="preserve"> (PEMM, 2010)</w:t>
      </w:r>
      <w:r w:rsidR="00F904C1" w:rsidRPr="00F33EAA">
        <w:rPr>
          <w:rFonts w:ascii="Times New Roman" w:hAnsi="Times New Roman" w:cs="Times New Roman"/>
          <w:color w:val="auto"/>
          <w:lang w:val="pt-PT"/>
        </w:rPr>
        <w:t>.</w:t>
      </w:r>
      <w:ins w:id="166" w:author="LGinger" w:date="2022-02-01T17:19:00Z">
        <w:r w:rsidR="00E922F2">
          <w:rPr>
            <w:rFonts w:ascii="Times New Roman" w:hAnsi="Times New Roman" w:cs="Times New Roman"/>
            <w:color w:val="auto"/>
            <w:lang w:val="pt-PT"/>
          </w:rPr>
          <w:t xml:space="preserve"> O </w:t>
        </w:r>
      </w:ins>
      <w:ins w:id="167" w:author="LGinger" w:date="2022-02-01T17:20:00Z">
        <w:r w:rsidR="00E922F2">
          <w:rPr>
            <w:rFonts w:ascii="Times New Roman" w:hAnsi="Times New Roman" w:cs="Times New Roman"/>
            <w:color w:val="auto"/>
            <w:lang w:val="pt-PT"/>
          </w:rPr>
          <w:t>Arsénio</w:t>
        </w:r>
      </w:ins>
      <w:ins w:id="168" w:author="LGinger" w:date="2022-02-01T17:19:00Z">
        <w:r w:rsidR="00E922F2">
          <w:rPr>
            <w:rFonts w:ascii="Times New Roman" w:hAnsi="Times New Roman" w:cs="Times New Roman"/>
            <w:color w:val="auto"/>
            <w:lang w:val="pt-PT"/>
          </w:rPr>
          <w:t xml:space="preserve"> apenas copiou o texto dos outros e foi colocando uma palavra e outra </w:t>
        </w:r>
      </w:ins>
      <w:ins w:id="169" w:author="LGinger" w:date="2022-02-01T17:20:00Z">
        <w:r w:rsidR="00E922F2">
          <w:rPr>
            <w:rFonts w:ascii="Times New Roman" w:hAnsi="Times New Roman" w:cs="Times New Roman"/>
            <w:color w:val="auto"/>
            <w:lang w:val="pt-PT"/>
          </w:rPr>
          <w:t>sem, no entanto,</w:t>
        </w:r>
      </w:ins>
      <w:ins w:id="170" w:author="LGinger" w:date="2022-02-01T17:19:00Z">
        <w:r w:rsidR="00E922F2">
          <w:rPr>
            <w:rFonts w:ascii="Times New Roman" w:hAnsi="Times New Roman" w:cs="Times New Roman"/>
            <w:color w:val="auto"/>
            <w:lang w:val="pt-PT"/>
          </w:rPr>
          <w:t xml:space="preserve"> se preocupar</w:t>
        </w:r>
      </w:ins>
      <w:ins w:id="171" w:author="LGinger" w:date="2022-02-01T17:20:00Z">
        <w:r w:rsidR="00E922F2">
          <w:rPr>
            <w:rFonts w:ascii="Times New Roman" w:hAnsi="Times New Roman" w:cs="Times New Roman"/>
            <w:color w:val="auto"/>
            <w:lang w:val="pt-PT"/>
          </w:rPr>
          <w:t xml:space="preserve"> com a logica do que está a informar. Isto é plagio e revela </w:t>
        </w:r>
      </w:ins>
      <w:ins w:id="172" w:author="LGinger" w:date="2022-02-01T17:21:00Z">
        <w:r w:rsidR="00E922F2">
          <w:rPr>
            <w:rFonts w:ascii="Times New Roman" w:hAnsi="Times New Roman" w:cs="Times New Roman"/>
            <w:color w:val="auto"/>
            <w:lang w:val="pt-PT"/>
          </w:rPr>
          <w:t>preguiça</w:t>
        </w:r>
      </w:ins>
      <w:ins w:id="173" w:author="LGinger" w:date="2022-02-01T17:20:00Z">
        <w:r w:rsidR="00E922F2">
          <w:rPr>
            <w:rFonts w:ascii="Times New Roman" w:hAnsi="Times New Roman" w:cs="Times New Roman"/>
            <w:color w:val="auto"/>
            <w:lang w:val="pt-PT"/>
          </w:rPr>
          <w:t xml:space="preserve"> e falta de vontade de desenvolver seu trabalho. </w:t>
        </w:r>
      </w:ins>
      <w:ins w:id="174" w:author="LGinger" w:date="2022-02-01T17:21:00Z">
        <w:r w:rsidR="00E922F2">
          <w:rPr>
            <w:rFonts w:ascii="Times New Roman" w:hAnsi="Times New Roman" w:cs="Times New Roman"/>
            <w:color w:val="auto"/>
            <w:lang w:val="pt-PT"/>
          </w:rPr>
          <w:t>Chamei atenção quando apresentou o seu trabalho no dia 22 de Dezembro e mesmo assim continua com a mesma prática…</w:t>
        </w:r>
      </w:ins>
      <w:ins w:id="175" w:author="LGinger" w:date="2022-02-01T17:22:00Z">
        <w:r w:rsidR="00E922F2">
          <w:rPr>
            <w:rFonts w:ascii="Times New Roman" w:hAnsi="Times New Roman" w:cs="Times New Roman"/>
            <w:color w:val="auto"/>
            <w:lang w:val="pt-PT"/>
          </w:rPr>
          <w:t xml:space="preserve"> Quer fazer a disciplina no próximo ano?</w:t>
        </w:r>
      </w:ins>
    </w:p>
    <w:p w14:paraId="404E1AF7" w14:textId="0F6D58DD" w:rsidR="00D8463C" w:rsidRDefault="00D8463C" w:rsidP="006E54CD">
      <w:pPr>
        <w:pStyle w:val="Default"/>
        <w:spacing w:line="360" w:lineRule="auto"/>
        <w:jc w:val="both"/>
        <w:rPr>
          <w:rFonts w:ascii="Times New Roman" w:hAnsi="Times New Roman" w:cs="Times New Roman"/>
          <w:color w:val="auto"/>
          <w:lang w:val="pt-PT"/>
        </w:rPr>
      </w:pPr>
    </w:p>
    <w:p w14:paraId="30A14663" w14:textId="77777777" w:rsidR="00D8463C" w:rsidRPr="006C487D" w:rsidRDefault="00D8463C" w:rsidP="006E54CD">
      <w:pPr>
        <w:pStyle w:val="Default"/>
        <w:spacing w:line="360" w:lineRule="auto"/>
        <w:jc w:val="both"/>
        <w:rPr>
          <w:rFonts w:ascii="Times New Roman" w:hAnsi="Times New Roman" w:cs="Times New Roman"/>
          <w:color w:val="auto"/>
          <w:highlight w:val="yellow"/>
          <w:lang w:val="pt-PT"/>
          <w:rPrChange w:id="176" w:author="LGinger" w:date="2022-02-01T17:34:00Z">
            <w:rPr>
              <w:rFonts w:ascii="Times New Roman" w:hAnsi="Times New Roman" w:cs="Times New Roman"/>
              <w:color w:val="auto"/>
              <w:lang w:val="pt-PT"/>
            </w:rPr>
          </w:rPrChange>
        </w:rPr>
      </w:pPr>
      <w:r w:rsidRPr="006C487D">
        <w:rPr>
          <w:rFonts w:ascii="Times New Roman" w:hAnsi="Times New Roman" w:cs="Times New Roman"/>
          <w:color w:val="auto"/>
          <w:highlight w:val="yellow"/>
          <w:lang w:val="pt-PT"/>
          <w:rPrChange w:id="177" w:author="LGinger" w:date="2022-02-01T17:34:00Z">
            <w:rPr>
              <w:rFonts w:ascii="Times New Roman" w:hAnsi="Times New Roman" w:cs="Times New Roman"/>
              <w:color w:val="auto"/>
              <w:lang w:val="pt-PT"/>
            </w:rPr>
          </w:rPrChange>
        </w:rPr>
        <w:t xml:space="preserve">O sector dos transportes tem um papel determinante nas sociedades contemporâneas influenciando a vida das populações de forma tanto direta como indireta. Este sector tem extrema importância para o desenvolvimento económico dos países uma vez que cria sinergias e potencia diferentes ramos de atividades. Em Moçambique, os organismos institucionais do Estado reconhecem que “os transportes desempenham um papel fundamental na economia do país, permitindo a reunião de meios e fatores de produção, a integração de todos os elementos em espaços geográficos mais amplos e a integração mais profunda das economias nacionais e regionais” (Conselho de Ministros, 2014). </w:t>
      </w:r>
    </w:p>
    <w:p w14:paraId="70F6D5AC" w14:textId="66D44C73" w:rsidR="00D8463C" w:rsidRDefault="00D8463C" w:rsidP="006E54CD">
      <w:pPr>
        <w:pStyle w:val="Default"/>
        <w:spacing w:line="360" w:lineRule="auto"/>
        <w:jc w:val="both"/>
        <w:rPr>
          <w:rFonts w:ascii="Times New Roman" w:hAnsi="Times New Roman" w:cs="Times New Roman"/>
          <w:color w:val="auto"/>
          <w:lang w:val="pt-PT"/>
        </w:rPr>
      </w:pPr>
      <w:r w:rsidRPr="006C487D">
        <w:rPr>
          <w:rFonts w:ascii="Times New Roman" w:hAnsi="Times New Roman" w:cs="Times New Roman"/>
          <w:color w:val="auto"/>
          <w:highlight w:val="yellow"/>
          <w:lang w:val="pt-PT"/>
          <w:rPrChange w:id="178" w:author="LGinger" w:date="2022-02-01T17:34:00Z">
            <w:rPr>
              <w:rFonts w:ascii="Times New Roman" w:hAnsi="Times New Roman" w:cs="Times New Roman"/>
              <w:color w:val="auto"/>
              <w:lang w:val="pt-PT"/>
            </w:rPr>
          </w:rPrChange>
        </w:rPr>
        <w:t xml:space="preserve">Apesar da reconhecida importância dos transportes, nem sempre tem sido possível a real valorização deste assunto. Em particular, nos transportes públicos urbanos de Moçambique há uma evidente carência de meios, aliada a uma menor organização e rentabilização dos mesmos. Isto é resultado da espiral de desenvolvimento que o país tem vivido, onde o planeamento e sustentabilidade nesta área têm sido relegados para um plano secundário (Matos, 2008). Neste projeto de Licenciatura pretende-se olhar com especial atenção para os transportes na Província da Cidade de Maputo e nas suas zonas circundantes mais relevantes, responsáveis por assegurar a mobilidade da população mais desfavorecida e cativa dos transportes </w:t>
      </w:r>
      <w:proofErr w:type="spellStart"/>
      <w:proofErr w:type="gramStart"/>
      <w:r w:rsidRPr="006C487D">
        <w:rPr>
          <w:rFonts w:ascii="Times New Roman" w:hAnsi="Times New Roman" w:cs="Times New Roman"/>
          <w:color w:val="auto"/>
          <w:highlight w:val="yellow"/>
          <w:lang w:val="pt-PT"/>
          <w:rPrChange w:id="179" w:author="LGinger" w:date="2022-02-01T17:34:00Z">
            <w:rPr>
              <w:rFonts w:ascii="Times New Roman" w:hAnsi="Times New Roman" w:cs="Times New Roman"/>
              <w:color w:val="auto"/>
              <w:lang w:val="pt-PT"/>
            </w:rPr>
          </w:rPrChange>
        </w:rPr>
        <w:t>públicos.</w:t>
      </w:r>
      <w:ins w:id="180" w:author="LGinger" w:date="2022-02-01T17:34:00Z">
        <w:r w:rsidR="006C487D">
          <w:rPr>
            <w:rFonts w:ascii="Times New Roman" w:hAnsi="Times New Roman" w:cs="Times New Roman"/>
            <w:color w:val="auto"/>
            <w:lang w:val="pt-PT"/>
          </w:rPr>
          <w:t>Plagio</w:t>
        </w:r>
        <w:proofErr w:type="spellEnd"/>
        <w:proofErr w:type="gramEnd"/>
        <w:r w:rsidR="006C487D">
          <w:rPr>
            <w:rFonts w:ascii="Times New Roman" w:hAnsi="Times New Roman" w:cs="Times New Roman"/>
            <w:color w:val="auto"/>
            <w:lang w:val="pt-PT"/>
          </w:rPr>
          <w:t>…</w:t>
        </w:r>
      </w:ins>
    </w:p>
    <w:p w14:paraId="54855B86" w14:textId="77777777" w:rsidR="00946837" w:rsidRPr="00F33EAA" w:rsidRDefault="00946837" w:rsidP="006E54CD">
      <w:pPr>
        <w:pStyle w:val="Default"/>
        <w:spacing w:line="360" w:lineRule="auto"/>
        <w:jc w:val="both"/>
        <w:rPr>
          <w:rFonts w:ascii="Times New Roman" w:hAnsi="Times New Roman" w:cs="Times New Roman"/>
          <w:color w:val="auto"/>
          <w:lang w:val="pt-PT"/>
        </w:rPr>
      </w:pPr>
    </w:p>
    <w:p w14:paraId="5EFE9720" w14:textId="3CBA94A4" w:rsidR="00897DDE" w:rsidRPr="00F904C1" w:rsidRDefault="0086187E" w:rsidP="00F904C1">
      <w:pPr>
        <w:pStyle w:val="Default"/>
        <w:spacing w:line="360" w:lineRule="auto"/>
        <w:jc w:val="both"/>
        <w:rPr>
          <w:rFonts w:ascii="Times New Roman" w:hAnsi="Times New Roman" w:cs="Times New Roman"/>
          <w:bCs/>
          <w:color w:val="auto"/>
          <w:lang w:val="pt-PT"/>
        </w:rPr>
      </w:pPr>
      <w:r w:rsidRPr="00F33EAA">
        <w:rPr>
          <w:rFonts w:ascii="Times New Roman" w:hAnsi="Times New Roman" w:cs="Times New Roman"/>
          <w:color w:val="auto"/>
          <w:lang w:val="pt-PT"/>
        </w:rPr>
        <w:t xml:space="preserve">Neste contexto o presente trabalho visa o </w:t>
      </w:r>
      <w:r w:rsidRPr="00F33EAA">
        <w:rPr>
          <w:rFonts w:ascii="Times New Roman" w:hAnsi="Times New Roman" w:cs="Times New Roman"/>
          <w:bCs/>
          <w:color w:val="auto"/>
          <w:lang w:val="pt-PT"/>
        </w:rPr>
        <w:t>desenvolvi</w:t>
      </w:r>
      <w:r w:rsidR="00C42874" w:rsidRPr="00F33EAA">
        <w:rPr>
          <w:rFonts w:ascii="Times New Roman" w:hAnsi="Times New Roman" w:cs="Times New Roman"/>
          <w:bCs/>
          <w:color w:val="auto"/>
          <w:lang w:val="pt-PT"/>
        </w:rPr>
        <w:t xml:space="preserve">mento </w:t>
      </w:r>
      <w:r w:rsidR="002C32FE">
        <w:rPr>
          <w:rFonts w:ascii="Times New Roman" w:hAnsi="Times New Roman" w:cs="Times New Roman"/>
          <w:bCs/>
          <w:color w:val="auto"/>
          <w:lang w:val="pt-PT"/>
        </w:rPr>
        <w:t xml:space="preserve">de </w:t>
      </w:r>
      <w:r w:rsidR="002C32FE" w:rsidRPr="002C32FE">
        <w:rPr>
          <w:rFonts w:ascii="Times New Roman" w:hAnsi="Times New Roman" w:cs="Times New Roman"/>
          <w:lang w:val="pt-PT"/>
        </w:rPr>
        <w:t xml:space="preserve">um </w:t>
      </w:r>
      <w:r w:rsidR="002C32FE" w:rsidRPr="002C32FE">
        <w:rPr>
          <w:rFonts w:ascii="Times New Roman" w:hAnsi="Times New Roman" w:cs="Times New Roman"/>
          <w:bCs/>
          <w:lang w:val="pt-PT"/>
        </w:rPr>
        <w:t>sistema de gestão e</w:t>
      </w:r>
      <w:r w:rsidR="002C32FE" w:rsidRPr="002C32FE">
        <w:rPr>
          <w:rFonts w:ascii="Times New Roman" w:hAnsi="Times New Roman" w:cs="Times New Roman"/>
          <w:bCs/>
          <w:lang w:val="pt-PT"/>
        </w:rPr>
        <w:br/>
        <w:t xml:space="preserve">automatização e </w:t>
      </w:r>
      <w:r w:rsidR="00F904C1" w:rsidRPr="002C32FE">
        <w:rPr>
          <w:rFonts w:ascii="Times New Roman" w:hAnsi="Times New Roman" w:cs="Times New Roman"/>
          <w:bCs/>
          <w:lang w:val="pt-PT"/>
        </w:rPr>
        <w:t>otimização</w:t>
      </w:r>
      <w:r w:rsidR="002C32FE" w:rsidRPr="002C32FE">
        <w:rPr>
          <w:rFonts w:ascii="Times New Roman" w:hAnsi="Times New Roman" w:cs="Times New Roman"/>
          <w:bCs/>
          <w:lang w:val="pt-PT"/>
        </w:rPr>
        <w:t xml:space="preserve"> do uso do serviço da (AMT)</w:t>
      </w:r>
      <w:ins w:id="181" w:author="LGinger" w:date="2022-02-01T17:36:00Z">
        <w:r w:rsidR="006C487D">
          <w:rPr>
            <w:rFonts w:ascii="Times New Roman" w:hAnsi="Times New Roman" w:cs="Times New Roman"/>
            <w:bCs/>
            <w:lang w:val="pt-PT"/>
          </w:rPr>
          <w:t>???</w:t>
        </w:r>
      </w:ins>
      <w:r w:rsidR="002C32FE" w:rsidRPr="002C32FE">
        <w:rPr>
          <w:rFonts w:ascii="Times New Roman" w:hAnsi="Times New Roman" w:cs="Times New Roman"/>
          <w:lang w:val="pt-PT"/>
        </w:rPr>
        <w:t xml:space="preserve"> </w:t>
      </w:r>
      <w:r w:rsidR="00D140F5" w:rsidRPr="00897DDE">
        <w:rPr>
          <w:rFonts w:ascii="Times New Roman" w:hAnsi="Times New Roman" w:cs="Times New Roman"/>
          <w:bCs/>
          <w:lang w:val="pt-PT" w:eastAsia="x-none"/>
        </w:rPr>
        <w:t>Agência</w:t>
      </w:r>
      <w:r w:rsidR="002C32FE" w:rsidRPr="00897DDE">
        <w:rPr>
          <w:rFonts w:ascii="Times New Roman" w:hAnsi="Times New Roman" w:cs="Times New Roman"/>
          <w:bCs/>
          <w:lang w:val="pt-PT" w:eastAsia="x-none"/>
        </w:rPr>
        <w:t xml:space="preserve"> </w:t>
      </w:r>
      <w:r w:rsidR="007F0CB8" w:rsidRPr="00897DDE">
        <w:rPr>
          <w:rFonts w:ascii="Times New Roman" w:hAnsi="Times New Roman" w:cs="Times New Roman"/>
          <w:bCs/>
          <w:lang w:val="pt-PT" w:eastAsia="x-none"/>
        </w:rPr>
        <w:t>M</w:t>
      </w:r>
      <w:r w:rsidR="002C32FE" w:rsidRPr="00897DDE">
        <w:rPr>
          <w:rFonts w:ascii="Times New Roman" w:hAnsi="Times New Roman" w:cs="Times New Roman"/>
          <w:bCs/>
          <w:lang w:val="pt-PT" w:eastAsia="x-none"/>
        </w:rPr>
        <w:t xml:space="preserve">etropolitana de </w:t>
      </w:r>
      <w:r w:rsidR="007F0CB8" w:rsidRPr="00897DDE">
        <w:rPr>
          <w:rFonts w:ascii="Times New Roman" w:hAnsi="Times New Roman" w:cs="Times New Roman"/>
          <w:bCs/>
          <w:lang w:val="pt-PT" w:eastAsia="x-none"/>
        </w:rPr>
        <w:t>T</w:t>
      </w:r>
      <w:r w:rsidR="002C32FE" w:rsidRPr="00897DDE">
        <w:rPr>
          <w:rFonts w:ascii="Times New Roman" w:hAnsi="Times New Roman" w:cs="Times New Roman"/>
          <w:bCs/>
          <w:lang w:val="pt-PT" w:eastAsia="x-none"/>
        </w:rPr>
        <w:t>ransporte de Maputo</w:t>
      </w:r>
      <w:r w:rsidRPr="00F33EAA">
        <w:rPr>
          <w:rFonts w:ascii="Times New Roman" w:hAnsi="Times New Roman" w:cs="Times New Roman"/>
          <w:color w:val="auto"/>
          <w:lang w:val="pt-PT"/>
        </w:rPr>
        <w:t xml:space="preserve">, cujo tema deste trabalho é </w:t>
      </w:r>
      <w:r w:rsidRPr="00F33EAA">
        <w:rPr>
          <w:rFonts w:ascii="Times New Roman" w:hAnsi="Times New Roman" w:cs="Times New Roman"/>
          <w:lang w:val="pt-PT"/>
        </w:rPr>
        <w:t>Sistema de gestão e controlo de transportes Públicos.</w:t>
      </w:r>
    </w:p>
    <w:p w14:paraId="0A3281FD" w14:textId="2413ABE4" w:rsidR="00B1140A" w:rsidRDefault="001F0660" w:rsidP="007F0C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Tendo em conta </w:t>
      </w:r>
      <w:r w:rsidR="007F0CB8">
        <w:rPr>
          <w:rFonts w:ascii="Times New Roman" w:hAnsi="Times New Roman" w:cs="Times New Roman"/>
          <w:sz w:val="24"/>
          <w:szCs w:val="24"/>
        </w:rPr>
        <w:t>várias</w:t>
      </w:r>
      <w:r>
        <w:rPr>
          <w:rFonts w:ascii="Times New Roman" w:hAnsi="Times New Roman" w:cs="Times New Roman"/>
          <w:sz w:val="24"/>
          <w:szCs w:val="24"/>
        </w:rPr>
        <w:t xml:space="preserve"> empresas</w:t>
      </w:r>
      <w:r w:rsidR="006B229A">
        <w:rPr>
          <w:rFonts w:ascii="Times New Roman" w:hAnsi="Times New Roman" w:cs="Times New Roman"/>
          <w:sz w:val="24"/>
          <w:szCs w:val="24"/>
        </w:rPr>
        <w:t xml:space="preserve"> transportadoras</w:t>
      </w:r>
      <w:r>
        <w:rPr>
          <w:rFonts w:ascii="Times New Roman" w:hAnsi="Times New Roman" w:cs="Times New Roman"/>
          <w:sz w:val="24"/>
          <w:szCs w:val="24"/>
        </w:rPr>
        <w:t xml:space="preserve"> existentes</w:t>
      </w:r>
      <w:r w:rsidR="00AD2F3C">
        <w:rPr>
          <w:rFonts w:ascii="Times New Roman" w:hAnsi="Times New Roman" w:cs="Times New Roman"/>
          <w:sz w:val="24"/>
          <w:szCs w:val="24"/>
        </w:rPr>
        <w:t>,</w:t>
      </w:r>
      <w:r>
        <w:rPr>
          <w:rFonts w:ascii="Times New Roman" w:hAnsi="Times New Roman" w:cs="Times New Roman"/>
          <w:sz w:val="24"/>
          <w:szCs w:val="24"/>
        </w:rPr>
        <w:t xml:space="preserve"> que</w:t>
      </w:r>
      <w:r w:rsidR="00D50E1B">
        <w:rPr>
          <w:rFonts w:ascii="Times New Roman" w:hAnsi="Times New Roman" w:cs="Times New Roman"/>
          <w:sz w:val="24"/>
          <w:szCs w:val="24"/>
        </w:rPr>
        <w:t xml:space="preserve"> fornecem os serviços de transportes </w:t>
      </w:r>
      <w:r w:rsidR="00AD2F3C">
        <w:rPr>
          <w:rFonts w:ascii="Times New Roman" w:hAnsi="Times New Roman" w:cs="Times New Roman"/>
          <w:sz w:val="24"/>
          <w:szCs w:val="24"/>
        </w:rPr>
        <w:t>públicos</w:t>
      </w:r>
      <w:r w:rsidR="006B229A">
        <w:rPr>
          <w:rFonts w:ascii="Times New Roman" w:hAnsi="Times New Roman" w:cs="Times New Roman"/>
          <w:sz w:val="24"/>
          <w:szCs w:val="24"/>
        </w:rPr>
        <w:t>, o trabalho ira se focar na empresa transportadora A</w:t>
      </w:r>
      <w:r w:rsidR="00897DDE">
        <w:rPr>
          <w:rFonts w:ascii="Times New Roman" w:hAnsi="Times New Roman" w:cs="Times New Roman"/>
          <w:sz w:val="24"/>
          <w:szCs w:val="24"/>
        </w:rPr>
        <w:t>MT</w:t>
      </w:r>
      <w:r w:rsidR="006B229A">
        <w:rPr>
          <w:rFonts w:ascii="Times New Roman" w:hAnsi="Times New Roman" w:cs="Times New Roman"/>
          <w:sz w:val="24"/>
          <w:szCs w:val="24"/>
        </w:rPr>
        <w:t xml:space="preserve">, </w:t>
      </w:r>
      <w:r w:rsidR="00897DDE">
        <w:rPr>
          <w:rFonts w:ascii="Times New Roman" w:hAnsi="Times New Roman" w:cs="Times New Roman"/>
          <w:sz w:val="24"/>
          <w:szCs w:val="24"/>
        </w:rPr>
        <w:t>de referir</w:t>
      </w:r>
      <w:r w:rsidR="006B229A">
        <w:rPr>
          <w:rFonts w:ascii="Times New Roman" w:hAnsi="Times New Roman" w:cs="Times New Roman"/>
          <w:sz w:val="24"/>
          <w:szCs w:val="24"/>
        </w:rPr>
        <w:t xml:space="preserve"> que a empresa</w:t>
      </w:r>
      <w:r>
        <w:rPr>
          <w:rFonts w:ascii="Times New Roman" w:hAnsi="Times New Roman" w:cs="Times New Roman"/>
          <w:sz w:val="24"/>
          <w:szCs w:val="24"/>
        </w:rPr>
        <w:t xml:space="preserve"> </w:t>
      </w:r>
      <w:r w:rsidR="006B229A">
        <w:rPr>
          <w:rFonts w:ascii="Times New Roman" w:hAnsi="Times New Roman" w:cs="Times New Roman"/>
          <w:sz w:val="24"/>
          <w:szCs w:val="24"/>
        </w:rPr>
        <w:t>já possui um</w:t>
      </w:r>
      <w:r w:rsidR="00094AB0">
        <w:rPr>
          <w:rFonts w:ascii="Times New Roman" w:hAnsi="Times New Roman" w:cs="Times New Roman"/>
          <w:sz w:val="24"/>
          <w:szCs w:val="24"/>
        </w:rPr>
        <w:t xml:space="preserve"> sistema</w:t>
      </w:r>
      <w:r w:rsidR="006E54CD">
        <w:rPr>
          <w:rFonts w:ascii="Times New Roman" w:hAnsi="Times New Roman" w:cs="Times New Roman"/>
          <w:sz w:val="24"/>
          <w:szCs w:val="24"/>
        </w:rPr>
        <w:t xml:space="preserve"> de transportes, cuja o nome </w:t>
      </w:r>
      <w:r w:rsidR="006B229A">
        <w:rPr>
          <w:rFonts w:ascii="Times New Roman" w:hAnsi="Times New Roman" w:cs="Times New Roman"/>
          <w:sz w:val="24"/>
          <w:szCs w:val="24"/>
        </w:rPr>
        <w:t>é denominado</w:t>
      </w:r>
      <w:r w:rsidR="006E54CD">
        <w:rPr>
          <w:rFonts w:ascii="Times New Roman" w:hAnsi="Times New Roman" w:cs="Times New Roman"/>
          <w:sz w:val="24"/>
          <w:szCs w:val="24"/>
        </w:rPr>
        <w:t xml:space="preserve"> </w:t>
      </w:r>
      <w:proofErr w:type="spellStart"/>
      <w:r w:rsidR="006E54CD">
        <w:rPr>
          <w:rFonts w:ascii="Times New Roman" w:hAnsi="Times New Roman" w:cs="Times New Roman"/>
          <w:sz w:val="24"/>
          <w:szCs w:val="24"/>
        </w:rPr>
        <w:t>Txapita</w:t>
      </w:r>
      <w:proofErr w:type="spellEnd"/>
      <w:r w:rsidR="006E54CD">
        <w:rPr>
          <w:rFonts w:ascii="Times New Roman" w:hAnsi="Times New Roman" w:cs="Times New Roman"/>
          <w:sz w:val="24"/>
          <w:szCs w:val="24"/>
        </w:rPr>
        <w:t>, mais el</w:t>
      </w:r>
      <w:r w:rsidR="007F0CB8">
        <w:rPr>
          <w:rFonts w:ascii="Times New Roman" w:hAnsi="Times New Roman" w:cs="Times New Roman"/>
          <w:sz w:val="24"/>
          <w:szCs w:val="24"/>
        </w:rPr>
        <w:t>e</w:t>
      </w:r>
      <w:r w:rsidR="006E54CD">
        <w:rPr>
          <w:rFonts w:ascii="Times New Roman" w:hAnsi="Times New Roman" w:cs="Times New Roman"/>
          <w:sz w:val="24"/>
          <w:szCs w:val="24"/>
        </w:rPr>
        <w:t xml:space="preserve"> </w:t>
      </w:r>
      <w:r w:rsidR="007F0CB8">
        <w:rPr>
          <w:rFonts w:ascii="Times New Roman" w:hAnsi="Times New Roman" w:cs="Times New Roman"/>
          <w:sz w:val="24"/>
          <w:szCs w:val="24"/>
        </w:rPr>
        <w:t xml:space="preserve">não atende com as necessidades exigidas pela população, </w:t>
      </w:r>
      <w:r w:rsidR="006E54CD">
        <w:rPr>
          <w:rFonts w:ascii="Times New Roman" w:hAnsi="Times New Roman" w:cs="Times New Roman"/>
          <w:sz w:val="24"/>
          <w:szCs w:val="24"/>
        </w:rPr>
        <w:t xml:space="preserve">o sistema não faz o controlo de desvios de rotas, e também não faz </w:t>
      </w:r>
      <w:r w:rsidR="00094AB0">
        <w:rPr>
          <w:rFonts w:ascii="Times New Roman" w:hAnsi="Times New Roman" w:cs="Times New Roman"/>
          <w:sz w:val="24"/>
          <w:szCs w:val="24"/>
        </w:rPr>
        <w:t>a gestão dos transportes</w:t>
      </w:r>
      <w:r w:rsidR="00897DDE">
        <w:rPr>
          <w:rFonts w:ascii="Times New Roman" w:hAnsi="Times New Roman" w:cs="Times New Roman"/>
          <w:sz w:val="24"/>
          <w:szCs w:val="24"/>
        </w:rPr>
        <w:t xml:space="preserve"> dinamicamente</w:t>
      </w:r>
      <w:r w:rsidR="00094AB0">
        <w:rPr>
          <w:rFonts w:ascii="Times New Roman" w:hAnsi="Times New Roman" w:cs="Times New Roman"/>
          <w:sz w:val="24"/>
          <w:szCs w:val="24"/>
        </w:rPr>
        <w:t>, e dest</w:t>
      </w:r>
      <w:r w:rsidR="006E54CD">
        <w:rPr>
          <w:rFonts w:ascii="Times New Roman" w:hAnsi="Times New Roman" w:cs="Times New Roman"/>
          <w:sz w:val="24"/>
          <w:szCs w:val="24"/>
        </w:rPr>
        <w:t>e modo ire</w:t>
      </w:r>
      <w:r w:rsidR="00094AB0">
        <w:rPr>
          <w:rFonts w:ascii="Times New Roman" w:hAnsi="Times New Roman" w:cs="Times New Roman"/>
          <w:sz w:val="24"/>
          <w:szCs w:val="24"/>
        </w:rPr>
        <w:t xml:space="preserve">i apresentar um sistema que </w:t>
      </w:r>
      <w:r w:rsidR="00D131AC">
        <w:rPr>
          <w:rFonts w:ascii="Times New Roman" w:hAnsi="Times New Roman" w:cs="Times New Roman"/>
          <w:sz w:val="24"/>
          <w:szCs w:val="24"/>
        </w:rPr>
        <w:t xml:space="preserve">atende essas necessidades </w:t>
      </w:r>
      <w:r w:rsidR="00F904C1">
        <w:rPr>
          <w:rFonts w:ascii="Times New Roman" w:hAnsi="Times New Roman" w:cs="Times New Roman"/>
          <w:sz w:val="24"/>
          <w:szCs w:val="24"/>
        </w:rPr>
        <w:t>exigidas</w:t>
      </w:r>
      <w:r w:rsidR="00094AB0">
        <w:rPr>
          <w:rFonts w:ascii="Times New Roman" w:hAnsi="Times New Roman" w:cs="Times New Roman"/>
          <w:sz w:val="24"/>
          <w:szCs w:val="24"/>
        </w:rPr>
        <w:t>.</w:t>
      </w:r>
    </w:p>
    <w:p w14:paraId="0C62DA9A" w14:textId="77777777" w:rsidR="00B1140A" w:rsidRDefault="00B1140A" w:rsidP="007F0CB8">
      <w:pPr>
        <w:spacing w:line="360" w:lineRule="auto"/>
        <w:jc w:val="both"/>
        <w:rPr>
          <w:rFonts w:ascii="Times New Roman" w:hAnsi="Times New Roman" w:cs="Times New Roman"/>
          <w:sz w:val="24"/>
          <w:szCs w:val="24"/>
        </w:rPr>
      </w:pPr>
    </w:p>
    <w:p w14:paraId="22662833" w14:textId="77777777" w:rsidR="00B1140A" w:rsidRDefault="00B1140A" w:rsidP="007F0CB8">
      <w:pPr>
        <w:spacing w:line="360" w:lineRule="auto"/>
        <w:jc w:val="both"/>
        <w:rPr>
          <w:rFonts w:ascii="Times New Roman" w:hAnsi="Times New Roman" w:cs="Times New Roman"/>
          <w:sz w:val="24"/>
          <w:szCs w:val="24"/>
        </w:rPr>
      </w:pPr>
    </w:p>
    <w:p w14:paraId="3FB3B034" w14:textId="77777777" w:rsidR="00B1140A" w:rsidRDefault="00B1140A" w:rsidP="007F0CB8">
      <w:pPr>
        <w:spacing w:line="360" w:lineRule="auto"/>
        <w:jc w:val="both"/>
        <w:rPr>
          <w:rFonts w:ascii="Times New Roman" w:hAnsi="Times New Roman" w:cs="Times New Roman"/>
          <w:sz w:val="24"/>
          <w:szCs w:val="24"/>
        </w:rPr>
      </w:pPr>
    </w:p>
    <w:p w14:paraId="7E75E211" w14:textId="77777777" w:rsidR="00B1140A" w:rsidRDefault="00B1140A" w:rsidP="007F0CB8">
      <w:pPr>
        <w:spacing w:line="360" w:lineRule="auto"/>
        <w:jc w:val="both"/>
        <w:rPr>
          <w:rFonts w:ascii="Times New Roman" w:hAnsi="Times New Roman" w:cs="Times New Roman"/>
          <w:sz w:val="24"/>
          <w:szCs w:val="24"/>
        </w:rPr>
      </w:pPr>
    </w:p>
    <w:p w14:paraId="1FC0B779" w14:textId="25ECEC66" w:rsidR="00B1140A" w:rsidRDefault="00B1140A" w:rsidP="007F0CB8">
      <w:pPr>
        <w:spacing w:line="360" w:lineRule="auto"/>
        <w:jc w:val="both"/>
        <w:rPr>
          <w:rFonts w:ascii="Times New Roman" w:hAnsi="Times New Roman" w:cs="Times New Roman"/>
          <w:sz w:val="24"/>
          <w:szCs w:val="24"/>
        </w:rPr>
      </w:pPr>
    </w:p>
    <w:p w14:paraId="0D35C3D9" w14:textId="77777777" w:rsidR="00350A35" w:rsidRDefault="00350A35" w:rsidP="007F0CB8">
      <w:pPr>
        <w:spacing w:line="360" w:lineRule="auto"/>
        <w:jc w:val="both"/>
        <w:rPr>
          <w:rFonts w:ascii="Times New Roman" w:hAnsi="Times New Roman" w:cs="Times New Roman"/>
          <w:sz w:val="24"/>
          <w:szCs w:val="24"/>
        </w:rPr>
      </w:pPr>
    </w:p>
    <w:p w14:paraId="2C83AE2F" w14:textId="77777777" w:rsidR="009C39E3" w:rsidRPr="00350A35" w:rsidRDefault="00B1140A" w:rsidP="00B1140A">
      <w:pPr>
        <w:pStyle w:val="Textodenotaderodap"/>
      </w:pPr>
      <w:r>
        <w:rPr>
          <w:rStyle w:val="Refdenotaderodap"/>
        </w:rPr>
        <w:footnoteRef/>
      </w:r>
      <w:r>
        <w:t xml:space="preserve"> </w:t>
      </w:r>
      <w:r w:rsidRPr="00CC7346">
        <w:rPr>
          <w:rFonts w:ascii="Times New Roman" w:hAnsi="Times New Roman"/>
          <w:color w:val="000000"/>
          <w:sz w:val="24"/>
          <w:szCs w:val="24"/>
        </w:rPr>
        <w:t>Disponível em: &lt;</w:t>
      </w:r>
      <w:hyperlink r:id="rId15" w:history="1">
        <w:r w:rsidRPr="00CC7346">
          <w:rPr>
            <w:rStyle w:val="Hiperligao"/>
            <w:rFonts w:ascii="Times New Roman" w:hAnsi="Times New Roman"/>
            <w:sz w:val="24"/>
            <w:szCs w:val="24"/>
          </w:rPr>
          <w:t>www.itrasnpote.com.br</w:t>
        </w:r>
      </w:hyperlink>
      <w:r w:rsidRPr="00CC7346">
        <w:rPr>
          <w:rFonts w:ascii="Times New Roman" w:hAnsi="Times New Roman"/>
          <w:color w:val="000000"/>
          <w:sz w:val="24"/>
          <w:szCs w:val="24"/>
        </w:rPr>
        <w:t>&gt;. Acesso em: 03 de marco de 2021, 12:30:30</w:t>
      </w:r>
      <w:r w:rsidR="009C39E3">
        <w:rPr>
          <w:rFonts w:ascii="Times New Roman" w:hAnsi="Times New Roman" w:cs="Times New Roman"/>
          <w:sz w:val="24"/>
          <w:szCs w:val="24"/>
        </w:rPr>
        <w:br w:type="page"/>
      </w:r>
    </w:p>
    <w:p w14:paraId="52BE09AE" w14:textId="77777777" w:rsidR="001E7654" w:rsidRPr="00F10FD6" w:rsidRDefault="009C39E3" w:rsidP="00F10FD6">
      <w:pPr>
        <w:pStyle w:val="Ttulo2"/>
        <w:numPr>
          <w:ilvl w:val="1"/>
          <w:numId w:val="15"/>
        </w:numPr>
        <w:spacing w:before="0" w:line="360" w:lineRule="auto"/>
        <w:ind w:left="0" w:firstLine="0"/>
      </w:pPr>
      <w:bookmarkStart w:id="182" w:name="_Toc64668735"/>
      <w:bookmarkStart w:id="183" w:name="_Toc90604035"/>
      <w:r w:rsidRPr="00966557">
        <w:lastRenderedPageBreak/>
        <w:t>Justificativa</w:t>
      </w:r>
      <w:bookmarkEnd w:id="182"/>
      <w:bookmarkEnd w:id="183"/>
    </w:p>
    <w:p w14:paraId="5F86326C" w14:textId="6E4B8184" w:rsidR="0086187E" w:rsidRPr="006E54CD" w:rsidRDefault="00FA2EE6" w:rsidP="0086187E">
      <w:pPr>
        <w:autoSpaceDE w:val="0"/>
        <w:autoSpaceDN w:val="0"/>
        <w:adjustRightInd w:val="0"/>
        <w:spacing w:line="360" w:lineRule="auto"/>
        <w:jc w:val="both"/>
        <w:rPr>
          <w:rFonts w:ascii="Times New Roman" w:hAnsi="Times New Roman" w:cs="Times New Roman"/>
          <w:sz w:val="24"/>
        </w:rPr>
      </w:pPr>
      <w:bookmarkStart w:id="184" w:name="_Toc10287586"/>
      <w:bookmarkStart w:id="185" w:name="_Toc10397610"/>
      <w:bookmarkStart w:id="186" w:name="_Toc21589043"/>
      <w:r>
        <w:rPr>
          <w:rFonts w:ascii="Times New Roman" w:hAnsi="Times New Roman" w:cs="Times New Roman"/>
          <w:sz w:val="24"/>
        </w:rPr>
        <w:t>Este tema foi escolhido porque durante</w:t>
      </w:r>
      <w:r w:rsidR="0086187E" w:rsidRPr="006E54CD">
        <w:rPr>
          <w:rFonts w:ascii="Times New Roman" w:hAnsi="Times New Roman" w:cs="Times New Roman"/>
          <w:sz w:val="24"/>
        </w:rPr>
        <w:t xml:space="preserve"> a aprendizagem no curso de ADMINISTRAÇÃO DE SISTEMAS DE INFORMAÇÃO E REDES tivemos um cert</w:t>
      </w:r>
      <w:r w:rsidR="00F17286">
        <w:rPr>
          <w:rFonts w:ascii="Times New Roman" w:hAnsi="Times New Roman" w:cs="Times New Roman"/>
          <w:sz w:val="24"/>
        </w:rPr>
        <w:t>o</w:t>
      </w:r>
      <w:r w:rsidR="0086187E" w:rsidRPr="006E54CD">
        <w:rPr>
          <w:rFonts w:ascii="Times New Roman" w:hAnsi="Times New Roman" w:cs="Times New Roman"/>
          <w:sz w:val="24"/>
        </w:rPr>
        <w:t xml:space="preserve"> </w:t>
      </w:r>
      <w:r w:rsidR="00F17286">
        <w:rPr>
          <w:rFonts w:ascii="Times New Roman" w:hAnsi="Times New Roman" w:cs="Times New Roman"/>
          <w:sz w:val="24"/>
        </w:rPr>
        <w:t>conhecimento</w:t>
      </w:r>
      <w:r w:rsidR="0086187E" w:rsidRPr="006E54CD">
        <w:rPr>
          <w:rFonts w:ascii="Times New Roman" w:hAnsi="Times New Roman" w:cs="Times New Roman"/>
          <w:sz w:val="24"/>
        </w:rPr>
        <w:t xml:space="preserve"> de como resolver alguns problemas que poderia enfrentar no mundo real</w:t>
      </w:r>
      <w:r w:rsidR="00713C86">
        <w:rPr>
          <w:rFonts w:ascii="Times New Roman" w:hAnsi="Times New Roman" w:cs="Times New Roman"/>
          <w:sz w:val="24"/>
        </w:rPr>
        <w:t>, como trazer melhorias para a sociedade usando as tecnologias de informação, facilitar trabalhos extenso,</w:t>
      </w:r>
      <w:r w:rsidR="0086187E" w:rsidRPr="006E54CD">
        <w:rPr>
          <w:rFonts w:ascii="Times New Roman" w:hAnsi="Times New Roman" w:cs="Times New Roman"/>
          <w:sz w:val="24"/>
        </w:rPr>
        <w:t xml:space="preserve"> e agora pretendo resolver um dos primeiros problemas que e </w:t>
      </w:r>
      <w:bookmarkStart w:id="187" w:name="_Toc52419247"/>
      <w:bookmarkStart w:id="188" w:name="_Toc71916456"/>
      <w:bookmarkStart w:id="189" w:name="_Toc71916653"/>
      <w:r w:rsidR="0086187E" w:rsidRPr="006E54CD">
        <w:rPr>
          <w:rFonts w:ascii="Times New Roman" w:hAnsi="Times New Roman" w:cs="Times New Roman"/>
          <w:bCs/>
          <w:sz w:val="24"/>
        </w:rPr>
        <w:t>garantir o controlo de desvios d</w:t>
      </w:r>
      <w:r w:rsidR="00F836F0">
        <w:rPr>
          <w:rFonts w:ascii="Times New Roman" w:hAnsi="Times New Roman" w:cs="Times New Roman"/>
          <w:bCs/>
          <w:sz w:val="24"/>
        </w:rPr>
        <w:t>e rotas</w:t>
      </w:r>
      <w:r w:rsidR="0086187E" w:rsidRPr="006E54CD">
        <w:rPr>
          <w:rFonts w:ascii="Times New Roman" w:hAnsi="Times New Roman" w:cs="Times New Roman"/>
          <w:bCs/>
          <w:sz w:val="24"/>
        </w:rPr>
        <w:t xml:space="preserve"> </w:t>
      </w:r>
      <w:bookmarkEnd w:id="184"/>
      <w:bookmarkEnd w:id="185"/>
      <w:bookmarkEnd w:id="186"/>
      <w:bookmarkEnd w:id="187"/>
      <w:bookmarkEnd w:id="188"/>
      <w:bookmarkEnd w:id="189"/>
      <w:r w:rsidR="006E2028">
        <w:rPr>
          <w:rFonts w:ascii="Times New Roman" w:hAnsi="Times New Roman" w:cs="Times New Roman"/>
          <w:bCs/>
          <w:sz w:val="24"/>
        </w:rPr>
        <w:t>e a gestão dos transportes</w:t>
      </w:r>
      <w:r w:rsidR="00F836F0">
        <w:rPr>
          <w:rFonts w:ascii="Times New Roman" w:hAnsi="Times New Roman" w:cs="Times New Roman"/>
          <w:bCs/>
          <w:sz w:val="24"/>
        </w:rPr>
        <w:t xml:space="preserve"> </w:t>
      </w:r>
      <w:r w:rsidR="00395E23">
        <w:rPr>
          <w:rFonts w:ascii="Times New Roman" w:hAnsi="Times New Roman" w:cs="Times New Roman"/>
          <w:bCs/>
          <w:sz w:val="24"/>
        </w:rPr>
        <w:t>públicos</w:t>
      </w:r>
      <w:r w:rsidR="00D131AC">
        <w:rPr>
          <w:rFonts w:ascii="Times New Roman" w:hAnsi="Times New Roman" w:cs="Times New Roman"/>
          <w:bCs/>
          <w:sz w:val="24"/>
        </w:rPr>
        <w:t xml:space="preserve">, </w:t>
      </w:r>
      <w:r>
        <w:rPr>
          <w:rFonts w:ascii="Times New Roman" w:hAnsi="Times New Roman" w:cs="Times New Roman"/>
          <w:bCs/>
          <w:sz w:val="24"/>
        </w:rPr>
        <w:t>através</w:t>
      </w:r>
      <w:r w:rsidR="00D131AC">
        <w:rPr>
          <w:rFonts w:ascii="Times New Roman" w:hAnsi="Times New Roman" w:cs="Times New Roman"/>
          <w:bCs/>
          <w:sz w:val="24"/>
        </w:rPr>
        <w:t xml:space="preserve"> do software ou sistema que irei desenvolver.</w:t>
      </w:r>
    </w:p>
    <w:p w14:paraId="29388389" w14:textId="792D1C06" w:rsidR="0086187E" w:rsidRPr="006E54CD" w:rsidRDefault="0086187E" w:rsidP="0086187E">
      <w:pPr>
        <w:autoSpaceDE w:val="0"/>
        <w:autoSpaceDN w:val="0"/>
        <w:adjustRightInd w:val="0"/>
        <w:spacing w:line="360" w:lineRule="auto"/>
        <w:jc w:val="both"/>
        <w:rPr>
          <w:rFonts w:ascii="Times New Roman" w:hAnsi="Times New Roman" w:cs="Times New Roman"/>
          <w:sz w:val="24"/>
        </w:rPr>
      </w:pPr>
      <w:r w:rsidRPr="006E2028">
        <w:rPr>
          <w:rFonts w:ascii="Times New Roman" w:hAnsi="Times New Roman" w:cs="Times New Roman"/>
          <w:sz w:val="24"/>
        </w:rPr>
        <w:t>Este trabalho é feito num contexto em que na governação</w:t>
      </w:r>
      <w:r w:rsidR="00FA2EE6">
        <w:rPr>
          <w:rFonts w:ascii="Times New Roman" w:hAnsi="Times New Roman" w:cs="Times New Roman"/>
          <w:sz w:val="24"/>
        </w:rPr>
        <w:t>,</w:t>
      </w:r>
      <w:r w:rsidRPr="006E2028">
        <w:rPr>
          <w:rFonts w:ascii="Times New Roman" w:hAnsi="Times New Roman" w:cs="Times New Roman"/>
          <w:sz w:val="24"/>
        </w:rPr>
        <w:t xml:space="preserve"> </w:t>
      </w:r>
      <w:r w:rsidR="00FA2EE6">
        <w:rPr>
          <w:rFonts w:ascii="Times New Roman" w:hAnsi="Times New Roman" w:cs="Times New Roman"/>
          <w:sz w:val="24"/>
        </w:rPr>
        <w:t>M</w:t>
      </w:r>
      <w:r w:rsidRPr="006E2028">
        <w:rPr>
          <w:rFonts w:ascii="Times New Roman" w:hAnsi="Times New Roman" w:cs="Times New Roman"/>
          <w:sz w:val="24"/>
        </w:rPr>
        <w:t>oçambicana tem-se discutido amplamente a cerca dos métodos a ter em conta para melhorar ou minimizar a falta de transportes publico, assim como também a segurança dos transportes e transportadores e a elimina</w:t>
      </w:r>
      <w:r w:rsidR="006E2028" w:rsidRPr="006E2028">
        <w:rPr>
          <w:rFonts w:ascii="Times New Roman" w:hAnsi="Times New Roman" w:cs="Times New Roman"/>
          <w:sz w:val="24"/>
        </w:rPr>
        <w:t xml:space="preserve">ção de desvios de rotas </w:t>
      </w:r>
      <w:r w:rsidR="00AB4D66">
        <w:rPr>
          <w:rFonts w:ascii="Times New Roman" w:hAnsi="Times New Roman" w:cs="Times New Roman"/>
          <w:sz w:val="24"/>
        </w:rPr>
        <w:t>no</w:t>
      </w:r>
      <w:r w:rsidR="00AB4D66" w:rsidRPr="006E2028">
        <w:rPr>
          <w:rFonts w:ascii="Times New Roman" w:hAnsi="Times New Roman" w:cs="Times New Roman"/>
          <w:sz w:val="24"/>
        </w:rPr>
        <w:t xml:space="preserve"> </w:t>
      </w:r>
      <w:r w:rsidR="00366A11">
        <w:t>país</w:t>
      </w:r>
      <w:r w:rsidR="006E2028" w:rsidRPr="006E2028">
        <w:rPr>
          <w:rFonts w:ascii="Times New Roman" w:hAnsi="Times New Roman" w:cs="Times New Roman"/>
          <w:sz w:val="24"/>
        </w:rPr>
        <w:t xml:space="preserve">. </w:t>
      </w:r>
      <w:r w:rsidR="006E2028">
        <w:rPr>
          <w:rFonts w:ascii="Times New Roman" w:hAnsi="Times New Roman" w:cs="Times New Roman"/>
          <w:sz w:val="24"/>
        </w:rPr>
        <w:t>C</w:t>
      </w:r>
      <w:r w:rsidRPr="006E54CD">
        <w:rPr>
          <w:rFonts w:ascii="Times New Roman" w:hAnsi="Times New Roman" w:cs="Times New Roman"/>
          <w:sz w:val="24"/>
        </w:rPr>
        <w:t xml:space="preserve">om enfoque na classificação e avaliação dos transportes públicos presentes no momento, como forma de garantir a eficiência no processo podemos </w:t>
      </w:r>
      <w:r w:rsidR="00D6164E" w:rsidRPr="006E54CD">
        <w:rPr>
          <w:rFonts w:ascii="Times New Roman" w:hAnsi="Times New Roman" w:cs="Times New Roman"/>
          <w:sz w:val="24"/>
        </w:rPr>
        <w:t>adotar</w:t>
      </w:r>
      <w:r w:rsidRPr="006E54CD">
        <w:rPr>
          <w:rFonts w:ascii="Times New Roman" w:hAnsi="Times New Roman" w:cs="Times New Roman"/>
          <w:sz w:val="24"/>
        </w:rPr>
        <w:t xml:space="preserve"> </w:t>
      </w:r>
      <w:r w:rsidR="00D6164E" w:rsidRPr="006E54CD">
        <w:rPr>
          <w:rFonts w:ascii="Times New Roman" w:hAnsi="Times New Roman" w:cs="Times New Roman"/>
          <w:sz w:val="24"/>
        </w:rPr>
        <w:t>várias</w:t>
      </w:r>
      <w:r w:rsidRPr="006E54CD">
        <w:rPr>
          <w:rFonts w:ascii="Times New Roman" w:hAnsi="Times New Roman" w:cs="Times New Roman"/>
          <w:sz w:val="24"/>
        </w:rPr>
        <w:t xml:space="preserve"> as soluções.</w:t>
      </w:r>
    </w:p>
    <w:p w14:paraId="781AEEDD" w14:textId="194DC4CD" w:rsidR="00F836F0" w:rsidRPr="006E54CD" w:rsidRDefault="0086187E" w:rsidP="00F836F0">
      <w:pPr>
        <w:autoSpaceDE w:val="0"/>
        <w:autoSpaceDN w:val="0"/>
        <w:adjustRightInd w:val="0"/>
        <w:spacing w:line="360" w:lineRule="auto"/>
        <w:jc w:val="both"/>
        <w:rPr>
          <w:rFonts w:ascii="Times New Roman" w:hAnsi="Times New Roman" w:cs="Times New Roman"/>
          <w:sz w:val="24"/>
        </w:rPr>
      </w:pPr>
      <w:r w:rsidRPr="006E54CD">
        <w:rPr>
          <w:rFonts w:ascii="Times New Roman" w:hAnsi="Times New Roman" w:cs="Times New Roman"/>
          <w:sz w:val="24"/>
        </w:rPr>
        <w:t xml:space="preserve"> </w:t>
      </w:r>
      <w:r w:rsidR="00AD2F3C">
        <w:rPr>
          <w:rFonts w:ascii="Times New Roman" w:hAnsi="Times New Roman" w:cs="Times New Roman"/>
          <w:sz w:val="24"/>
        </w:rPr>
        <w:t xml:space="preserve">Uma das soluções </w:t>
      </w:r>
      <w:r w:rsidR="0062468A">
        <w:rPr>
          <w:rFonts w:ascii="Times New Roman" w:hAnsi="Times New Roman" w:cs="Times New Roman"/>
          <w:sz w:val="24"/>
        </w:rPr>
        <w:t>é,</w:t>
      </w:r>
      <w:r w:rsidR="0062468A" w:rsidRPr="006E54CD">
        <w:rPr>
          <w:rFonts w:ascii="Times New Roman" w:hAnsi="Times New Roman" w:cs="Times New Roman"/>
          <w:sz w:val="24"/>
        </w:rPr>
        <w:t xml:space="preserve"> </w:t>
      </w:r>
      <w:r w:rsidR="0062468A">
        <w:rPr>
          <w:rFonts w:ascii="Times New Roman" w:hAnsi="Times New Roman" w:cs="Times New Roman"/>
          <w:sz w:val="24"/>
        </w:rPr>
        <w:t>desenvolver</w:t>
      </w:r>
      <w:r w:rsidR="002C32FE">
        <w:rPr>
          <w:rFonts w:ascii="Times New Roman" w:hAnsi="Times New Roman" w:cs="Times New Roman"/>
          <w:sz w:val="24"/>
        </w:rPr>
        <w:t xml:space="preserve"> </w:t>
      </w:r>
      <w:r w:rsidR="002C32FE" w:rsidRPr="00395E23">
        <w:rPr>
          <w:rFonts w:ascii="Times New Roman" w:hAnsi="Times New Roman" w:cs="Times New Roman"/>
          <w:sz w:val="24"/>
          <w:szCs w:val="24"/>
        </w:rPr>
        <w:t xml:space="preserve">um </w:t>
      </w:r>
      <w:r w:rsidR="002C32FE">
        <w:rPr>
          <w:rFonts w:ascii="Times New Roman" w:hAnsi="Times New Roman" w:cs="Times New Roman"/>
          <w:bCs/>
          <w:sz w:val="24"/>
          <w:szCs w:val="24"/>
        </w:rPr>
        <w:t xml:space="preserve">sistema de gestão e </w:t>
      </w:r>
      <w:r w:rsidR="002C32FE" w:rsidRPr="00395E23">
        <w:rPr>
          <w:rFonts w:ascii="Times New Roman" w:hAnsi="Times New Roman" w:cs="Times New Roman"/>
          <w:bCs/>
          <w:sz w:val="24"/>
          <w:szCs w:val="24"/>
        </w:rPr>
        <w:t xml:space="preserve">automatização e </w:t>
      </w:r>
      <w:r w:rsidR="00D6164E" w:rsidRPr="00395E23">
        <w:rPr>
          <w:rFonts w:ascii="Times New Roman" w:hAnsi="Times New Roman" w:cs="Times New Roman"/>
          <w:bCs/>
          <w:sz w:val="24"/>
          <w:szCs w:val="24"/>
        </w:rPr>
        <w:t>otim</w:t>
      </w:r>
      <w:r w:rsidR="00D6164E">
        <w:rPr>
          <w:rFonts w:ascii="Times New Roman" w:hAnsi="Times New Roman" w:cs="Times New Roman"/>
          <w:bCs/>
          <w:sz w:val="24"/>
          <w:szCs w:val="24"/>
        </w:rPr>
        <w:t>ização</w:t>
      </w:r>
      <w:r w:rsidR="002C32FE">
        <w:rPr>
          <w:rFonts w:ascii="Times New Roman" w:hAnsi="Times New Roman" w:cs="Times New Roman"/>
          <w:bCs/>
          <w:sz w:val="24"/>
          <w:szCs w:val="24"/>
        </w:rPr>
        <w:t xml:space="preserve"> do uso do serviço da (</w:t>
      </w:r>
      <w:r w:rsidR="002C32FE" w:rsidRPr="00662613">
        <w:rPr>
          <w:rFonts w:ascii="Times New Roman" w:hAnsi="Times New Roman" w:cs="Times New Roman"/>
          <w:bCs/>
          <w:sz w:val="24"/>
          <w:szCs w:val="24"/>
        </w:rPr>
        <w:t xml:space="preserve">AMT) </w:t>
      </w:r>
      <w:r w:rsidR="00662613" w:rsidRPr="00662613">
        <w:rPr>
          <w:rFonts w:ascii="Times New Roman" w:hAnsi="Times New Roman" w:cs="Times New Roman"/>
          <w:bCs/>
          <w:sz w:val="24"/>
          <w:szCs w:val="24"/>
          <w:lang w:eastAsia="x-none"/>
        </w:rPr>
        <w:t>Agência</w:t>
      </w:r>
      <w:r w:rsidR="002C32FE" w:rsidRPr="00662613">
        <w:rPr>
          <w:rFonts w:ascii="Times New Roman" w:hAnsi="Times New Roman" w:cs="Times New Roman"/>
          <w:bCs/>
          <w:sz w:val="24"/>
          <w:szCs w:val="24"/>
          <w:lang w:eastAsia="x-none"/>
        </w:rPr>
        <w:t xml:space="preserve"> </w:t>
      </w:r>
      <w:r w:rsidR="00AD1CB2" w:rsidRPr="00662613">
        <w:rPr>
          <w:rFonts w:ascii="Times New Roman" w:hAnsi="Times New Roman" w:cs="Times New Roman"/>
          <w:bCs/>
          <w:sz w:val="24"/>
          <w:szCs w:val="24"/>
          <w:lang w:eastAsia="x-none"/>
        </w:rPr>
        <w:t>M</w:t>
      </w:r>
      <w:r w:rsidR="002C32FE" w:rsidRPr="00662613">
        <w:rPr>
          <w:rFonts w:ascii="Times New Roman" w:hAnsi="Times New Roman" w:cs="Times New Roman"/>
          <w:bCs/>
          <w:sz w:val="24"/>
          <w:szCs w:val="24"/>
          <w:lang w:eastAsia="x-none"/>
        </w:rPr>
        <w:t xml:space="preserve">etropolitana de </w:t>
      </w:r>
      <w:r w:rsidR="00AD1CB2" w:rsidRPr="00662613">
        <w:rPr>
          <w:rFonts w:ascii="Times New Roman" w:hAnsi="Times New Roman" w:cs="Times New Roman"/>
          <w:bCs/>
          <w:sz w:val="24"/>
          <w:szCs w:val="24"/>
          <w:lang w:eastAsia="x-none"/>
        </w:rPr>
        <w:t>T</w:t>
      </w:r>
      <w:r w:rsidR="002C32FE" w:rsidRPr="00662613">
        <w:rPr>
          <w:rFonts w:ascii="Times New Roman" w:hAnsi="Times New Roman" w:cs="Times New Roman"/>
          <w:bCs/>
          <w:sz w:val="24"/>
          <w:szCs w:val="24"/>
          <w:lang w:eastAsia="x-none"/>
        </w:rPr>
        <w:t>ransporte de Maputo</w:t>
      </w:r>
      <w:r w:rsidRPr="00662613">
        <w:rPr>
          <w:rFonts w:ascii="Times New Roman" w:hAnsi="Times New Roman" w:cs="Times New Roman"/>
          <w:bCs/>
          <w:sz w:val="24"/>
        </w:rPr>
        <w:t>,</w:t>
      </w:r>
      <w:r w:rsidRPr="006E54CD">
        <w:rPr>
          <w:rFonts w:ascii="Times New Roman" w:hAnsi="Times New Roman" w:cs="Times New Roman"/>
          <w:sz w:val="24"/>
        </w:rPr>
        <w:t xml:space="preserve"> </w:t>
      </w:r>
      <w:r w:rsidRPr="006E54CD">
        <w:rPr>
          <w:rFonts w:ascii="Times New Roman" w:hAnsi="Times New Roman" w:cs="Times New Roman"/>
          <w:color w:val="000000" w:themeColor="text1"/>
          <w:sz w:val="24"/>
        </w:rPr>
        <w:t>acho</w:t>
      </w:r>
      <w:r w:rsidRPr="006E54CD">
        <w:rPr>
          <w:rFonts w:ascii="Times New Roman" w:hAnsi="Times New Roman" w:cs="Times New Roman"/>
          <w:sz w:val="24"/>
        </w:rPr>
        <w:t xml:space="preserve"> que poderá </w:t>
      </w:r>
      <w:r w:rsidR="00F836F0" w:rsidRPr="006E54CD">
        <w:rPr>
          <w:rFonts w:ascii="Times New Roman" w:hAnsi="Times New Roman" w:cs="Times New Roman"/>
          <w:bCs/>
          <w:sz w:val="24"/>
        </w:rPr>
        <w:t>garantir o controlo de desvios d</w:t>
      </w:r>
      <w:r w:rsidR="00F836F0">
        <w:rPr>
          <w:rFonts w:ascii="Times New Roman" w:hAnsi="Times New Roman" w:cs="Times New Roman"/>
          <w:bCs/>
          <w:sz w:val="24"/>
        </w:rPr>
        <w:t>e rotas</w:t>
      </w:r>
      <w:r w:rsidR="00F836F0" w:rsidRPr="006E54CD">
        <w:rPr>
          <w:rFonts w:ascii="Times New Roman" w:hAnsi="Times New Roman" w:cs="Times New Roman"/>
          <w:bCs/>
          <w:sz w:val="24"/>
        </w:rPr>
        <w:t xml:space="preserve"> </w:t>
      </w:r>
      <w:r w:rsidR="00F836F0">
        <w:rPr>
          <w:rFonts w:ascii="Times New Roman" w:hAnsi="Times New Roman" w:cs="Times New Roman"/>
          <w:bCs/>
          <w:sz w:val="24"/>
        </w:rPr>
        <w:t>e a gestão</w:t>
      </w:r>
      <w:r w:rsidR="0001210D">
        <w:rPr>
          <w:rFonts w:ascii="Times New Roman" w:hAnsi="Times New Roman" w:cs="Times New Roman"/>
          <w:bCs/>
          <w:sz w:val="24"/>
        </w:rPr>
        <w:t xml:space="preserve"> dinâmica</w:t>
      </w:r>
      <w:r w:rsidR="00F836F0">
        <w:rPr>
          <w:rFonts w:ascii="Times New Roman" w:hAnsi="Times New Roman" w:cs="Times New Roman"/>
          <w:bCs/>
          <w:sz w:val="24"/>
        </w:rPr>
        <w:t xml:space="preserve"> dos transportes.</w:t>
      </w:r>
    </w:p>
    <w:p w14:paraId="3C4A9B28" w14:textId="02341E84" w:rsidR="0086187E" w:rsidRPr="006E54CD" w:rsidRDefault="0086187E" w:rsidP="00F836F0">
      <w:pPr>
        <w:autoSpaceDE w:val="0"/>
        <w:autoSpaceDN w:val="0"/>
        <w:adjustRightInd w:val="0"/>
        <w:spacing w:line="360" w:lineRule="auto"/>
        <w:jc w:val="both"/>
        <w:rPr>
          <w:rFonts w:ascii="Times New Roman" w:hAnsi="Times New Roman" w:cs="Times New Roman"/>
          <w:sz w:val="24"/>
        </w:rPr>
      </w:pPr>
      <w:r w:rsidRPr="006E54CD">
        <w:rPr>
          <w:rFonts w:ascii="Times New Roman" w:hAnsi="Times New Roman" w:cs="Times New Roman"/>
          <w:sz w:val="24"/>
        </w:rPr>
        <w:t xml:space="preserve">A função deste </w:t>
      </w:r>
      <w:r w:rsidR="00D6164E" w:rsidRPr="006E54CD">
        <w:rPr>
          <w:rFonts w:ascii="Times New Roman" w:hAnsi="Times New Roman" w:cs="Times New Roman"/>
          <w:sz w:val="24"/>
        </w:rPr>
        <w:t>projeto</w:t>
      </w:r>
      <w:r w:rsidRPr="006E54CD">
        <w:rPr>
          <w:rFonts w:ascii="Times New Roman" w:hAnsi="Times New Roman" w:cs="Times New Roman"/>
          <w:sz w:val="24"/>
        </w:rPr>
        <w:t xml:space="preserve">, ira demostrar as instituições ou empresas, que existem meios para se resolver com base </w:t>
      </w:r>
      <w:r w:rsidR="00303475">
        <w:rPr>
          <w:rFonts w:ascii="Times New Roman" w:hAnsi="Times New Roman" w:cs="Times New Roman"/>
          <w:sz w:val="24"/>
        </w:rPr>
        <w:t>n</w:t>
      </w:r>
      <w:r w:rsidRPr="006E54CD">
        <w:rPr>
          <w:rFonts w:ascii="Times New Roman" w:hAnsi="Times New Roman" w:cs="Times New Roman"/>
          <w:sz w:val="24"/>
        </w:rPr>
        <w:t xml:space="preserve">as tecnologias ou seja por parte dos </w:t>
      </w:r>
      <w:r w:rsidR="00366A11" w:rsidRPr="006E54CD">
        <w:rPr>
          <w:rFonts w:ascii="Times New Roman" w:hAnsi="Times New Roman" w:cs="Times New Roman"/>
          <w:sz w:val="24"/>
        </w:rPr>
        <w:t>meios informáticos</w:t>
      </w:r>
      <w:r w:rsidR="00366A11">
        <w:rPr>
          <w:rFonts w:ascii="Times New Roman" w:hAnsi="Times New Roman" w:cs="Times New Roman"/>
          <w:sz w:val="24"/>
        </w:rPr>
        <w:t>, e deste modo certas instituições irão priorizar as tecnologias, por serem o meio pelo qual o homem pode contar para usar como auxilio no dia-a-dia do seu trabalho</w:t>
      </w:r>
      <w:r w:rsidR="00303475">
        <w:rPr>
          <w:rFonts w:ascii="Times New Roman" w:hAnsi="Times New Roman" w:cs="Times New Roman"/>
          <w:sz w:val="24"/>
        </w:rPr>
        <w:t>, os serviços atuais requerem de um modo o auxilio de equipamentos informáticos para ajudar o homem a tomar certas decisões, com vista a acelera o trabalho assim como também a eficiência e</w:t>
      </w:r>
      <w:r w:rsidR="00D6164E">
        <w:rPr>
          <w:rFonts w:ascii="Times New Roman" w:hAnsi="Times New Roman" w:cs="Times New Roman"/>
          <w:sz w:val="24"/>
        </w:rPr>
        <w:t xml:space="preserve"> melhorar</w:t>
      </w:r>
      <w:r w:rsidR="00303475">
        <w:rPr>
          <w:rFonts w:ascii="Times New Roman" w:hAnsi="Times New Roman" w:cs="Times New Roman"/>
          <w:sz w:val="24"/>
        </w:rPr>
        <w:t xml:space="preserve"> a sua performance.</w:t>
      </w:r>
    </w:p>
    <w:p w14:paraId="152F2593" w14:textId="1F432E20" w:rsidR="0086187E" w:rsidRDefault="0086187E" w:rsidP="0086187E">
      <w:pPr>
        <w:spacing w:line="360" w:lineRule="auto"/>
        <w:jc w:val="both"/>
        <w:rPr>
          <w:rFonts w:ascii="Times New Roman" w:hAnsi="Times New Roman" w:cs="Times New Roman"/>
          <w:sz w:val="24"/>
        </w:rPr>
      </w:pPr>
      <w:r w:rsidRPr="006E54CD">
        <w:rPr>
          <w:rFonts w:ascii="Times New Roman" w:hAnsi="Times New Roman" w:cs="Times New Roman"/>
          <w:sz w:val="24"/>
        </w:rPr>
        <w:t xml:space="preserve">O Presente tema trás vários interesses para o ramo académico, primeiro por envolver a tecnologia, assim </w:t>
      </w:r>
      <w:r w:rsidR="00F836F0">
        <w:rPr>
          <w:rFonts w:ascii="Times New Roman" w:hAnsi="Times New Roman" w:cs="Times New Roman"/>
          <w:sz w:val="24"/>
        </w:rPr>
        <w:t>como também o conhecimento em si</w:t>
      </w:r>
      <w:r w:rsidRPr="006E54CD">
        <w:rPr>
          <w:rFonts w:ascii="Times New Roman" w:hAnsi="Times New Roman" w:cs="Times New Roman"/>
          <w:sz w:val="24"/>
        </w:rPr>
        <w:t xml:space="preserve">, para a realização deste </w:t>
      </w:r>
      <w:r w:rsidR="00D6164E" w:rsidRPr="006E54CD">
        <w:rPr>
          <w:rFonts w:ascii="Times New Roman" w:hAnsi="Times New Roman" w:cs="Times New Roman"/>
          <w:sz w:val="24"/>
        </w:rPr>
        <w:t>projeto</w:t>
      </w:r>
      <w:r w:rsidRPr="006E54CD">
        <w:rPr>
          <w:rFonts w:ascii="Times New Roman" w:hAnsi="Times New Roman" w:cs="Times New Roman"/>
          <w:sz w:val="24"/>
        </w:rPr>
        <w:t xml:space="preserve"> e necessário que exista um certo conhecimento, e por sua vez por ser um </w:t>
      </w:r>
      <w:r w:rsidR="00D6164E" w:rsidRPr="006E54CD">
        <w:rPr>
          <w:rFonts w:ascii="Times New Roman" w:hAnsi="Times New Roman" w:cs="Times New Roman"/>
          <w:sz w:val="24"/>
        </w:rPr>
        <w:t>projeto</w:t>
      </w:r>
      <w:r w:rsidRPr="006E54CD">
        <w:rPr>
          <w:rFonts w:ascii="Times New Roman" w:hAnsi="Times New Roman" w:cs="Times New Roman"/>
          <w:sz w:val="24"/>
        </w:rPr>
        <w:t xml:space="preserve"> beneficiário, onde ate as entidades académicas poderão avaliar e classificar o projeto, eles poderão verificar a existência de algumas vantagens, assim como também soluções que se espera há bastante tempo (capacitar estudantes para resolução de problemas existentes no mundo real).  </w:t>
      </w:r>
    </w:p>
    <w:p w14:paraId="2C32AC17" w14:textId="2033DD91" w:rsidR="007807FF" w:rsidRDefault="007807FF">
      <w:pPr>
        <w:rPr>
          <w:rFonts w:ascii="Times New Roman" w:hAnsi="Times New Roman" w:cs="Times New Roman"/>
          <w:sz w:val="24"/>
          <w:szCs w:val="24"/>
        </w:rPr>
      </w:pPr>
      <w:r>
        <w:rPr>
          <w:rFonts w:ascii="Times New Roman" w:hAnsi="Times New Roman" w:cs="Times New Roman"/>
          <w:sz w:val="24"/>
          <w:szCs w:val="24"/>
        </w:rPr>
        <w:br w:type="page"/>
      </w:r>
      <w:ins w:id="190" w:author="LGinger" w:date="2022-02-01T17:42:00Z">
        <w:r w:rsidR="006C487D">
          <w:rPr>
            <w:rFonts w:ascii="Times New Roman" w:hAnsi="Times New Roman" w:cs="Times New Roman"/>
            <w:sz w:val="24"/>
            <w:szCs w:val="24"/>
          </w:rPr>
          <w:lastRenderedPageBreak/>
          <w:t xml:space="preserve">A </w:t>
        </w:r>
      </w:ins>
      <w:ins w:id="191" w:author="LGinger" w:date="2022-02-01T17:43:00Z">
        <w:r w:rsidR="006C487D">
          <w:rPr>
            <w:rFonts w:ascii="Times New Roman" w:hAnsi="Times New Roman" w:cs="Times New Roman"/>
            <w:sz w:val="24"/>
            <w:szCs w:val="24"/>
          </w:rPr>
          <w:t>Justificativa</w:t>
        </w:r>
      </w:ins>
      <w:ins w:id="192" w:author="LGinger" w:date="2022-02-01T17:42:00Z">
        <w:r w:rsidR="006C487D">
          <w:rPr>
            <w:rFonts w:ascii="Times New Roman" w:hAnsi="Times New Roman" w:cs="Times New Roman"/>
            <w:sz w:val="24"/>
            <w:szCs w:val="24"/>
          </w:rPr>
          <w:t xml:space="preserve"> melhorou bastante em relação ao texto apresentado na versão anterior, mas precisa rever</w:t>
        </w:r>
      </w:ins>
      <w:ins w:id="193" w:author="LGinger" w:date="2022-02-01T17:43:00Z">
        <w:r w:rsidR="006C487D">
          <w:rPr>
            <w:rFonts w:ascii="Times New Roman" w:hAnsi="Times New Roman" w:cs="Times New Roman"/>
            <w:sz w:val="24"/>
            <w:szCs w:val="24"/>
          </w:rPr>
          <w:t>… há muito texto desnecessário… e não copie trechos dos outros, use apenas as ideias e escreva o seu próprio conteúdo.</w:t>
        </w:r>
      </w:ins>
    </w:p>
    <w:p w14:paraId="2F00B397" w14:textId="77777777" w:rsidR="001E7654" w:rsidRPr="00C83FF2" w:rsidRDefault="007807FF" w:rsidP="00C83FF2">
      <w:pPr>
        <w:pStyle w:val="Ttulo2"/>
        <w:numPr>
          <w:ilvl w:val="1"/>
          <w:numId w:val="15"/>
        </w:numPr>
        <w:spacing w:before="0" w:line="360" w:lineRule="auto"/>
        <w:ind w:left="0" w:firstLine="0"/>
      </w:pPr>
      <w:bookmarkStart w:id="194" w:name="_Toc64668736"/>
      <w:bookmarkStart w:id="195" w:name="_Toc90604036"/>
      <w:r w:rsidRPr="00966557">
        <w:t>Problema</w:t>
      </w:r>
      <w:bookmarkEnd w:id="194"/>
      <w:bookmarkEnd w:id="195"/>
    </w:p>
    <w:p w14:paraId="48F67B66" w14:textId="197E7808" w:rsidR="0086187E" w:rsidRPr="006908BE" w:rsidRDefault="0086187E" w:rsidP="0086187E">
      <w:pPr>
        <w:spacing w:line="360" w:lineRule="auto"/>
        <w:jc w:val="both"/>
        <w:rPr>
          <w:rFonts w:ascii="Times New Roman" w:hAnsi="Times New Roman" w:cs="Times New Roman"/>
          <w:sz w:val="24"/>
          <w:szCs w:val="24"/>
          <w:lang w:eastAsia="x-none"/>
        </w:rPr>
      </w:pPr>
      <w:r w:rsidRPr="006908BE">
        <w:rPr>
          <w:rFonts w:ascii="Times New Roman" w:hAnsi="Times New Roman" w:cs="Times New Roman"/>
          <w:sz w:val="24"/>
          <w:szCs w:val="24"/>
          <w:lang w:eastAsia="x-none"/>
        </w:rPr>
        <w:t xml:space="preserve">O </w:t>
      </w:r>
      <w:r w:rsidR="001F0660" w:rsidRPr="006908BE">
        <w:rPr>
          <w:rFonts w:ascii="Times New Roman" w:hAnsi="Times New Roman" w:cs="Times New Roman"/>
          <w:sz w:val="24"/>
          <w:szCs w:val="24"/>
          <w:lang w:eastAsia="x-none"/>
        </w:rPr>
        <w:t xml:space="preserve">transporte </w:t>
      </w:r>
      <w:r w:rsidR="00583296">
        <w:rPr>
          <w:rFonts w:ascii="Times New Roman" w:hAnsi="Times New Roman" w:cs="Times New Roman"/>
          <w:sz w:val="24"/>
          <w:szCs w:val="24"/>
          <w:lang w:eastAsia="x-none"/>
        </w:rPr>
        <w:t>publico</w:t>
      </w:r>
      <w:r w:rsidRPr="006908BE">
        <w:rPr>
          <w:rFonts w:ascii="Times New Roman" w:hAnsi="Times New Roman" w:cs="Times New Roman"/>
          <w:sz w:val="24"/>
          <w:szCs w:val="24"/>
          <w:lang w:eastAsia="x-none"/>
        </w:rPr>
        <w:t>,</w:t>
      </w:r>
      <w:r w:rsidR="00583296">
        <w:rPr>
          <w:rFonts w:ascii="Times New Roman" w:hAnsi="Times New Roman" w:cs="Times New Roman"/>
          <w:sz w:val="24"/>
          <w:szCs w:val="24"/>
          <w:lang w:eastAsia="x-none"/>
        </w:rPr>
        <w:t xml:space="preserve"> constitui</w:t>
      </w:r>
      <w:r w:rsidRPr="006908BE">
        <w:rPr>
          <w:rFonts w:ascii="Times New Roman" w:hAnsi="Times New Roman" w:cs="Times New Roman"/>
          <w:sz w:val="24"/>
          <w:szCs w:val="24"/>
          <w:lang w:eastAsia="x-none"/>
        </w:rPr>
        <w:t xml:space="preserve"> </w:t>
      </w:r>
      <w:r w:rsidR="00583296">
        <w:rPr>
          <w:rFonts w:ascii="Times New Roman" w:hAnsi="Times New Roman" w:cs="Times New Roman"/>
          <w:sz w:val="24"/>
          <w:szCs w:val="24"/>
          <w:lang w:eastAsia="x-none"/>
        </w:rPr>
        <w:t>um</w:t>
      </w:r>
      <w:r w:rsidRPr="006908BE">
        <w:rPr>
          <w:rFonts w:ascii="Times New Roman" w:hAnsi="Times New Roman" w:cs="Times New Roman"/>
          <w:sz w:val="24"/>
          <w:szCs w:val="24"/>
          <w:lang w:eastAsia="x-none"/>
        </w:rPr>
        <w:t xml:space="preserve"> elemento essencial a qualquer grande cidade no mundo e em Maputo capital de Moçambique não e diferente.</w:t>
      </w:r>
    </w:p>
    <w:p w14:paraId="32E8E633" w14:textId="0037166E" w:rsidR="0086187E" w:rsidRPr="006908BE" w:rsidRDefault="0086187E" w:rsidP="0086187E">
      <w:pPr>
        <w:spacing w:line="360" w:lineRule="auto"/>
        <w:jc w:val="both"/>
        <w:rPr>
          <w:rFonts w:ascii="Times New Roman" w:hAnsi="Times New Roman" w:cs="Times New Roman"/>
          <w:sz w:val="24"/>
          <w:szCs w:val="24"/>
          <w:lang w:eastAsia="x-none"/>
        </w:rPr>
      </w:pPr>
      <w:r w:rsidRPr="006908BE">
        <w:rPr>
          <w:rFonts w:ascii="Times New Roman" w:hAnsi="Times New Roman" w:cs="Times New Roman"/>
          <w:sz w:val="24"/>
          <w:szCs w:val="24"/>
          <w:lang w:eastAsia="x-none"/>
        </w:rPr>
        <w:t xml:space="preserve">Tendo em conta várias </w:t>
      </w:r>
      <w:r w:rsidR="00D140F5" w:rsidRPr="006908BE">
        <w:rPr>
          <w:rFonts w:ascii="Times New Roman" w:hAnsi="Times New Roman" w:cs="Times New Roman"/>
          <w:sz w:val="24"/>
          <w:szCs w:val="24"/>
          <w:lang w:eastAsia="x-none"/>
        </w:rPr>
        <w:t>empresas transportadoras</w:t>
      </w:r>
      <w:r w:rsidRPr="006908BE">
        <w:rPr>
          <w:rFonts w:ascii="Times New Roman" w:hAnsi="Times New Roman" w:cs="Times New Roman"/>
          <w:sz w:val="24"/>
          <w:szCs w:val="24"/>
          <w:lang w:eastAsia="x-none"/>
        </w:rPr>
        <w:t>, destac</w:t>
      </w:r>
      <w:r w:rsidR="00D140F5">
        <w:rPr>
          <w:rFonts w:ascii="Times New Roman" w:hAnsi="Times New Roman" w:cs="Times New Roman"/>
          <w:sz w:val="24"/>
          <w:szCs w:val="24"/>
          <w:lang w:eastAsia="x-none"/>
        </w:rPr>
        <w:t>a - se</w:t>
      </w:r>
      <w:r w:rsidRPr="006908BE">
        <w:rPr>
          <w:rFonts w:ascii="Times New Roman" w:hAnsi="Times New Roman" w:cs="Times New Roman"/>
          <w:sz w:val="24"/>
          <w:szCs w:val="24"/>
          <w:lang w:eastAsia="x-none"/>
        </w:rPr>
        <w:t xml:space="preserve"> a mais conhecida ao nível nacional a </w:t>
      </w:r>
      <w:r w:rsidR="00641CE9" w:rsidRPr="0060297E">
        <w:rPr>
          <w:rFonts w:ascii="Times New Roman" w:hAnsi="Times New Roman" w:cs="Times New Roman"/>
          <w:bCs/>
          <w:sz w:val="24"/>
          <w:szCs w:val="24"/>
          <w:lang w:eastAsia="x-none"/>
        </w:rPr>
        <w:t>Agência</w:t>
      </w:r>
      <w:r w:rsidRPr="0060297E">
        <w:rPr>
          <w:rFonts w:ascii="Times New Roman" w:hAnsi="Times New Roman" w:cs="Times New Roman"/>
          <w:bCs/>
          <w:sz w:val="24"/>
          <w:szCs w:val="24"/>
          <w:lang w:eastAsia="x-none"/>
        </w:rPr>
        <w:t xml:space="preserve"> </w:t>
      </w:r>
      <w:r w:rsidR="00AD1CB2" w:rsidRPr="0060297E">
        <w:rPr>
          <w:rFonts w:ascii="Times New Roman" w:hAnsi="Times New Roman" w:cs="Times New Roman"/>
          <w:bCs/>
          <w:sz w:val="24"/>
          <w:szCs w:val="24"/>
          <w:lang w:eastAsia="x-none"/>
        </w:rPr>
        <w:t>M</w:t>
      </w:r>
      <w:r w:rsidRPr="0060297E">
        <w:rPr>
          <w:rFonts w:ascii="Times New Roman" w:hAnsi="Times New Roman" w:cs="Times New Roman"/>
          <w:bCs/>
          <w:sz w:val="24"/>
          <w:szCs w:val="24"/>
          <w:lang w:eastAsia="x-none"/>
        </w:rPr>
        <w:t xml:space="preserve">etropolitana de </w:t>
      </w:r>
      <w:r w:rsidR="00AD1CB2" w:rsidRPr="0060297E">
        <w:rPr>
          <w:rFonts w:ascii="Times New Roman" w:hAnsi="Times New Roman" w:cs="Times New Roman"/>
          <w:bCs/>
          <w:sz w:val="24"/>
          <w:szCs w:val="24"/>
          <w:lang w:eastAsia="x-none"/>
        </w:rPr>
        <w:t>T</w:t>
      </w:r>
      <w:r w:rsidRPr="0060297E">
        <w:rPr>
          <w:rFonts w:ascii="Times New Roman" w:hAnsi="Times New Roman" w:cs="Times New Roman"/>
          <w:bCs/>
          <w:sz w:val="24"/>
          <w:szCs w:val="24"/>
          <w:lang w:eastAsia="x-none"/>
        </w:rPr>
        <w:t>ransporte de Maputo</w:t>
      </w:r>
      <w:r w:rsidRPr="006908BE">
        <w:rPr>
          <w:rFonts w:ascii="Times New Roman" w:hAnsi="Times New Roman" w:cs="Times New Roman"/>
          <w:sz w:val="24"/>
          <w:szCs w:val="24"/>
          <w:lang w:eastAsia="x-none"/>
        </w:rPr>
        <w:t xml:space="preserve">, </w:t>
      </w:r>
      <w:r w:rsidR="00641CE9" w:rsidRPr="006908BE">
        <w:rPr>
          <w:rFonts w:ascii="Times New Roman" w:hAnsi="Times New Roman" w:cs="Times New Roman"/>
          <w:sz w:val="24"/>
          <w:szCs w:val="24"/>
          <w:lang w:eastAsia="x-none"/>
        </w:rPr>
        <w:t>que dispõe</w:t>
      </w:r>
      <w:r w:rsidRPr="006908BE">
        <w:rPr>
          <w:rFonts w:ascii="Times New Roman" w:hAnsi="Times New Roman" w:cs="Times New Roman"/>
          <w:sz w:val="24"/>
          <w:szCs w:val="24"/>
          <w:lang w:eastAsia="x-none"/>
        </w:rPr>
        <w:t xml:space="preserve"> de recursos de transportes </w:t>
      </w:r>
      <w:r w:rsidR="00641CE9" w:rsidRPr="006908BE">
        <w:rPr>
          <w:rFonts w:ascii="Times New Roman" w:hAnsi="Times New Roman" w:cs="Times New Roman"/>
          <w:sz w:val="24"/>
          <w:szCs w:val="24"/>
          <w:lang w:eastAsia="x-none"/>
        </w:rPr>
        <w:t>coletivo</w:t>
      </w:r>
      <w:r w:rsidR="00641CE9">
        <w:rPr>
          <w:rFonts w:ascii="Times New Roman" w:hAnsi="Times New Roman" w:cs="Times New Roman"/>
          <w:sz w:val="24"/>
          <w:szCs w:val="24"/>
          <w:lang w:eastAsia="x-none"/>
        </w:rPr>
        <w:t xml:space="preserve"> </w:t>
      </w:r>
      <w:r w:rsidRPr="006908BE">
        <w:rPr>
          <w:rFonts w:ascii="Times New Roman" w:hAnsi="Times New Roman" w:cs="Times New Roman"/>
          <w:sz w:val="24"/>
          <w:szCs w:val="24"/>
          <w:lang w:eastAsia="x-none"/>
        </w:rPr>
        <w:t>nesse momento</w:t>
      </w:r>
      <w:r w:rsidR="00641CE9">
        <w:rPr>
          <w:rFonts w:ascii="Times New Roman" w:hAnsi="Times New Roman" w:cs="Times New Roman"/>
          <w:sz w:val="24"/>
          <w:szCs w:val="24"/>
          <w:lang w:eastAsia="x-none"/>
        </w:rPr>
        <w:t>. No entanto</w:t>
      </w:r>
      <w:r w:rsidRPr="006908BE">
        <w:rPr>
          <w:rFonts w:ascii="Times New Roman" w:hAnsi="Times New Roman" w:cs="Times New Roman"/>
          <w:sz w:val="24"/>
          <w:szCs w:val="24"/>
          <w:lang w:eastAsia="x-none"/>
        </w:rPr>
        <w:t xml:space="preserve"> ela </w:t>
      </w:r>
      <w:r w:rsidR="00641CE9" w:rsidRPr="006908BE">
        <w:rPr>
          <w:rFonts w:ascii="Times New Roman" w:hAnsi="Times New Roman" w:cs="Times New Roman"/>
          <w:sz w:val="24"/>
          <w:szCs w:val="24"/>
          <w:lang w:eastAsia="x-none"/>
        </w:rPr>
        <w:t>atualmente</w:t>
      </w:r>
      <w:r w:rsidRPr="006908BE">
        <w:rPr>
          <w:rFonts w:ascii="Times New Roman" w:hAnsi="Times New Roman" w:cs="Times New Roman"/>
          <w:sz w:val="24"/>
          <w:szCs w:val="24"/>
          <w:lang w:eastAsia="x-none"/>
        </w:rPr>
        <w:t xml:space="preserve"> tem nós apresentado vários problemas</w:t>
      </w:r>
      <w:r w:rsidR="0001210D">
        <w:rPr>
          <w:rFonts w:ascii="Times New Roman" w:hAnsi="Times New Roman" w:cs="Times New Roman"/>
          <w:sz w:val="24"/>
          <w:szCs w:val="24"/>
          <w:lang w:eastAsia="x-none"/>
        </w:rPr>
        <w:t xml:space="preserve"> tais</w:t>
      </w:r>
      <w:r w:rsidRPr="006908BE">
        <w:rPr>
          <w:rFonts w:ascii="Times New Roman" w:hAnsi="Times New Roman" w:cs="Times New Roman"/>
          <w:sz w:val="24"/>
          <w:szCs w:val="24"/>
          <w:lang w:eastAsia="x-none"/>
        </w:rPr>
        <w:t xml:space="preserve"> como: </w:t>
      </w:r>
    </w:p>
    <w:p w14:paraId="2BD40CD1" w14:textId="27ECD5BA" w:rsidR="0086187E" w:rsidRPr="006908BE" w:rsidRDefault="00641CE9" w:rsidP="0086187E">
      <w:pPr>
        <w:pStyle w:val="NormalWeb"/>
        <w:numPr>
          <w:ilvl w:val="0"/>
          <w:numId w:val="17"/>
        </w:numPr>
        <w:shd w:val="clear" w:color="auto" w:fill="FFFFFF"/>
        <w:spacing w:before="0" w:beforeAutospacing="0" w:after="200" w:afterAutospacing="0" w:line="360" w:lineRule="auto"/>
        <w:jc w:val="both"/>
      </w:pPr>
      <w:r>
        <w:rPr>
          <w:rFonts w:eastAsia="Calibri"/>
        </w:rPr>
        <w:t>D</w:t>
      </w:r>
      <w:r w:rsidR="0086187E" w:rsidRPr="006908BE">
        <w:rPr>
          <w:rFonts w:eastAsia="Calibri"/>
        </w:rPr>
        <w:t>ificuldades na recolha dos passageiros na</w:t>
      </w:r>
      <w:r>
        <w:rPr>
          <w:rFonts w:eastAsia="Calibri"/>
        </w:rPr>
        <w:t xml:space="preserve"> </w:t>
      </w:r>
      <w:r w:rsidR="0086187E" w:rsidRPr="006908BE">
        <w:rPr>
          <w:rFonts w:eastAsia="Calibri"/>
        </w:rPr>
        <w:t xml:space="preserve">hora extra ou </w:t>
      </w:r>
      <w:r w:rsidR="00804F64" w:rsidRPr="006908BE">
        <w:rPr>
          <w:rFonts w:eastAsia="Calibri"/>
        </w:rPr>
        <w:t>precisa,</w:t>
      </w:r>
      <w:r w:rsidR="0086187E" w:rsidRPr="006908BE">
        <w:rPr>
          <w:rFonts w:eastAsia="Calibri"/>
        </w:rPr>
        <w:t xml:space="preserve"> </w:t>
      </w:r>
      <w:r w:rsidR="00804F64" w:rsidRPr="006908BE">
        <w:rPr>
          <w:rFonts w:eastAsia="Calibri"/>
        </w:rPr>
        <w:t>pois,</w:t>
      </w:r>
      <w:r w:rsidR="0086187E" w:rsidRPr="006908BE">
        <w:rPr>
          <w:rFonts w:eastAsia="Calibri"/>
        </w:rPr>
        <w:t xml:space="preserve"> os transportes não chegam a tempo e hora favorecendo</w:t>
      </w:r>
      <w:r>
        <w:rPr>
          <w:rFonts w:eastAsia="Calibri"/>
        </w:rPr>
        <w:t xml:space="preserve"> </w:t>
      </w:r>
      <w:r w:rsidRPr="006908BE">
        <w:rPr>
          <w:rFonts w:eastAsia="Calibri"/>
        </w:rPr>
        <w:t>fatores</w:t>
      </w:r>
      <w:r w:rsidR="0086187E" w:rsidRPr="006908BE">
        <w:rPr>
          <w:rFonts w:eastAsia="Calibri"/>
        </w:rPr>
        <w:t xml:space="preserve"> como atraso, falta de confiabilidade dos recursos da empresa e o</w:t>
      </w:r>
      <w:r>
        <w:rPr>
          <w:rFonts w:eastAsia="Calibri"/>
        </w:rPr>
        <w:t xml:space="preserve"> </w:t>
      </w:r>
      <w:r w:rsidR="0086187E" w:rsidRPr="006908BE">
        <w:rPr>
          <w:rFonts w:eastAsia="Calibri"/>
        </w:rPr>
        <w:t>aborrecimento dos passageiros</w:t>
      </w:r>
      <w:r w:rsidR="000E0927">
        <w:t xml:space="preserve">. </w:t>
      </w:r>
      <w:r w:rsidR="00067A8A" w:rsidRPr="00067A8A">
        <w:t>Manhique</w:t>
      </w:r>
      <w:r w:rsidR="000E0927">
        <w:t xml:space="preserve"> (</w:t>
      </w:r>
      <w:r w:rsidR="00067A8A" w:rsidRPr="00067A8A">
        <w:t>201</w:t>
      </w:r>
      <w:r w:rsidR="00067A8A">
        <w:t>8</w:t>
      </w:r>
      <w:r w:rsidR="00067A8A" w:rsidRPr="00067A8A">
        <w:t>)</w:t>
      </w:r>
      <w:r w:rsidR="00AE72F5">
        <w:rPr>
          <w:rFonts w:eastAsia="Calibri"/>
        </w:rPr>
        <w:t>.</w:t>
      </w:r>
    </w:p>
    <w:p w14:paraId="00FC830C" w14:textId="316952D0" w:rsidR="0086187E" w:rsidRPr="007216AE" w:rsidRDefault="0086187E" w:rsidP="0086187E">
      <w:pPr>
        <w:pStyle w:val="NormalWeb"/>
        <w:numPr>
          <w:ilvl w:val="0"/>
          <w:numId w:val="17"/>
        </w:numPr>
        <w:shd w:val="clear" w:color="auto" w:fill="FFFFFF"/>
        <w:spacing w:before="0" w:beforeAutospacing="0" w:after="200" w:afterAutospacing="0" w:line="360" w:lineRule="auto"/>
        <w:jc w:val="both"/>
      </w:pPr>
      <w:r w:rsidRPr="007216AE">
        <w:rPr>
          <w:rFonts w:eastAsia="Calibri"/>
        </w:rPr>
        <w:t>A não existência de um horário fixo nas paragens obriga no atraso dos passageiros</w:t>
      </w:r>
      <w:r w:rsidR="00067A8A">
        <w:rPr>
          <w:rFonts w:eastAsia="Calibri"/>
        </w:rPr>
        <w:t xml:space="preserve">, sendo que a maioria de passageiros chegam bem cedo </w:t>
      </w:r>
      <w:r w:rsidR="00285F46">
        <w:rPr>
          <w:rFonts w:eastAsia="Calibri"/>
        </w:rPr>
        <w:t>e</w:t>
      </w:r>
      <w:r w:rsidR="00067A8A">
        <w:rPr>
          <w:rFonts w:eastAsia="Calibri"/>
        </w:rPr>
        <w:t xml:space="preserve"> numa hora em que </w:t>
      </w:r>
      <w:r w:rsidR="00285F46">
        <w:rPr>
          <w:rFonts w:eastAsia="Calibri"/>
        </w:rPr>
        <w:t>é</w:t>
      </w:r>
      <w:r w:rsidR="00067A8A">
        <w:rPr>
          <w:rFonts w:eastAsia="Calibri"/>
        </w:rPr>
        <w:t xml:space="preserve"> possível chegar no trabalho ou na escola ou seja, no seu destino na hora pretendida</w:t>
      </w:r>
      <w:r w:rsidRPr="007216AE">
        <w:rPr>
          <w:rFonts w:eastAsia="Calibri"/>
        </w:rPr>
        <w:t>. Os</w:t>
      </w:r>
      <w:r w:rsidRPr="007216AE">
        <w:rPr>
          <w:rFonts w:eastAsia="Calibri"/>
        </w:rPr>
        <w:br/>
        <w:t>habitantes de Maputo passam, em média, 6h05 por dia nas suas paragens esperando a</w:t>
      </w:r>
      <w:r w:rsidRPr="007216AE">
        <w:rPr>
          <w:rFonts w:eastAsia="Calibri"/>
        </w:rPr>
        <w:br/>
        <w:t>tempo de serem recolhidos e por não terem mínima ideia de onde esteja o transporte</w:t>
      </w:r>
      <w:r w:rsidRPr="007216AE">
        <w:rPr>
          <w:rFonts w:eastAsia="Calibri"/>
        </w:rPr>
        <w:br/>
        <w:t>acabam atrasando ou ultrapassando a hora que eles pretendiam subir o</w:t>
      </w:r>
      <w:r w:rsidR="000E0927">
        <w:rPr>
          <w:rFonts w:eastAsia="Calibri"/>
        </w:rPr>
        <w:t xml:space="preserve"> </w:t>
      </w:r>
      <w:r w:rsidRPr="007216AE">
        <w:rPr>
          <w:rFonts w:eastAsia="Calibri"/>
        </w:rPr>
        <w:t>transporte</w:t>
      </w:r>
      <w:r w:rsidR="000E0927">
        <w:rPr>
          <w:rFonts w:eastAsia="Calibri"/>
        </w:rPr>
        <w:t xml:space="preserve">. </w:t>
      </w:r>
      <w:r w:rsidR="00067A8A" w:rsidRPr="00067A8A">
        <w:rPr>
          <w:rFonts w:eastAsia="Calibri"/>
        </w:rPr>
        <w:t>Manhique</w:t>
      </w:r>
      <w:r w:rsidR="000E0927">
        <w:rPr>
          <w:rFonts w:eastAsia="Calibri"/>
        </w:rPr>
        <w:t xml:space="preserve"> (</w:t>
      </w:r>
      <w:r w:rsidR="00067A8A" w:rsidRPr="00067A8A">
        <w:rPr>
          <w:rFonts w:eastAsia="Calibri"/>
        </w:rPr>
        <w:t>201</w:t>
      </w:r>
      <w:r w:rsidR="00067A8A">
        <w:rPr>
          <w:rFonts w:eastAsia="Calibri"/>
        </w:rPr>
        <w:t>8</w:t>
      </w:r>
      <w:r w:rsidR="00067A8A" w:rsidRPr="00067A8A">
        <w:rPr>
          <w:rFonts w:eastAsia="Calibri"/>
        </w:rPr>
        <w:t>)</w:t>
      </w:r>
      <w:r w:rsidRPr="007216AE">
        <w:rPr>
          <w:rFonts w:eastAsia="Calibri"/>
        </w:rPr>
        <w:t>.</w:t>
      </w:r>
    </w:p>
    <w:p w14:paraId="723C2405" w14:textId="7832793C" w:rsidR="0086187E" w:rsidRPr="007216AE" w:rsidRDefault="00285F46" w:rsidP="0086187E">
      <w:pPr>
        <w:pStyle w:val="NormalWeb"/>
        <w:numPr>
          <w:ilvl w:val="0"/>
          <w:numId w:val="17"/>
        </w:numPr>
        <w:shd w:val="clear" w:color="auto" w:fill="FFFFFF"/>
        <w:spacing w:before="0" w:beforeAutospacing="0" w:after="200" w:afterAutospacing="0" w:line="360" w:lineRule="auto"/>
        <w:jc w:val="both"/>
      </w:pPr>
      <w:r>
        <w:rPr>
          <w:rFonts w:eastAsia="Calibri"/>
        </w:rPr>
        <w:t>Deficiência no controlo de</w:t>
      </w:r>
      <w:r w:rsidR="0086187E" w:rsidRPr="007216AE">
        <w:rPr>
          <w:rFonts w:eastAsia="Calibri"/>
        </w:rPr>
        <w:t xml:space="preserve"> desvios de rotas,</w:t>
      </w:r>
      <w:r>
        <w:rPr>
          <w:rFonts w:eastAsia="Calibri"/>
        </w:rPr>
        <w:t xml:space="preserve"> </w:t>
      </w:r>
      <w:r w:rsidR="00CF2F15" w:rsidRPr="00CF2F15">
        <w:rPr>
          <w:rFonts w:eastAsia="Calibri"/>
        </w:rPr>
        <w:t>consiste no desvio e interrupção deliberada e voluntária do trajeto ou rota normal de transporte pelos seus praticantes</w:t>
      </w:r>
      <w:r w:rsidR="00CF2F15">
        <w:rPr>
          <w:rFonts w:eastAsia="Calibri"/>
        </w:rPr>
        <w:t>,</w:t>
      </w:r>
      <w:r w:rsidR="0086187E" w:rsidRPr="007216AE">
        <w:rPr>
          <w:rFonts w:eastAsia="Calibri"/>
        </w:rPr>
        <w:t xml:space="preserve"> as empresas de transportes públicos e urbanos não despõem de todos os </w:t>
      </w:r>
      <w:r w:rsidR="00395E23" w:rsidRPr="007216AE">
        <w:rPr>
          <w:rFonts w:eastAsia="Calibri"/>
        </w:rPr>
        <w:t>recursos</w:t>
      </w:r>
      <w:r w:rsidR="00395E23">
        <w:rPr>
          <w:rFonts w:eastAsia="Calibri"/>
        </w:rPr>
        <w:t xml:space="preserve"> para</w:t>
      </w:r>
      <w:r w:rsidR="0086187E" w:rsidRPr="007216AE">
        <w:rPr>
          <w:rFonts w:eastAsia="Calibri"/>
        </w:rPr>
        <w:t xml:space="preserve"> facilitar as necessidades da população, uma vez que</w:t>
      </w:r>
      <w:r w:rsidR="00F836F0">
        <w:rPr>
          <w:rFonts w:eastAsia="Calibri"/>
        </w:rPr>
        <w:t xml:space="preserve"> a cada ano há uma tendência de </w:t>
      </w:r>
      <w:r w:rsidR="0086187E" w:rsidRPr="007216AE">
        <w:rPr>
          <w:rFonts w:eastAsia="Calibri"/>
        </w:rPr>
        <w:t>evolução do aumento populacional o numero de tran</w:t>
      </w:r>
      <w:r w:rsidR="00F836F0">
        <w:rPr>
          <w:rFonts w:eastAsia="Calibri"/>
        </w:rPr>
        <w:t xml:space="preserve">sporte torna-se reduzido e isso </w:t>
      </w:r>
      <w:r w:rsidR="0086187E" w:rsidRPr="007216AE">
        <w:rPr>
          <w:rFonts w:eastAsia="Calibri"/>
        </w:rPr>
        <w:t>acaba interferindo</w:t>
      </w:r>
      <w:r w:rsidR="00FD79E1">
        <w:rPr>
          <w:rFonts w:eastAsia="Calibri"/>
        </w:rPr>
        <w:t>,</w:t>
      </w:r>
      <w:r w:rsidR="0086187E" w:rsidRPr="007216AE">
        <w:rPr>
          <w:rFonts w:eastAsia="Calibri"/>
        </w:rPr>
        <w:t xml:space="preserve"> mais quando existe desvio de rotas</w:t>
      </w:r>
      <w:r w:rsidR="00FD79E1">
        <w:rPr>
          <w:rFonts w:eastAsia="Calibri"/>
        </w:rPr>
        <w:t xml:space="preserve"> </w:t>
      </w:r>
      <w:r w:rsidR="00D6164E">
        <w:rPr>
          <w:rFonts w:eastAsia="Calibri"/>
        </w:rPr>
        <w:t>há</w:t>
      </w:r>
      <w:r w:rsidR="00FD79E1">
        <w:rPr>
          <w:rFonts w:eastAsia="Calibri"/>
        </w:rPr>
        <w:t xml:space="preserve"> mais uma </w:t>
      </w:r>
      <w:r w:rsidR="00D6164E">
        <w:rPr>
          <w:rFonts w:eastAsia="Calibri"/>
        </w:rPr>
        <w:t>tendência</w:t>
      </w:r>
      <w:r w:rsidR="00FD79E1">
        <w:rPr>
          <w:rFonts w:eastAsia="Calibri"/>
        </w:rPr>
        <w:t xml:space="preserve"> do aumento da falta dos transportes,</w:t>
      </w:r>
      <w:r w:rsidR="00F836F0">
        <w:rPr>
          <w:rFonts w:eastAsia="Calibri"/>
        </w:rPr>
        <w:t xml:space="preserve"> pois não existe um</w:t>
      </w:r>
      <w:r w:rsidR="00FD79E1">
        <w:rPr>
          <w:rFonts w:eastAsia="Calibri"/>
        </w:rPr>
        <w:t xml:space="preserve"> </w:t>
      </w:r>
      <w:r w:rsidR="00D6164E">
        <w:rPr>
          <w:rFonts w:eastAsia="Calibri"/>
        </w:rPr>
        <w:t>método</w:t>
      </w:r>
      <w:r w:rsidR="00FD79E1">
        <w:rPr>
          <w:rFonts w:eastAsia="Calibri"/>
        </w:rPr>
        <w:t xml:space="preserve"> para</w:t>
      </w:r>
      <w:r w:rsidR="00F836F0">
        <w:rPr>
          <w:rFonts w:eastAsia="Calibri"/>
        </w:rPr>
        <w:t xml:space="preserve"> controlo ou </w:t>
      </w:r>
      <w:r w:rsidR="0086187E" w:rsidRPr="007216AE">
        <w:rPr>
          <w:rFonts w:eastAsia="Calibri"/>
        </w:rPr>
        <w:t xml:space="preserve">uma forma que o </w:t>
      </w:r>
      <w:r w:rsidR="00313073">
        <w:rPr>
          <w:rFonts w:eastAsia="Calibri"/>
        </w:rPr>
        <w:t xml:space="preserve">passageiro e </w:t>
      </w:r>
      <w:r w:rsidR="002114F0">
        <w:rPr>
          <w:rFonts w:eastAsia="Calibri"/>
        </w:rPr>
        <w:t>há</w:t>
      </w:r>
      <w:r w:rsidR="00313073">
        <w:rPr>
          <w:rFonts w:eastAsia="Calibri"/>
        </w:rPr>
        <w:t xml:space="preserve"> empresa transportadora</w:t>
      </w:r>
      <w:r w:rsidR="0086187E" w:rsidRPr="007216AE">
        <w:rPr>
          <w:rFonts w:eastAsia="Calibri"/>
        </w:rPr>
        <w:t xml:space="preserve"> possa saber se existiu o desv</w:t>
      </w:r>
      <w:r w:rsidR="00F836F0">
        <w:rPr>
          <w:rFonts w:eastAsia="Calibri"/>
        </w:rPr>
        <w:t xml:space="preserve">io de rota ou não, esse que por </w:t>
      </w:r>
      <w:r w:rsidR="0086187E" w:rsidRPr="007216AE">
        <w:rPr>
          <w:rFonts w:eastAsia="Calibri"/>
        </w:rPr>
        <w:t>sua vez se encontra a espera do transport</w:t>
      </w:r>
      <w:r w:rsidR="00F836F0">
        <w:rPr>
          <w:rFonts w:eastAsia="Calibri"/>
        </w:rPr>
        <w:t>e</w:t>
      </w:r>
      <w:r w:rsidR="00313073">
        <w:rPr>
          <w:rFonts w:eastAsia="Calibri"/>
        </w:rPr>
        <w:t xml:space="preserve"> (passageiro)</w:t>
      </w:r>
      <w:r w:rsidR="00F836F0">
        <w:rPr>
          <w:rFonts w:eastAsia="Calibri"/>
        </w:rPr>
        <w:t xml:space="preserve">, não há concordância entre os </w:t>
      </w:r>
      <w:r w:rsidR="0086187E" w:rsidRPr="007216AE">
        <w:rPr>
          <w:rFonts w:eastAsia="Calibri"/>
        </w:rPr>
        <w:t>transportadores, ou seja quando os transportes vão</w:t>
      </w:r>
      <w:r w:rsidR="00F836F0">
        <w:rPr>
          <w:rFonts w:eastAsia="Calibri"/>
        </w:rPr>
        <w:t xml:space="preserve"> há uma determinada rota não há </w:t>
      </w:r>
      <w:r w:rsidR="0086187E" w:rsidRPr="007216AE">
        <w:rPr>
          <w:rFonts w:eastAsia="Calibri"/>
        </w:rPr>
        <w:lastRenderedPageBreak/>
        <w:t>controlo, de modo que deveria haver automóveis que</w:t>
      </w:r>
      <w:r w:rsidR="00F836F0">
        <w:rPr>
          <w:rFonts w:eastAsia="Calibri"/>
        </w:rPr>
        <w:t xml:space="preserve"> vão há uma determinada rota de </w:t>
      </w:r>
      <w:r w:rsidR="0086187E" w:rsidRPr="007216AE">
        <w:rPr>
          <w:rFonts w:eastAsia="Calibri"/>
        </w:rPr>
        <w:t>acordo com o numero de passageiros estando em cada paragem</w:t>
      </w:r>
      <w:r w:rsidR="000E0927">
        <w:rPr>
          <w:rFonts w:eastAsia="Calibri"/>
        </w:rPr>
        <w:t>.</w:t>
      </w:r>
      <w:r w:rsidR="00067A8A" w:rsidRPr="00067A8A">
        <w:rPr>
          <w:rFonts w:eastAsia="Calibri"/>
        </w:rPr>
        <w:t xml:space="preserve"> Manhique </w:t>
      </w:r>
      <w:r w:rsidR="000E0927">
        <w:rPr>
          <w:rFonts w:eastAsia="Calibri"/>
        </w:rPr>
        <w:t>(</w:t>
      </w:r>
      <w:r w:rsidR="00067A8A" w:rsidRPr="00067A8A">
        <w:rPr>
          <w:rFonts w:eastAsia="Calibri"/>
        </w:rPr>
        <w:t>201</w:t>
      </w:r>
      <w:r w:rsidR="00067A8A">
        <w:rPr>
          <w:rFonts w:eastAsia="Calibri"/>
        </w:rPr>
        <w:t>8</w:t>
      </w:r>
      <w:r w:rsidR="00067A8A" w:rsidRPr="00067A8A">
        <w:rPr>
          <w:rFonts w:eastAsia="Calibri"/>
        </w:rPr>
        <w:t>)</w:t>
      </w:r>
      <w:r w:rsidR="0086187E" w:rsidRPr="007216AE">
        <w:rPr>
          <w:rFonts w:eastAsia="Calibri"/>
        </w:rPr>
        <w:t>.</w:t>
      </w:r>
    </w:p>
    <w:p w14:paraId="23C4AD8D" w14:textId="05EB9AD5" w:rsidR="00F327DA" w:rsidRPr="002A31E8" w:rsidRDefault="00CF2F15" w:rsidP="002A31E8">
      <w:pPr>
        <w:pStyle w:val="NormalWeb"/>
        <w:shd w:val="clear" w:color="auto" w:fill="FFFFFF"/>
        <w:spacing w:before="0" w:beforeAutospacing="0" w:after="200" w:afterAutospacing="0" w:line="360" w:lineRule="auto"/>
        <w:ind w:left="420"/>
        <w:jc w:val="both"/>
      </w:pPr>
      <w:r>
        <w:rPr>
          <w:rFonts w:eastAsia="Calibri"/>
          <w:bCs/>
        </w:rPr>
        <w:t>Com objetivo de perceber melhor a problemática e na tentativa de contribuir na resolução dos problemas identificados</w:t>
      </w:r>
      <w:r w:rsidR="0086187E" w:rsidRPr="007216AE">
        <w:rPr>
          <w:rFonts w:eastAsia="Calibri"/>
          <w:bCs/>
        </w:rPr>
        <w:t xml:space="preserve"> surge a seguinte pergunta de partida: </w:t>
      </w:r>
      <w:r w:rsidR="005076D7" w:rsidRPr="00B87F40">
        <w:rPr>
          <w:rFonts w:eastAsia="Calibri"/>
          <w:bCs/>
        </w:rPr>
        <w:t xml:space="preserve">De que </w:t>
      </w:r>
      <w:r w:rsidR="00583296">
        <w:rPr>
          <w:rFonts w:eastAsia="Calibri"/>
          <w:bCs/>
        </w:rPr>
        <w:t>forma</w:t>
      </w:r>
      <w:r w:rsidR="0086187E" w:rsidRPr="00B87F40">
        <w:rPr>
          <w:rFonts w:eastAsia="Calibri"/>
          <w:bCs/>
        </w:rPr>
        <w:t xml:space="preserve"> pode – se garantir </w:t>
      </w:r>
      <w:r w:rsidR="00F836F0" w:rsidRPr="00B87F40">
        <w:rPr>
          <w:rFonts w:eastAsia="Calibri"/>
          <w:bCs/>
        </w:rPr>
        <w:t xml:space="preserve">o controlo de desvios de rotas e a gestão dos transportes </w:t>
      </w:r>
      <w:r w:rsidR="00395E23" w:rsidRPr="00B87F40">
        <w:rPr>
          <w:rFonts w:eastAsia="Calibri"/>
          <w:bCs/>
        </w:rPr>
        <w:t>públicos</w:t>
      </w:r>
      <w:r w:rsidR="00B87F40">
        <w:rPr>
          <w:rFonts w:eastAsia="Calibri"/>
          <w:bCs/>
          <w:color w:val="FF0000"/>
        </w:rPr>
        <w:t>?</w:t>
      </w:r>
    </w:p>
    <w:p w14:paraId="4B42D1AA" w14:textId="77777777" w:rsidR="00F327DA" w:rsidRDefault="00F327DA" w:rsidP="00395E23">
      <w:pPr>
        <w:spacing w:after="0" w:line="360" w:lineRule="auto"/>
        <w:jc w:val="both"/>
        <w:rPr>
          <w:rFonts w:ascii="Times New Roman" w:hAnsi="Times New Roman" w:cs="Times New Roman"/>
          <w:sz w:val="24"/>
          <w:szCs w:val="24"/>
        </w:rPr>
      </w:pPr>
    </w:p>
    <w:p w14:paraId="42F23AE8" w14:textId="49EA749A" w:rsidR="00714A1E" w:rsidRPr="00F904C1" w:rsidRDefault="00F327DA" w:rsidP="00F904C1">
      <w:pPr>
        <w:pStyle w:val="Ttulo2"/>
        <w:numPr>
          <w:ilvl w:val="1"/>
          <w:numId w:val="15"/>
        </w:numPr>
        <w:spacing w:before="0" w:line="360" w:lineRule="auto"/>
        <w:ind w:left="0" w:firstLine="0"/>
        <w:jc w:val="both"/>
      </w:pPr>
      <w:bookmarkStart w:id="196" w:name="_Toc64668737"/>
      <w:bookmarkStart w:id="197" w:name="_Toc90604037"/>
      <w:r w:rsidRPr="00966557">
        <w:t>Hipótese</w:t>
      </w:r>
      <w:bookmarkEnd w:id="196"/>
      <w:bookmarkEnd w:id="197"/>
      <w:r w:rsidRPr="00966557">
        <w:t xml:space="preserve"> </w:t>
      </w:r>
    </w:p>
    <w:p w14:paraId="19387DCC" w14:textId="6618440D" w:rsidR="00714A1E" w:rsidRPr="00714A1E" w:rsidRDefault="00714A1E" w:rsidP="00714A1E">
      <w:pPr>
        <w:pStyle w:val="PargrafodaLista"/>
        <w:numPr>
          <w:ilvl w:val="0"/>
          <w:numId w:val="2"/>
        </w:numPr>
        <w:spacing w:after="0" w:line="360" w:lineRule="auto"/>
        <w:ind w:left="0" w:firstLine="0"/>
        <w:jc w:val="both"/>
        <w:rPr>
          <w:rFonts w:ascii="Times New Roman" w:hAnsi="Times New Roman" w:cs="Times New Roman"/>
          <w:sz w:val="24"/>
          <w:szCs w:val="24"/>
        </w:rPr>
      </w:pPr>
      <w:r w:rsidRPr="00714A1E">
        <w:rPr>
          <w:rFonts w:ascii="Times New Roman" w:hAnsi="Times New Roman" w:cs="Times New Roman"/>
          <w:sz w:val="24"/>
          <w:szCs w:val="24"/>
        </w:rPr>
        <w:t xml:space="preserve">Com a existência e a implementação do sistema, as empresas transportadoras poderão fazer a gestão dinâmica dos transportes </w:t>
      </w:r>
      <w:r>
        <w:rPr>
          <w:rFonts w:ascii="Times New Roman" w:hAnsi="Times New Roman" w:cs="Times New Roman"/>
          <w:sz w:val="24"/>
          <w:szCs w:val="24"/>
        </w:rPr>
        <w:t>e</w:t>
      </w:r>
      <w:r w:rsidRPr="00714A1E">
        <w:rPr>
          <w:rFonts w:ascii="Times New Roman" w:hAnsi="Times New Roman" w:cs="Times New Roman"/>
          <w:sz w:val="24"/>
          <w:szCs w:val="24"/>
        </w:rPr>
        <w:t xml:space="preserve"> permitir o controlo de desvios de rotas.</w:t>
      </w:r>
    </w:p>
    <w:p w14:paraId="286BC9DB" w14:textId="77777777" w:rsidR="002A31E8" w:rsidRPr="002A31E8" w:rsidRDefault="002A31E8" w:rsidP="002A31E8">
      <w:pPr>
        <w:pStyle w:val="PargrafodaLista"/>
        <w:rPr>
          <w:rFonts w:ascii="Times New Roman" w:hAnsi="Times New Roman" w:cs="Times New Roman"/>
          <w:sz w:val="24"/>
          <w:szCs w:val="24"/>
        </w:rPr>
      </w:pPr>
    </w:p>
    <w:p w14:paraId="472BB9B0" w14:textId="7D014AB3" w:rsidR="00714A1E" w:rsidRPr="00714A1E" w:rsidRDefault="00714A1E" w:rsidP="00714A1E">
      <w:pPr>
        <w:pStyle w:val="PargrafodaLista"/>
        <w:numPr>
          <w:ilvl w:val="0"/>
          <w:numId w:val="2"/>
        </w:numPr>
        <w:spacing w:after="0" w:line="360" w:lineRule="auto"/>
        <w:ind w:left="0" w:firstLine="0"/>
        <w:jc w:val="both"/>
        <w:rPr>
          <w:rFonts w:ascii="Times New Roman" w:hAnsi="Times New Roman" w:cs="Times New Roman"/>
          <w:sz w:val="28"/>
          <w:szCs w:val="28"/>
        </w:rPr>
      </w:pPr>
      <w:r w:rsidRPr="00714A1E">
        <w:rPr>
          <w:rFonts w:ascii="Times New Roman" w:hAnsi="Times New Roman" w:cs="Times New Roman"/>
          <w:sz w:val="24"/>
          <w:szCs w:val="24"/>
        </w:rPr>
        <w:t>Os transportadores encurtam rotas porque não existem mecanismos efetivos de controlo e fiscalização por parte das entidades do mesmo.</w:t>
      </w:r>
    </w:p>
    <w:p w14:paraId="5885D345" w14:textId="225790C3" w:rsidR="00D90534" w:rsidRPr="00714A1E" w:rsidRDefault="00D90534" w:rsidP="00D90534">
      <w:pPr>
        <w:pStyle w:val="PargrafodaLista"/>
        <w:spacing w:after="0" w:line="360" w:lineRule="auto"/>
        <w:ind w:left="0"/>
        <w:jc w:val="both"/>
        <w:rPr>
          <w:rFonts w:ascii="Times New Roman" w:hAnsi="Times New Roman" w:cs="Times New Roman"/>
          <w:sz w:val="24"/>
          <w:szCs w:val="24"/>
        </w:rPr>
      </w:pPr>
    </w:p>
    <w:p w14:paraId="2B1AF3F5" w14:textId="77777777" w:rsidR="00DA6A88" w:rsidRDefault="00DA6A88" w:rsidP="00DA6A88">
      <w:pPr>
        <w:spacing w:line="360" w:lineRule="auto"/>
        <w:jc w:val="both"/>
        <w:rPr>
          <w:rFonts w:ascii="Times New Roman" w:hAnsi="Times New Roman" w:cs="Times New Roman"/>
          <w:sz w:val="24"/>
          <w:szCs w:val="24"/>
        </w:rPr>
      </w:pPr>
    </w:p>
    <w:p w14:paraId="440DC1D0" w14:textId="77777777" w:rsidR="00DA6A88" w:rsidRDefault="00DA6A88">
      <w:pPr>
        <w:rPr>
          <w:rFonts w:ascii="Times New Roman" w:hAnsi="Times New Roman" w:cs="Times New Roman"/>
          <w:sz w:val="24"/>
          <w:szCs w:val="24"/>
        </w:rPr>
      </w:pPr>
      <w:r>
        <w:rPr>
          <w:rFonts w:ascii="Times New Roman" w:hAnsi="Times New Roman" w:cs="Times New Roman"/>
          <w:sz w:val="24"/>
          <w:szCs w:val="24"/>
        </w:rPr>
        <w:br w:type="page"/>
      </w:r>
    </w:p>
    <w:p w14:paraId="5ED13129" w14:textId="0918348B" w:rsidR="00DA6A88" w:rsidRPr="00395E23" w:rsidRDefault="00B87F40" w:rsidP="00395E23">
      <w:pPr>
        <w:pStyle w:val="Ttulo2"/>
        <w:numPr>
          <w:ilvl w:val="1"/>
          <w:numId w:val="15"/>
        </w:numPr>
        <w:spacing w:before="0" w:line="360" w:lineRule="auto"/>
        <w:ind w:left="0" w:firstLine="0"/>
        <w:jc w:val="both"/>
        <w:rPr>
          <w:rFonts w:cs="Times New Roman"/>
          <w:szCs w:val="24"/>
        </w:rPr>
      </w:pPr>
      <w:bookmarkStart w:id="198" w:name="_Toc90604038"/>
      <w:r w:rsidRPr="00395E23">
        <w:rPr>
          <w:rFonts w:cs="Times New Roman"/>
          <w:szCs w:val="24"/>
        </w:rPr>
        <w:lastRenderedPageBreak/>
        <w:t>Objetivos</w:t>
      </w:r>
      <w:bookmarkEnd w:id="198"/>
      <w:r w:rsidR="00DA6A88" w:rsidRPr="00395E23">
        <w:rPr>
          <w:rFonts w:cs="Times New Roman"/>
          <w:szCs w:val="24"/>
        </w:rPr>
        <w:t xml:space="preserve"> </w:t>
      </w:r>
    </w:p>
    <w:p w14:paraId="1A57E19E" w14:textId="3C944B7E" w:rsidR="00DA6A88" w:rsidRPr="00395E23" w:rsidRDefault="00F86E23" w:rsidP="00F86E23">
      <w:pPr>
        <w:pStyle w:val="PargrafodaLista"/>
        <w:spacing w:after="0" w:line="360" w:lineRule="auto"/>
        <w:ind w:left="0"/>
        <w:jc w:val="both"/>
        <w:rPr>
          <w:rFonts w:ascii="Times New Roman" w:hAnsi="Times New Roman" w:cs="Times New Roman"/>
          <w:sz w:val="24"/>
          <w:szCs w:val="24"/>
        </w:rPr>
      </w:pPr>
      <w:r w:rsidRPr="00F86E23">
        <w:rPr>
          <w:rFonts w:ascii="Times New Roman" w:hAnsi="Times New Roman" w:cs="Times New Roman"/>
          <w:sz w:val="24"/>
          <w:szCs w:val="24"/>
        </w:rPr>
        <w:t xml:space="preserve">O objetivo geral representa o principal resultado esperado da realização deste trabalho. E os objetivos específicos complementam o objetivo geral em termos de funcionalidades do </w:t>
      </w:r>
      <w:proofErr w:type="spellStart"/>
      <w:proofErr w:type="gramStart"/>
      <w:r w:rsidRPr="00F86E23">
        <w:rPr>
          <w:rFonts w:ascii="Times New Roman" w:hAnsi="Times New Roman" w:cs="Times New Roman"/>
          <w:sz w:val="24"/>
          <w:szCs w:val="24"/>
        </w:rPr>
        <w:t>sistema.</w:t>
      </w:r>
      <w:ins w:id="199" w:author="LGinger" w:date="2022-02-01T19:13:00Z">
        <w:r w:rsidR="00035304">
          <w:rPr>
            <w:rFonts w:ascii="Times New Roman" w:hAnsi="Times New Roman" w:cs="Times New Roman"/>
            <w:sz w:val="24"/>
            <w:szCs w:val="24"/>
          </w:rPr>
          <w:t>e</w:t>
        </w:r>
        <w:proofErr w:type="spellEnd"/>
        <w:proofErr w:type="gramEnd"/>
        <w:r w:rsidR="00035304">
          <w:rPr>
            <w:rFonts w:ascii="Times New Roman" w:hAnsi="Times New Roman" w:cs="Times New Roman"/>
            <w:sz w:val="24"/>
            <w:szCs w:val="24"/>
          </w:rPr>
          <w:t xml:space="preserve"> depois</w:t>
        </w:r>
      </w:ins>
      <w:ins w:id="200" w:author="LGinger" w:date="2022-02-01T19:14:00Z">
        <w:r w:rsidR="00035304">
          <w:rPr>
            <w:rFonts w:ascii="Times New Roman" w:hAnsi="Times New Roman" w:cs="Times New Roman"/>
            <w:sz w:val="24"/>
            <w:szCs w:val="24"/>
          </w:rPr>
          <w:t>?</w:t>
        </w:r>
      </w:ins>
    </w:p>
    <w:p w14:paraId="38771735" w14:textId="364C9953" w:rsidR="005A00C9" w:rsidRPr="00AB30F9" w:rsidRDefault="00035304" w:rsidP="005076D7">
      <w:pPr>
        <w:pStyle w:val="Ttulo2"/>
        <w:numPr>
          <w:ilvl w:val="2"/>
          <w:numId w:val="24"/>
        </w:numPr>
        <w:spacing w:line="360" w:lineRule="auto"/>
        <w:ind w:left="0" w:firstLine="0"/>
        <w:jc w:val="both"/>
        <w:rPr>
          <w:rFonts w:cs="Times New Roman"/>
          <w:szCs w:val="24"/>
        </w:rPr>
      </w:pPr>
      <w:bookmarkStart w:id="201" w:name="_Toc64668739"/>
      <w:bookmarkStart w:id="202" w:name="_Toc90604039"/>
      <w:ins w:id="203" w:author="LGinger" w:date="2022-02-01T19:13:00Z">
        <w:r>
          <w:rPr>
            <w:rFonts w:cs="Times New Roman"/>
            <w:szCs w:val="24"/>
          </w:rPr>
          <w:t>???</w:t>
        </w:r>
      </w:ins>
      <w:r w:rsidR="00B87F40" w:rsidRPr="00395E23">
        <w:rPr>
          <w:rFonts w:cs="Times New Roman"/>
          <w:szCs w:val="24"/>
        </w:rPr>
        <w:t>Objetivo</w:t>
      </w:r>
      <w:r w:rsidR="00DA6A88" w:rsidRPr="00395E23">
        <w:rPr>
          <w:rFonts w:cs="Times New Roman"/>
          <w:szCs w:val="24"/>
        </w:rPr>
        <w:t xml:space="preserve"> Geral</w:t>
      </w:r>
      <w:bookmarkEnd w:id="201"/>
      <w:bookmarkEnd w:id="202"/>
    </w:p>
    <w:p w14:paraId="4BC2178E" w14:textId="3F6B5BA3" w:rsidR="00F8660A" w:rsidRPr="00395E23" w:rsidRDefault="00693316" w:rsidP="00395E23">
      <w:pPr>
        <w:pStyle w:val="PargrafodaLista"/>
        <w:numPr>
          <w:ilvl w:val="0"/>
          <w:numId w:val="2"/>
        </w:numPr>
        <w:autoSpaceDE w:val="0"/>
        <w:autoSpaceDN w:val="0"/>
        <w:adjustRightInd w:val="0"/>
        <w:spacing w:after="0" w:line="360" w:lineRule="auto"/>
        <w:ind w:left="0" w:firstLine="0"/>
        <w:jc w:val="both"/>
        <w:rPr>
          <w:rFonts w:ascii="Times New Roman" w:hAnsi="Times New Roman" w:cs="Times New Roman"/>
          <w:sz w:val="24"/>
          <w:szCs w:val="24"/>
        </w:rPr>
      </w:pPr>
      <w:r>
        <w:rPr>
          <w:rFonts w:ascii="Times New Roman" w:hAnsi="Times New Roman" w:cs="Times New Roman"/>
          <w:b/>
          <w:sz w:val="24"/>
          <w:szCs w:val="24"/>
        </w:rPr>
        <w:t>D</w:t>
      </w:r>
      <w:r w:rsidR="00F8660A" w:rsidRPr="00395E23">
        <w:rPr>
          <w:rFonts w:ascii="Times New Roman" w:hAnsi="Times New Roman" w:cs="Times New Roman"/>
          <w:b/>
          <w:sz w:val="24"/>
          <w:szCs w:val="24"/>
        </w:rPr>
        <w:t>esenvolver</w:t>
      </w:r>
      <w:r w:rsidR="00F8660A" w:rsidRPr="00395E23">
        <w:rPr>
          <w:rFonts w:ascii="Times New Roman" w:hAnsi="Times New Roman" w:cs="Times New Roman"/>
          <w:sz w:val="24"/>
          <w:szCs w:val="24"/>
        </w:rPr>
        <w:t xml:space="preserve"> um </w:t>
      </w:r>
      <w:r w:rsidR="00F8660A" w:rsidRPr="00395E23">
        <w:rPr>
          <w:rFonts w:ascii="Times New Roman" w:hAnsi="Times New Roman" w:cs="Times New Roman"/>
          <w:bCs/>
          <w:sz w:val="24"/>
          <w:szCs w:val="24"/>
        </w:rPr>
        <w:t>sistema de gestão e</w:t>
      </w:r>
      <w:r w:rsidR="00F86E23">
        <w:rPr>
          <w:rFonts w:ascii="Times New Roman" w:hAnsi="Times New Roman" w:cs="Times New Roman"/>
          <w:bCs/>
          <w:sz w:val="24"/>
          <w:szCs w:val="24"/>
        </w:rPr>
        <w:t xml:space="preserve"> </w:t>
      </w:r>
      <w:r w:rsidR="00F8660A" w:rsidRPr="00395E23">
        <w:rPr>
          <w:rFonts w:ascii="Times New Roman" w:hAnsi="Times New Roman" w:cs="Times New Roman"/>
          <w:bCs/>
          <w:sz w:val="24"/>
          <w:szCs w:val="24"/>
        </w:rPr>
        <w:t xml:space="preserve">automatização e </w:t>
      </w:r>
      <w:r w:rsidR="00F86E23" w:rsidRPr="00395E23">
        <w:rPr>
          <w:rFonts w:ascii="Times New Roman" w:hAnsi="Times New Roman" w:cs="Times New Roman"/>
          <w:bCs/>
          <w:sz w:val="24"/>
          <w:szCs w:val="24"/>
        </w:rPr>
        <w:t>otim</w:t>
      </w:r>
      <w:r w:rsidR="00F86E23">
        <w:rPr>
          <w:rFonts w:ascii="Times New Roman" w:hAnsi="Times New Roman" w:cs="Times New Roman"/>
          <w:bCs/>
          <w:sz w:val="24"/>
          <w:szCs w:val="24"/>
        </w:rPr>
        <w:t>ização</w:t>
      </w:r>
      <w:r w:rsidR="00395E23">
        <w:rPr>
          <w:rFonts w:ascii="Times New Roman" w:hAnsi="Times New Roman" w:cs="Times New Roman"/>
          <w:bCs/>
          <w:sz w:val="24"/>
          <w:szCs w:val="24"/>
        </w:rPr>
        <w:t xml:space="preserve"> do uso do serviço da (A</w:t>
      </w:r>
      <w:r w:rsidR="00F8660A" w:rsidRPr="00395E23">
        <w:rPr>
          <w:rFonts w:ascii="Times New Roman" w:hAnsi="Times New Roman" w:cs="Times New Roman"/>
          <w:bCs/>
          <w:sz w:val="24"/>
          <w:szCs w:val="24"/>
        </w:rPr>
        <w:t>M</w:t>
      </w:r>
      <w:r w:rsidR="00395E23">
        <w:rPr>
          <w:rFonts w:ascii="Times New Roman" w:hAnsi="Times New Roman" w:cs="Times New Roman"/>
          <w:bCs/>
          <w:sz w:val="24"/>
          <w:szCs w:val="24"/>
        </w:rPr>
        <w:t>T</w:t>
      </w:r>
      <w:r w:rsidR="00F8660A" w:rsidRPr="00395E23">
        <w:rPr>
          <w:rFonts w:ascii="Times New Roman" w:hAnsi="Times New Roman" w:cs="Times New Roman"/>
          <w:bCs/>
          <w:sz w:val="24"/>
          <w:szCs w:val="24"/>
        </w:rPr>
        <w:t>)</w:t>
      </w:r>
      <w:r w:rsidR="00F8660A" w:rsidRPr="00395E23">
        <w:rPr>
          <w:rFonts w:ascii="Times New Roman" w:hAnsi="Times New Roman" w:cs="Times New Roman"/>
          <w:sz w:val="24"/>
          <w:szCs w:val="24"/>
        </w:rPr>
        <w:t xml:space="preserve"> </w:t>
      </w:r>
      <w:r w:rsidR="00F86E23" w:rsidRPr="00F86E23">
        <w:rPr>
          <w:rFonts w:ascii="Times New Roman" w:hAnsi="Times New Roman" w:cs="Times New Roman"/>
          <w:bCs/>
          <w:sz w:val="24"/>
          <w:szCs w:val="24"/>
          <w:lang w:eastAsia="x-none"/>
        </w:rPr>
        <w:t>Agência</w:t>
      </w:r>
      <w:r w:rsidR="00F8660A" w:rsidRPr="00F86E23">
        <w:rPr>
          <w:rFonts w:ascii="Times New Roman" w:hAnsi="Times New Roman" w:cs="Times New Roman"/>
          <w:bCs/>
          <w:sz w:val="24"/>
          <w:szCs w:val="24"/>
          <w:lang w:eastAsia="x-none"/>
        </w:rPr>
        <w:t xml:space="preserve"> metropolitana de transporte de Maputo.</w:t>
      </w:r>
      <w:ins w:id="204" w:author="LGinger" w:date="2022-02-01T19:14:00Z">
        <w:r w:rsidR="00035304">
          <w:rPr>
            <w:rFonts w:ascii="Times New Roman" w:hAnsi="Times New Roman" w:cs="Times New Roman"/>
            <w:bCs/>
            <w:sz w:val="24"/>
            <w:szCs w:val="24"/>
            <w:lang w:eastAsia="x-none"/>
          </w:rPr>
          <w:t xml:space="preserve"> O seu problema</w:t>
        </w:r>
      </w:ins>
      <w:ins w:id="205" w:author="LGinger" w:date="2022-02-01T19:21:00Z">
        <w:r w:rsidR="00035304">
          <w:rPr>
            <w:rFonts w:ascii="Times New Roman" w:hAnsi="Times New Roman" w:cs="Times New Roman"/>
            <w:bCs/>
            <w:sz w:val="24"/>
            <w:szCs w:val="24"/>
            <w:lang w:eastAsia="x-none"/>
          </w:rPr>
          <w:t xml:space="preserve"> parece que</w:t>
        </w:r>
      </w:ins>
      <w:ins w:id="206" w:author="LGinger" w:date="2022-02-01T19:14:00Z">
        <w:r w:rsidR="00035304">
          <w:rPr>
            <w:rFonts w:ascii="Times New Roman" w:hAnsi="Times New Roman" w:cs="Times New Roman"/>
            <w:bCs/>
            <w:sz w:val="24"/>
            <w:szCs w:val="24"/>
            <w:lang w:eastAsia="x-none"/>
          </w:rPr>
          <w:t xml:space="preserve"> tem a ver com desvio de rotas, no entanto o objectivo geral parece </w:t>
        </w:r>
      </w:ins>
      <w:ins w:id="207" w:author="LGinger" w:date="2022-02-01T19:15:00Z">
        <w:r w:rsidR="00035304">
          <w:rPr>
            <w:rFonts w:ascii="Times New Roman" w:hAnsi="Times New Roman" w:cs="Times New Roman"/>
            <w:bCs/>
            <w:sz w:val="24"/>
            <w:szCs w:val="24"/>
            <w:lang w:eastAsia="x-none"/>
          </w:rPr>
          <w:t>não</w:t>
        </w:r>
      </w:ins>
      <w:ins w:id="208" w:author="LGinger" w:date="2022-02-01T19:14:00Z">
        <w:r w:rsidR="00035304">
          <w:rPr>
            <w:rFonts w:ascii="Times New Roman" w:hAnsi="Times New Roman" w:cs="Times New Roman"/>
            <w:bCs/>
            <w:sz w:val="24"/>
            <w:szCs w:val="24"/>
            <w:lang w:eastAsia="x-none"/>
          </w:rPr>
          <w:t xml:space="preserve"> </w:t>
        </w:r>
      </w:ins>
      <w:ins w:id="209" w:author="LGinger" w:date="2022-02-01T19:15:00Z">
        <w:r w:rsidR="00035304">
          <w:rPr>
            <w:rFonts w:ascii="Times New Roman" w:hAnsi="Times New Roman" w:cs="Times New Roman"/>
            <w:bCs/>
            <w:sz w:val="24"/>
            <w:szCs w:val="24"/>
            <w:lang w:eastAsia="x-none"/>
          </w:rPr>
          <w:t>alinhado com o problema identificado</w:t>
        </w:r>
      </w:ins>
      <w:ins w:id="210" w:author="LGinger" w:date="2022-02-01T19:21:00Z">
        <w:r w:rsidR="00035304">
          <w:rPr>
            <w:rFonts w:ascii="Times New Roman" w:hAnsi="Times New Roman" w:cs="Times New Roman"/>
            <w:bCs/>
            <w:sz w:val="24"/>
            <w:szCs w:val="24"/>
            <w:lang w:eastAsia="x-none"/>
          </w:rPr>
          <w:t>.</w:t>
        </w:r>
      </w:ins>
    </w:p>
    <w:p w14:paraId="700E917A" w14:textId="77777777" w:rsidR="005A00C9" w:rsidRPr="00395E23" w:rsidRDefault="005A00C9" w:rsidP="00395E23">
      <w:pPr>
        <w:pStyle w:val="PargrafodaLista"/>
        <w:spacing w:after="0" w:line="360" w:lineRule="auto"/>
        <w:ind w:left="0"/>
        <w:jc w:val="both"/>
        <w:rPr>
          <w:rFonts w:ascii="Times New Roman" w:hAnsi="Times New Roman" w:cs="Times New Roman"/>
          <w:b/>
          <w:sz w:val="24"/>
          <w:szCs w:val="24"/>
        </w:rPr>
      </w:pPr>
    </w:p>
    <w:p w14:paraId="79EFEEED" w14:textId="712692FC" w:rsidR="002C32FE" w:rsidRPr="00AB30F9" w:rsidRDefault="00B87F40" w:rsidP="005076D7">
      <w:pPr>
        <w:pStyle w:val="Ttulo2"/>
        <w:numPr>
          <w:ilvl w:val="2"/>
          <w:numId w:val="24"/>
        </w:numPr>
        <w:spacing w:before="0" w:line="360" w:lineRule="auto"/>
        <w:ind w:left="0" w:firstLine="0"/>
        <w:jc w:val="both"/>
        <w:rPr>
          <w:rFonts w:cs="Times New Roman"/>
          <w:szCs w:val="24"/>
        </w:rPr>
      </w:pPr>
      <w:bookmarkStart w:id="211" w:name="_Toc64668740"/>
      <w:bookmarkStart w:id="212" w:name="_Toc90604040"/>
      <w:r w:rsidRPr="00395E23">
        <w:rPr>
          <w:rFonts w:cs="Times New Roman"/>
          <w:szCs w:val="24"/>
        </w:rPr>
        <w:t>Objetivos</w:t>
      </w:r>
      <w:r w:rsidR="00DA6A88" w:rsidRPr="00395E23">
        <w:rPr>
          <w:rFonts w:cs="Times New Roman"/>
          <w:szCs w:val="24"/>
        </w:rPr>
        <w:t xml:space="preserve"> Específicos</w:t>
      </w:r>
      <w:bookmarkEnd w:id="211"/>
      <w:bookmarkEnd w:id="212"/>
    </w:p>
    <w:p w14:paraId="04ADF2D0" w14:textId="40A63325" w:rsidR="002C32FE" w:rsidRDefault="002C32FE" w:rsidP="00DA6A88">
      <w:pPr>
        <w:pStyle w:val="PargrafodaLista"/>
        <w:numPr>
          <w:ilvl w:val="0"/>
          <w:numId w:val="2"/>
        </w:numPr>
        <w:spacing w:line="360" w:lineRule="auto"/>
        <w:jc w:val="both"/>
        <w:rPr>
          <w:rFonts w:ascii="Times New Roman" w:hAnsi="Times New Roman" w:cs="Times New Roman"/>
          <w:sz w:val="24"/>
          <w:szCs w:val="24"/>
        </w:rPr>
      </w:pPr>
      <w:r w:rsidRPr="002C32FE">
        <w:rPr>
          <w:rFonts w:ascii="Times New Roman" w:hAnsi="Times New Roman" w:cs="Times New Roman"/>
          <w:b/>
          <w:sz w:val="24"/>
          <w:szCs w:val="24"/>
        </w:rPr>
        <w:t>Verificar</w:t>
      </w:r>
      <w:r>
        <w:rPr>
          <w:rFonts w:ascii="Times New Roman" w:hAnsi="Times New Roman" w:cs="Times New Roman"/>
          <w:sz w:val="24"/>
          <w:szCs w:val="24"/>
        </w:rPr>
        <w:t xml:space="preserve"> as causas </w:t>
      </w:r>
      <w:r w:rsidR="00E2104F">
        <w:rPr>
          <w:rFonts w:ascii="Times New Roman" w:hAnsi="Times New Roman" w:cs="Times New Roman"/>
          <w:sz w:val="24"/>
          <w:szCs w:val="24"/>
        </w:rPr>
        <w:t>atuais</w:t>
      </w:r>
      <w:r>
        <w:rPr>
          <w:rFonts w:ascii="Times New Roman" w:hAnsi="Times New Roman" w:cs="Times New Roman"/>
          <w:sz w:val="24"/>
          <w:szCs w:val="24"/>
        </w:rPr>
        <w:t xml:space="preserve"> da </w:t>
      </w:r>
      <w:r w:rsidR="00E2104F">
        <w:rPr>
          <w:rFonts w:ascii="Times New Roman" w:hAnsi="Times New Roman" w:cs="Times New Roman"/>
          <w:sz w:val="24"/>
          <w:szCs w:val="24"/>
        </w:rPr>
        <w:t>situação da deficiência da gestão dos transportes e o controlo de desvio de rotas</w:t>
      </w:r>
      <w:r>
        <w:rPr>
          <w:rFonts w:ascii="Times New Roman" w:hAnsi="Times New Roman" w:cs="Times New Roman"/>
          <w:sz w:val="24"/>
          <w:szCs w:val="24"/>
        </w:rPr>
        <w:t xml:space="preserve"> dos transportes públicos na cidade de Maputo</w:t>
      </w:r>
      <w:r w:rsidR="005E4BD2">
        <w:rPr>
          <w:rFonts w:ascii="Times New Roman" w:hAnsi="Times New Roman" w:cs="Times New Roman"/>
          <w:sz w:val="24"/>
          <w:szCs w:val="24"/>
        </w:rPr>
        <w:t>;</w:t>
      </w:r>
    </w:p>
    <w:p w14:paraId="2048BAA7" w14:textId="2C069911" w:rsidR="00A15B04" w:rsidRPr="002C32FE" w:rsidRDefault="00A15B04" w:rsidP="00DA6A88">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Identificar </w:t>
      </w:r>
      <w:r w:rsidRPr="00A15B04">
        <w:rPr>
          <w:rFonts w:ascii="Times New Roman" w:hAnsi="Times New Roman" w:cs="Times New Roman"/>
          <w:sz w:val="24"/>
          <w:szCs w:val="24"/>
        </w:rPr>
        <w:t xml:space="preserve">as </w:t>
      </w:r>
      <w:r w:rsidR="00E2104F" w:rsidRPr="00A15B04">
        <w:rPr>
          <w:rFonts w:ascii="Times New Roman" w:hAnsi="Times New Roman" w:cs="Times New Roman"/>
          <w:sz w:val="24"/>
          <w:szCs w:val="24"/>
        </w:rPr>
        <w:t>atividades</w:t>
      </w:r>
      <w:r w:rsidRPr="00A15B04">
        <w:rPr>
          <w:rFonts w:ascii="Times New Roman" w:hAnsi="Times New Roman" w:cs="Times New Roman"/>
          <w:sz w:val="24"/>
          <w:szCs w:val="24"/>
        </w:rPr>
        <w:t xml:space="preserve"> diárias da AM</w:t>
      </w:r>
      <w:r w:rsidR="00E2104F">
        <w:rPr>
          <w:rFonts w:ascii="Times New Roman" w:hAnsi="Times New Roman" w:cs="Times New Roman"/>
          <w:sz w:val="24"/>
          <w:szCs w:val="24"/>
        </w:rPr>
        <w:t>T</w:t>
      </w:r>
      <w:r>
        <w:rPr>
          <w:rFonts w:ascii="Times New Roman" w:hAnsi="Times New Roman" w:cs="Times New Roman"/>
          <w:sz w:val="24"/>
          <w:szCs w:val="24"/>
        </w:rPr>
        <w:t>;</w:t>
      </w:r>
    </w:p>
    <w:p w14:paraId="212D6F23" w14:textId="77777777" w:rsidR="002C32FE" w:rsidRPr="002C32FE" w:rsidRDefault="002C32FE" w:rsidP="00DA6A88">
      <w:pPr>
        <w:pStyle w:val="PargrafodaLista"/>
        <w:numPr>
          <w:ilvl w:val="0"/>
          <w:numId w:val="2"/>
        </w:numPr>
        <w:spacing w:line="360" w:lineRule="auto"/>
        <w:jc w:val="both"/>
        <w:rPr>
          <w:rFonts w:ascii="Times New Roman" w:hAnsi="Times New Roman" w:cs="Times New Roman"/>
          <w:sz w:val="24"/>
          <w:szCs w:val="24"/>
        </w:rPr>
      </w:pPr>
      <w:r>
        <w:rPr>
          <w:rFonts w:ascii="Times New Roman" w:eastAsia="Times New Roman" w:hAnsi="Times New Roman" w:cs="Times New Roman"/>
          <w:b/>
          <w:color w:val="000000"/>
          <w:sz w:val="24"/>
          <w:szCs w:val="24"/>
        </w:rPr>
        <w:t xml:space="preserve">Identificar </w:t>
      </w:r>
      <w:r>
        <w:rPr>
          <w:rFonts w:ascii="Times New Roman" w:eastAsia="Times New Roman" w:hAnsi="Times New Roman" w:cs="Times New Roman"/>
          <w:color w:val="000000"/>
          <w:sz w:val="24"/>
          <w:szCs w:val="24"/>
        </w:rPr>
        <w:t>as vias com maiores desvios de rotas;</w:t>
      </w:r>
    </w:p>
    <w:p w14:paraId="670D5CB7" w14:textId="77777777" w:rsidR="002C32FE" w:rsidRDefault="00A15B04" w:rsidP="00DA6A88">
      <w:pPr>
        <w:pStyle w:val="PargrafodaLista"/>
        <w:numPr>
          <w:ilvl w:val="0"/>
          <w:numId w:val="2"/>
        </w:numPr>
        <w:spacing w:line="360" w:lineRule="auto"/>
        <w:jc w:val="both"/>
        <w:rPr>
          <w:rFonts w:ascii="Times New Roman" w:hAnsi="Times New Roman" w:cs="Times New Roman"/>
          <w:sz w:val="24"/>
          <w:szCs w:val="24"/>
        </w:rPr>
      </w:pPr>
      <w:r w:rsidRPr="00A15B04">
        <w:rPr>
          <w:rFonts w:ascii="Times New Roman" w:hAnsi="Times New Roman" w:cs="Times New Roman"/>
          <w:b/>
          <w:sz w:val="24"/>
          <w:szCs w:val="24"/>
        </w:rPr>
        <w:t>Identificar</w:t>
      </w:r>
      <w:r>
        <w:rPr>
          <w:rFonts w:ascii="Times New Roman" w:hAnsi="Times New Roman" w:cs="Times New Roman"/>
          <w:sz w:val="24"/>
          <w:szCs w:val="24"/>
        </w:rPr>
        <w:t xml:space="preserve"> os Requisitos funcionais e não funcionais;</w:t>
      </w:r>
    </w:p>
    <w:p w14:paraId="06AAD1DE" w14:textId="77777777" w:rsidR="00F91503" w:rsidRPr="00F91503" w:rsidRDefault="00F91503" w:rsidP="00DA6A88">
      <w:pPr>
        <w:pStyle w:val="PargrafodaLista"/>
        <w:numPr>
          <w:ilvl w:val="0"/>
          <w:numId w:val="2"/>
        </w:numPr>
        <w:spacing w:line="360" w:lineRule="auto"/>
        <w:jc w:val="both"/>
        <w:rPr>
          <w:rFonts w:ascii="Times New Roman" w:hAnsi="Times New Roman" w:cs="Times New Roman"/>
          <w:sz w:val="24"/>
          <w:szCs w:val="24"/>
        </w:rPr>
      </w:pPr>
      <w:r w:rsidRPr="00F91503">
        <w:rPr>
          <w:rFonts w:ascii="Times New Roman" w:hAnsi="Times New Roman" w:cs="Times New Roman"/>
          <w:b/>
          <w:color w:val="000000"/>
          <w:sz w:val="24"/>
          <w:szCs w:val="24"/>
        </w:rPr>
        <w:t>Fazer</w:t>
      </w:r>
      <w:r w:rsidRPr="00F91503">
        <w:rPr>
          <w:rFonts w:ascii="Times New Roman" w:hAnsi="Times New Roman" w:cs="Times New Roman"/>
          <w:color w:val="000000"/>
          <w:sz w:val="24"/>
          <w:szCs w:val="24"/>
        </w:rPr>
        <w:t xml:space="preserve"> a modelagem do sistema</w:t>
      </w:r>
      <w:r>
        <w:rPr>
          <w:rFonts w:ascii="Times New Roman" w:hAnsi="Times New Roman" w:cs="Times New Roman"/>
          <w:color w:val="000000"/>
          <w:sz w:val="24"/>
          <w:szCs w:val="24"/>
        </w:rPr>
        <w:t>;</w:t>
      </w:r>
    </w:p>
    <w:p w14:paraId="6241EF03" w14:textId="77777777" w:rsidR="00F91503" w:rsidRDefault="005E4BD2" w:rsidP="00DA6A88">
      <w:pPr>
        <w:pStyle w:val="PargrafodaLista"/>
        <w:numPr>
          <w:ilvl w:val="0"/>
          <w:numId w:val="2"/>
        </w:numPr>
        <w:spacing w:line="360" w:lineRule="auto"/>
        <w:jc w:val="both"/>
        <w:rPr>
          <w:rFonts w:ascii="Times New Roman" w:hAnsi="Times New Roman" w:cs="Times New Roman"/>
          <w:sz w:val="24"/>
          <w:szCs w:val="24"/>
        </w:rPr>
      </w:pPr>
      <w:r w:rsidRPr="005E4BD2">
        <w:rPr>
          <w:rFonts w:ascii="Times New Roman" w:hAnsi="Times New Roman" w:cs="Times New Roman"/>
          <w:b/>
          <w:sz w:val="24"/>
          <w:szCs w:val="24"/>
        </w:rPr>
        <w:t xml:space="preserve">Identificar </w:t>
      </w:r>
      <w:r w:rsidRPr="00231A2B">
        <w:rPr>
          <w:rFonts w:ascii="Times New Roman" w:hAnsi="Times New Roman" w:cs="Times New Roman"/>
          <w:sz w:val="24"/>
          <w:szCs w:val="24"/>
        </w:rPr>
        <w:t>a linguagem de programação a ser implementada no sistema</w:t>
      </w:r>
      <w:r>
        <w:rPr>
          <w:rFonts w:ascii="Times New Roman" w:hAnsi="Times New Roman" w:cs="Times New Roman"/>
          <w:sz w:val="24"/>
          <w:szCs w:val="24"/>
        </w:rPr>
        <w:t>;</w:t>
      </w:r>
    </w:p>
    <w:p w14:paraId="167B3D3B" w14:textId="77777777" w:rsidR="005E4BD2" w:rsidRPr="00F91503" w:rsidRDefault="005E4BD2" w:rsidP="005E4BD2">
      <w:pPr>
        <w:pStyle w:val="PargrafodaLista"/>
        <w:spacing w:line="360" w:lineRule="auto"/>
        <w:ind w:left="1500"/>
        <w:jc w:val="both"/>
        <w:rPr>
          <w:rFonts w:ascii="Times New Roman" w:hAnsi="Times New Roman" w:cs="Times New Roman"/>
          <w:sz w:val="24"/>
          <w:szCs w:val="24"/>
        </w:rPr>
      </w:pPr>
    </w:p>
    <w:p w14:paraId="10E8AC92" w14:textId="77777777" w:rsidR="00AF72EB" w:rsidRDefault="00AF72EB" w:rsidP="00AF72EB">
      <w:pPr>
        <w:spacing w:line="360" w:lineRule="auto"/>
        <w:jc w:val="both"/>
        <w:rPr>
          <w:rFonts w:ascii="Times New Roman" w:hAnsi="Times New Roman" w:cs="Times New Roman"/>
          <w:sz w:val="24"/>
          <w:szCs w:val="24"/>
        </w:rPr>
      </w:pPr>
    </w:p>
    <w:p w14:paraId="49310FFD" w14:textId="77777777" w:rsidR="00AF72EB" w:rsidRDefault="00AF72EB">
      <w:pPr>
        <w:rPr>
          <w:rFonts w:ascii="Times New Roman" w:hAnsi="Times New Roman" w:cs="Times New Roman"/>
          <w:sz w:val="24"/>
          <w:szCs w:val="24"/>
        </w:rPr>
      </w:pPr>
      <w:r>
        <w:rPr>
          <w:rFonts w:ascii="Times New Roman" w:hAnsi="Times New Roman" w:cs="Times New Roman"/>
          <w:sz w:val="24"/>
          <w:szCs w:val="24"/>
        </w:rPr>
        <w:br w:type="page"/>
      </w:r>
    </w:p>
    <w:p w14:paraId="7A3F4A87" w14:textId="17B08840" w:rsidR="005A00C9" w:rsidRDefault="00B10D89" w:rsidP="00E85DC8">
      <w:pPr>
        <w:pStyle w:val="Ttulo2"/>
        <w:spacing w:line="360" w:lineRule="auto"/>
        <w:jc w:val="both"/>
      </w:pPr>
      <w:bookmarkStart w:id="213" w:name="_Toc90604041"/>
      <w:r>
        <w:lastRenderedPageBreak/>
        <w:t xml:space="preserve">1.12. </w:t>
      </w:r>
      <w:bookmarkStart w:id="214" w:name="_Toc64668741"/>
      <w:r w:rsidR="00AF72EB" w:rsidRPr="00966557">
        <w:t>Metodologia</w:t>
      </w:r>
      <w:bookmarkEnd w:id="213"/>
      <w:bookmarkEnd w:id="214"/>
      <w:r w:rsidR="00AF72EB" w:rsidRPr="00966557">
        <w:t xml:space="preserve"> </w:t>
      </w:r>
      <w:ins w:id="215" w:author="LGinger" w:date="2022-02-01T19:27:00Z">
        <w:r w:rsidR="00586D3B">
          <w:t>atento ao comentário dado na versão anterior</w:t>
        </w:r>
      </w:ins>
    </w:p>
    <w:p w14:paraId="6BF537A0" w14:textId="4CA5DF11" w:rsidR="005A1CE8" w:rsidRDefault="00E2104F" w:rsidP="00E85DC8">
      <w:pPr>
        <w:spacing w:line="360" w:lineRule="auto"/>
        <w:jc w:val="both"/>
        <w:rPr>
          <w:rFonts w:ascii="Times New Roman" w:hAnsi="Times New Roman" w:cs="Times New Roman"/>
          <w:sz w:val="24"/>
          <w:szCs w:val="24"/>
        </w:rPr>
      </w:pPr>
      <w:r>
        <w:rPr>
          <w:rFonts w:ascii="Times New Roman" w:hAnsi="Times New Roman" w:cs="Times New Roman"/>
          <w:sz w:val="24"/>
          <w:szCs w:val="24"/>
        </w:rPr>
        <w:t>Ira consistir</w:t>
      </w:r>
      <w:r w:rsidR="00804F64" w:rsidRPr="00804F64">
        <w:rPr>
          <w:rFonts w:ascii="Times New Roman" w:hAnsi="Times New Roman" w:cs="Times New Roman"/>
          <w:sz w:val="24"/>
          <w:szCs w:val="24"/>
        </w:rPr>
        <w:t xml:space="preserve"> na recolha de dados</w:t>
      </w:r>
      <w:r w:rsidR="00271C76">
        <w:rPr>
          <w:rFonts w:ascii="Times New Roman" w:hAnsi="Times New Roman" w:cs="Times New Roman"/>
          <w:sz w:val="24"/>
          <w:szCs w:val="24"/>
        </w:rPr>
        <w:t xml:space="preserve"> acerca </w:t>
      </w:r>
      <w:r w:rsidR="00335941">
        <w:rPr>
          <w:rFonts w:ascii="Times New Roman" w:hAnsi="Times New Roman" w:cs="Times New Roman"/>
          <w:sz w:val="24"/>
          <w:szCs w:val="24"/>
        </w:rPr>
        <w:t xml:space="preserve">dos </w:t>
      </w:r>
      <w:r w:rsidR="00335941" w:rsidRPr="00804F64">
        <w:rPr>
          <w:rFonts w:ascii="Times New Roman" w:hAnsi="Times New Roman" w:cs="Times New Roman"/>
          <w:sz w:val="24"/>
          <w:szCs w:val="24"/>
        </w:rPr>
        <w:t>transportes</w:t>
      </w:r>
      <w:r w:rsidR="00804F64" w:rsidRPr="00804F64">
        <w:rPr>
          <w:rFonts w:ascii="Times New Roman" w:hAnsi="Times New Roman" w:cs="Times New Roman"/>
          <w:sz w:val="24"/>
          <w:szCs w:val="24"/>
        </w:rPr>
        <w:t xml:space="preserve"> </w:t>
      </w:r>
      <w:r>
        <w:rPr>
          <w:rFonts w:ascii="Times New Roman" w:hAnsi="Times New Roman" w:cs="Times New Roman"/>
          <w:sz w:val="24"/>
          <w:szCs w:val="24"/>
        </w:rPr>
        <w:t>públicos e a empresa transportadora</w:t>
      </w:r>
      <w:r w:rsidR="00804F64" w:rsidRPr="00804F64">
        <w:rPr>
          <w:rFonts w:ascii="Times New Roman" w:hAnsi="Times New Roman" w:cs="Times New Roman"/>
          <w:sz w:val="24"/>
          <w:szCs w:val="24"/>
        </w:rPr>
        <w:t xml:space="preserve"> na cidade de Maputo, com vista a compreender a necessidade da sua existência e os problemas que resultam desta atividade, no geral, e o problema levantado sobre o encurtamento de rotas</w:t>
      </w:r>
      <w:r w:rsidR="00271C76">
        <w:rPr>
          <w:rFonts w:ascii="Times New Roman" w:hAnsi="Times New Roman" w:cs="Times New Roman"/>
          <w:sz w:val="24"/>
          <w:szCs w:val="24"/>
        </w:rPr>
        <w:t xml:space="preserve"> e a gestão dos transportes</w:t>
      </w:r>
      <w:r w:rsidR="00804F64" w:rsidRPr="00804F64">
        <w:rPr>
          <w:rFonts w:ascii="Times New Roman" w:hAnsi="Times New Roman" w:cs="Times New Roman"/>
          <w:sz w:val="24"/>
          <w:szCs w:val="24"/>
        </w:rPr>
        <w:t>.</w:t>
      </w:r>
    </w:p>
    <w:p w14:paraId="3963DD80" w14:textId="61003FA3" w:rsidR="005A1CE8" w:rsidRPr="00CC6680" w:rsidRDefault="005A1CE8" w:rsidP="00E85DC8">
      <w:pPr>
        <w:spacing w:line="360" w:lineRule="auto"/>
        <w:jc w:val="both"/>
        <w:rPr>
          <w:rFonts w:ascii="Times New Roman" w:hAnsi="Times New Roman" w:cs="Times New Roman"/>
          <w:b/>
          <w:bCs/>
          <w:sz w:val="24"/>
          <w:szCs w:val="24"/>
        </w:rPr>
      </w:pPr>
      <w:r w:rsidRPr="00CC6680">
        <w:rPr>
          <w:rFonts w:ascii="Times New Roman" w:hAnsi="Times New Roman" w:cs="Times New Roman"/>
          <w:b/>
          <w:bCs/>
          <w:sz w:val="24"/>
          <w:szCs w:val="24"/>
        </w:rPr>
        <w:t>1.12.1. Tipos de Pesquisa</w:t>
      </w:r>
      <w:ins w:id="216" w:author="LGinger" w:date="2022-02-01T19:55:00Z">
        <w:r w:rsidR="00036A10">
          <w:rPr>
            <w:rFonts w:ascii="Times New Roman" w:hAnsi="Times New Roman" w:cs="Times New Roman"/>
            <w:b/>
            <w:bCs/>
            <w:sz w:val="24"/>
            <w:szCs w:val="24"/>
          </w:rPr>
          <w:t>?</w:t>
        </w:r>
      </w:ins>
    </w:p>
    <w:p w14:paraId="1161B1B3" w14:textId="07AD3BD2" w:rsidR="001320E6" w:rsidRPr="00CC6680" w:rsidRDefault="005A1CE8" w:rsidP="00E85D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1.12.2. </w:t>
      </w:r>
      <w:r w:rsidRPr="00ED43A7">
        <w:rPr>
          <w:rFonts w:ascii="Times New Roman" w:hAnsi="Times New Roman" w:cs="Times New Roman"/>
          <w:b/>
          <w:bCs/>
          <w:sz w:val="24"/>
          <w:szCs w:val="24"/>
        </w:rPr>
        <w:t>Pesquisa Quanto a Abordagem</w:t>
      </w:r>
      <w:r>
        <w:rPr>
          <w:rFonts w:ascii="Times New Roman" w:hAnsi="Times New Roman" w:cs="Times New Roman"/>
          <w:sz w:val="24"/>
          <w:szCs w:val="24"/>
        </w:rPr>
        <w:t xml:space="preserve">, </w:t>
      </w:r>
      <w:bookmarkStart w:id="217" w:name="_Toc86867416"/>
      <w:bookmarkStart w:id="218" w:name="_Toc86869345"/>
      <w:bookmarkStart w:id="219" w:name="_Toc87065482"/>
      <w:r w:rsidRPr="00A15B04">
        <w:rPr>
          <w:rFonts w:ascii="Times New Roman" w:hAnsi="Times New Roman" w:cs="Times New Roman"/>
          <w:sz w:val="24"/>
        </w:rPr>
        <w:t>A escolha deste método</w:t>
      </w:r>
      <w:ins w:id="220" w:author="LGinger" w:date="2022-02-01T19:56:00Z">
        <w:r w:rsidR="00036A10">
          <w:rPr>
            <w:rFonts w:ascii="Times New Roman" w:hAnsi="Times New Roman" w:cs="Times New Roman"/>
            <w:sz w:val="24"/>
          </w:rPr>
          <w:t xml:space="preserve"> </w:t>
        </w:r>
        <w:proofErr w:type="gramStart"/>
        <w:r w:rsidR="00036A10">
          <w:rPr>
            <w:rFonts w:ascii="Times New Roman" w:hAnsi="Times New Roman" w:cs="Times New Roman"/>
            <w:sz w:val="24"/>
          </w:rPr>
          <w:t>qual?</w:t>
        </w:r>
      </w:ins>
      <w:r w:rsidRPr="00A15B04">
        <w:rPr>
          <w:rFonts w:ascii="Times New Roman" w:hAnsi="Times New Roman" w:cs="Times New Roman"/>
          <w:sz w:val="24"/>
        </w:rPr>
        <w:t>,</w:t>
      </w:r>
      <w:proofErr w:type="gramEnd"/>
      <w:r w:rsidRPr="00A15B04">
        <w:rPr>
          <w:rFonts w:ascii="Times New Roman" w:hAnsi="Times New Roman" w:cs="Times New Roman"/>
          <w:sz w:val="24"/>
        </w:rPr>
        <w:t xml:space="preserve"> deu-se na primazia de ser o mais adequado para o caso em abordagem, permite melhor manuseamento, compreensão e alcance do que diz respeito </w:t>
      </w:r>
      <w:r>
        <w:rPr>
          <w:rFonts w:ascii="Times New Roman" w:eastAsia="Calibri" w:hAnsi="Times New Roman" w:cs="Times New Roman"/>
          <w:bCs/>
          <w:sz w:val="24"/>
        </w:rPr>
        <w:t xml:space="preserve">a gestão dos transportes públicos e </w:t>
      </w:r>
      <w:r w:rsidRPr="00A15B04">
        <w:rPr>
          <w:rFonts w:ascii="Times New Roman" w:eastAsia="Calibri" w:hAnsi="Times New Roman" w:cs="Times New Roman"/>
          <w:bCs/>
          <w:sz w:val="24"/>
        </w:rPr>
        <w:t>controlo de desvios de rotas.</w:t>
      </w:r>
      <w:bookmarkEnd w:id="217"/>
      <w:bookmarkEnd w:id="218"/>
      <w:bookmarkEnd w:id="219"/>
    </w:p>
    <w:p w14:paraId="40F359D3" w14:textId="3D2DAD5B" w:rsidR="00D30332" w:rsidRPr="00CC6680" w:rsidRDefault="005A1CE8" w:rsidP="00E85DC8">
      <w:pPr>
        <w:spacing w:line="360" w:lineRule="auto"/>
        <w:jc w:val="both"/>
        <w:rPr>
          <w:rFonts w:ascii="Times New Roman" w:hAnsi="Times New Roman" w:cs="Times New Roman"/>
          <w:bCs/>
          <w:sz w:val="24"/>
          <w:szCs w:val="24"/>
        </w:rPr>
      </w:pPr>
      <w:r>
        <w:rPr>
          <w:rFonts w:ascii="Times New Roman" w:hAnsi="Times New Roman" w:cs="Times New Roman"/>
          <w:b/>
          <w:sz w:val="24"/>
          <w:szCs w:val="24"/>
        </w:rPr>
        <w:t xml:space="preserve">1.12.3. </w:t>
      </w:r>
      <w:r w:rsidR="00D30332">
        <w:rPr>
          <w:rFonts w:ascii="Times New Roman" w:hAnsi="Times New Roman" w:cs="Times New Roman"/>
          <w:b/>
          <w:sz w:val="24"/>
          <w:szCs w:val="24"/>
        </w:rPr>
        <w:t xml:space="preserve">Quanto a Natureza, A presente pesquisa </w:t>
      </w:r>
      <w:r w:rsidR="002B0D25">
        <w:rPr>
          <w:rFonts w:ascii="Times New Roman" w:hAnsi="Times New Roman" w:cs="Times New Roman"/>
          <w:b/>
          <w:sz w:val="24"/>
          <w:szCs w:val="24"/>
        </w:rPr>
        <w:t>será aplicada</w:t>
      </w:r>
      <w:r w:rsidR="005600BA">
        <w:rPr>
          <w:rFonts w:ascii="Times New Roman" w:hAnsi="Times New Roman" w:cs="Times New Roman"/>
          <w:bCs/>
          <w:sz w:val="24"/>
          <w:szCs w:val="24"/>
        </w:rPr>
        <w:t xml:space="preserve">, </w:t>
      </w:r>
      <w:r w:rsidR="002B0D25" w:rsidRPr="001320E6">
        <w:rPr>
          <w:rFonts w:ascii="Times New Roman" w:hAnsi="Times New Roman" w:cs="Times New Roman"/>
          <w:bCs/>
          <w:sz w:val="24"/>
          <w:szCs w:val="24"/>
        </w:rPr>
        <w:t>porque</w:t>
      </w:r>
      <w:r w:rsidR="005600BA" w:rsidRPr="001320E6">
        <w:rPr>
          <w:rFonts w:ascii="Times New Roman" w:hAnsi="Times New Roman" w:cs="Times New Roman"/>
          <w:bCs/>
          <w:sz w:val="24"/>
          <w:szCs w:val="24"/>
        </w:rPr>
        <w:t xml:space="preserve"> </w:t>
      </w:r>
      <w:r w:rsidR="002B0D25" w:rsidRPr="001320E6">
        <w:rPr>
          <w:rFonts w:ascii="Times New Roman" w:hAnsi="Times New Roman" w:cs="Times New Roman"/>
          <w:bCs/>
          <w:sz w:val="24"/>
          <w:szCs w:val="24"/>
        </w:rPr>
        <w:t>pretende</w:t>
      </w:r>
      <w:r w:rsidR="005600BA" w:rsidRPr="001320E6">
        <w:rPr>
          <w:rFonts w:ascii="Times New Roman" w:hAnsi="Times New Roman" w:cs="Times New Roman"/>
          <w:bCs/>
          <w:sz w:val="24"/>
          <w:szCs w:val="24"/>
        </w:rPr>
        <w:t xml:space="preserve"> aplicar de uma certa forma o estudo a ser elaborado</w:t>
      </w:r>
      <w:r w:rsidR="001320E6" w:rsidRPr="001320E6">
        <w:rPr>
          <w:rFonts w:ascii="Times New Roman" w:hAnsi="Times New Roman" w:cs="Times New Roman"/>
          <w:bCs/>
          <w:sz w:val="24"/>
          <w:szCs w:val="24"/>
        </w:rPr>
        <w:t>,</w:t>
      </w:r>
      <w:r w:rsidR="004049ED" w:rsidRPr="001320E6">
        <w:rPr>
          <w:rFonts w:ascii="Times New Roman" w:hAnsi="Times New Roman" w:cs="Times New Roman"/>
          <w:bCs/>
          <w:sz w:val="24"/>
          <w:szCs w:val="24"/>
        </w:rPr>
        <w:t xml:space="preserve"> </w:t>
      </w:r>
      <w:r w:rsidR="004049ED" w:rsidRPr="001320E6">
        <w:rPr>
          <w:rFonts w:ascii="Times New Roman" w:hAnsi="Times New Roman" w:cs="Times New Roman"/>
          <w:sz w:val="24"/>
          <w:szCs w:val="24"/>
          <w:shd w:val="clear" w:color="auto" w:fill="FFFFFF"/>
        </w:rPr>
        <w:t>aplicação prática das teorias desenvolvidas na pesquisa básica. É feita a partir do uso de toda informação disponível para buscar soluções de um problema específico, visando utilidade econômica e social.</w:t>
      </w:r>
    </w:p>
    <w:p w14:paraId="2767E94E" w14:textId="09D0B9E2" w:rsidR="00D0048C" w:rsidRPr="001320E6" w:rsidRDefault="00D30332" w:rsidP="00E85DC8">
      <w:pPr>
        <w:pStyle w:val="NormalWeb"/>
        <w:shd w:val="clear" w:color="auto" w:fill="FFFFFF"/>
        <w:spacing w:before="0" w:beforeAutospacing="0" w:after="225" w:afterAutospacing="0" w:line="360" w:lineRule="auto"/>
        <w:jc w:val="both"/>
        <w:rPr>
          <w:color w:val="333333"/>
        </w:rPr>
      </w:pPr>
      <w:r w:rsidRPr="001320E6">
        <w:rPr>
          <w:b/>
        </w:rPr>
        <w:t xml:space="preserve">1.12.4. Quanto aos </w:t>
      </w:r>
      <w:r w:rsidR="002B0D25" w:rsidRPr="001320E6">
        <w:rPr>
          <w:b/>
        </w:rPr>
        <w:t>Objetivos</w:t>
      </w:r>
      <w:r w:rsidRPr="001320E6">
        <w:rPr>
          <w:b/>
        </w:rPr>
        <w:t xml:space="preserve">, A pesquisa ira usar o </w:t>
      </w:r>
      <w:r w:rsidR="00EE2F16" w:rsidRPr="001320E6">
        <w:rPr>
          <w:b/>
        </w:rPr>
        <w:t>método</w:t>
      </w:r>
      <w:r w:rsidRPr="001320E6">
        <w:rPr>
          <w:b/>
        </w:rPr>
        <w:t xml:space="preserve"> </w:t>
      </w:r>
      <w:r w:rsidR="00EE2F16">
        <w:rPr>
          <w:b/>
        </w:rPr>
        <w:t>exploratório</w:t>
      </w:r>
      <w:r w:rsidR="00EE2F16" w:rsidRPr="001320E6">
        <w:rPr>
          <w:b/>
        </w:rPr>
        <w:t xml:space="preserve">, </w:t>
      </w:r>
      <w:r w:rsidR="00EE2F16" w:rsidRPr="00EE2F16">
        <w:t>Seu</w:t>
      </w:r>
      <w:r w:rsidR="00D0048C" w:rsidRPr="00EE2F16">
        <w:rPr>
          <w:color w:val="111111"/>
          <w:shd w:val="clear" w:color="auto" w:fill="FFFFFF"/>
        </w:rPr>
        <w:t xml:space="preserve"> </w:t>
      </w:r>
      <w:r w:rsidR="002B0D25" w:rsidRPr="001320E6">
        <w:rPr>
          <w:color w:val="111111"/>
          <w:shd w:val="clear" w:color="auto" w:fill="FFFFFF"/>
        </w:rPr>
        <w:t>objetivo</w:t>
      </w:r>
      <w:r w:rsidR="00D0048C" w:rsidRPr="001320E6">
        <w:rPr>
          <w:color w:val="111111"/>
          <w:shd w:val="clear" w:color="auto" w:fill="FFFFFF"/>
        </w:rPr>
        <w:t xml:space="preserve"> é encontrar todas as evidências relacionadas ao tema de que não há conhecimento e aumentar a possibilidade de realizar uma investigação completa. </w:t>
      </w:r>
      <w:r w:rsidR="00D0048C" w:rsidRPr="001320E6">
        <w:rPr>
          <w:color w:val="333333"/>
        </w:rPr>
        <w:t>Consiste na realização de um estudo para a familiarização do pesquisador com o objeto que está sendo investigado durante a pesquisa.</w:t>
      </w:r>
    </w:p>
    <w:p w14:paraId="586E17B9" w14:textId="77777777" w:rsidR="00D0048C" w:rsidRPr="00D0048C" w:rsidRDefault="00D0048C" w:rsidP="00E85DC8">
      <w:pPr>
        <w:shd w:val="clear" w:color="auto" w:fill="FFFFFF"/>
        <w:spacing w:after="225" w:line="360" w:lineRule="auto"/>
        <w:jc w:val="both"/>
        <w:rPr>
          <w:rFonts w:ascii="Times New Roman" w:eastAsia="Times New Roman" w:hAnsi="Times New Roman" w:cs="Times New Roman"/>
          <w:color w:val="333333"/>
          <w:sz w:val="24"/>
          <w:szCs w:val="24"/>
        </w:rPr>
      </w:pPr>
      <w:r w:rsidRPr="00D0048C">
        <w:rPr>
          <w:rFonts w:ascii="Times New Roman" w:eastAsia="Times New Roman" w:hAnsi="Times New Roman" w:cs="Times New Roman"/>
          <w:color w:val="333333"/>
          <w:sz w:val="24"/>
          <w:szCs w:val="24"/>
        </w:rPr>
        <w:t>Ela é aplicada de maneira que o pesquisador tenha uma maior proximidade com o universo do objeto de estudo e que oferece informações e orienta a formulação das hipóteses da pesquisa.</w:t>
      </w:r>
    </w:p>
    <w:p w14:paraId="3063826C" w14:textId="23456BAA" w:rsidR="00D30332" w:rsidRPr="00DB2F84" w:rsidRDefault="00D0048C" w:rsidP="00DB2F84">
      <w:pPr>
        <w:shd w:val="clear" w:color="auto" w:fill="FFFFFF"/>
        <w:spacing w:after="225" w:line="360" w:lineRule="auto"/>
        <w:jc w:val="both"/>
        <w:rPr>
          <w:rFonts w:ascii="Times New Roman" w:eastAsia="Times New Roman" w:hAnsi="Times New Roman" w:cs="Times New Roman"/>
          <w:color w:val="333333"/>
          <w:sz w:val="24"/>
          <w:szCs w:val="24"/>
        </w:rPr>
      </w:pPr>
      <w:r w:rsidRPr="00D0048C">
        <w:rPr>
          <w:rFonts w:ascii="Times New Roman" w:eastAsia="Times New Roman" w:hAnsi="Times New Roman" w:cs="Times New Roman"/>
          <w:color w:val="333333"/>
          <w:sz w:val="24"/>
          <w:szCs w:val="24"/>
        </w:rPr>
        <w:t>Ela também permite ao</w:t>
      </w:r>
      <w:r w:rsidR="002114F0">
        <w:rPr>
          <w:rFonts w:ascii="Times New Roman" w:eastAsia="Times New Roman" w:hAnsi="Times New Roman" w:cs="Times New Roman"/>
          <w:color w:val="333333"/>
          <w:sz w:val="24"/>
          <w:szCs w:val="24"/>
        </w:rPr>
        <w:t xml:space="preserve"> </w:t>
      </w:r>
      <w:r w:rsidRPr="00D0048C">
        <w:rPr>
          <w:rFonts w:ascii="Times New Roman" w:eastAsia="Times New Roman" w:hAnsi="Times New Roman" w:cs="Times New Roman"/>
          <w:color w:val="333333"/>
          <w:sz w:val="24"/>
          <w:szCs w:val="24"/>
        </w:rPr>
        <w:t>pesquisador escolher as técnicas mais adequadas para a sua pesquisa e para que ele possa decidir sobre as questões que necessitam maior atenção durante a investigação.</w:t>
      </w:r>
    </w:p>
    <w:p w14:paraId="372120AB" w14:textId="4B792237" w:rsidR="00D30332" w:rsidRDefault="00D30332" w:rsidP="00E85DC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1.12.5. Quanto aos Procedimentos, A pesquisa ira usar o </w:t>
      </w:r>
      <w:r w:rsidR="002114F0">
        <w:rPr>
          <w:rFonts w:ascii="Times New Roman" w:hAnsi="Times New Roman" w:cs="Times New Roman"/>
          <w:b/>
          <w:sz w:val="24"/>
          <w:szCs w:val="24"/>
        </w:rPr>
        <w:t>método</w:t>
      </w:r>
      <w:r>
        <w:rPr>
          <w:rFonts w:ascii="Times New Roman" w:hAnsi="Times New Roman" w:cs="Times New Roman"/>
          <w:b/>
          <w:sz w:val="24"/>
          <w:szCs w:val="24"/>
        </w:rPr>
        <w:t xml:space="preserve"> de pesquisa </w:t>
      </w:r>
      <w:r w:rsidR="002114F0">
        <w:rPr>
          <w:rFonts w:ascii="Times New Roman" w:hAnsi="Times New Roman" w:cs="Times New Roman"/>
          <w:b/>
          <w:sz w:val="24"/>
          <w:szCs w:val="24"/>
        </w:rPr>
        <w:t>Bibliográfica</w:t>
      </w:r>
    </w:p>
    <w:p w14:paraId="7967340C" w14:textId="3BD935AF" w:rsidR="00221138" w:rsidRPr="00EE2F16" w:rsidRDefault="00637A60" w:rsidP="002114F0">
      <w:pPr>
        <w:spacing w:line="360" w:lineRule="auto"/>
        <w:rPr>
          <w:rFonts w:ascii="Times New Roman" w:hAnsi="Times New Roman" w:cs="Times New Roman"/>
          <w:sz w:val="24"/>
          <w:shd w:val="clear" w:color="auto" w:fill="FFFFFF"/>
        </w:rPr>
      </w:pPr>
      <w:r w:rsidRPr="00EE2F16">
        <w:rPr>
          <w:rFonts w:ascii="Times New Roman" w:hAnsi="Times New Roman" w:cs="Times New Roman"/>
          <w:sz w:val="24"/>
          <w:shd w:val="clear" w:color="auto" w:fill="FFFFFF"/>
        </w:rPr>
        <w:t>V</w:t>
      </w:r>
      <w:r w:rsidR="00AB1E1E" w:rsidRPr="00EE2F16">
        <w:rPr>
          <w:rFonts w:ascii="Times New Roman" w:hAnsi="Times New Roman" w:cs="Times New Roman"/>
          <w:sz w:val="24"/>
          <w:shd w:val="clear" w:color="auto" w:fill="FFFFFF"/>
        </w:rPr>
        <w:t>isto que ali se inicia a busca e conhecimento do tema escolhido.</w:t>
      </w:r>
      <w:r w:rsidRPr="00EE2F16">
        <w:rPr>
          <w:rFonts w:ascii="Times New Roman" w:hAnsi="Times New Roman" w:cs="Times New Roman"/>
          <w:sz w:val="24"/>
          <w:shd w:val="clear" w:color="auto" w:fill="FFFFFF"/>
        </w:rPr>
        <w:t xml:space="preserve"> A</w:t>
      </w:r>
      <w:r w:rsidR="00221138" w:rsidRPr="00EE2F16">
        <w:rPr>
          <w:rFonts w:ascii="Times New Roman" w:hAnsi="Times New Roman" w:cs="Times New Roman"/>
          <w:sz w:val="24"/>
          <w:shd w:val="clear" w:color="auto" w:fill="FFFFFF"/>
        </w:rPr>
        <w:t>quelas com informações que já foram apresentadas em outro lugar e já passaram por algum tipo de análise, diferente das fontes primárias que também podem ser utilizadas como auxílio ou consulta, elas são aquelas que não sofreram nenhuma alteração ou análise, ou seja, uma fonte original.</w:t>
      </w:r>
    </w:p>
    <w:p w14:paraId="121E5844" w14:textId="312CDEBA" w:rsidR="00D30332" w:rsidRDefault="00D30332" w:rsidP="00E85DC8">
      <w:pPr>
        <w:spacing w:line="360" w:lineRule="auto"/>
        <w:jc w:val="both"/>
        <w:rPr>
          <w:rFonts w:ascii="Times New Roman" w:hAnsi="Times New Roman" w:cs="Times New Roman"/>
          <w:b/>
          <w:sz w:val="24"/>
          <w:szCs w:val="24"/>
        </w:rPr>
      </w:pPr>
    </w:p>
    <w:p w14:paraId="3D3B4CE6" w14:textId="152E6F19" w:rsidR="00D23603" w:rsidRPr="00CC6680" w:rsidRDefault="007B41CA" w:rsidP="00CC6680">
      <w:pPr>
        <w:pStyle w:val="PargrafodaLista"/>
        <w:numPr>
          <w:ilvl w:val="2"/>
          <w:numId w:val="38"/>
        </w:numPr>
        <w:spacing w:line="360" w:lineRule="auto"/>
        <w:jc w:val="both"/>
        <w:rPr>
          <w:rFonts w:ascii="Times New Roman" w:hAnsi="Times New Roman" w:cs="Times New Roman"/>
          <w:b/>
          <w:sz w:val="24"/>
          <w:szCs w:val="24"/>
        </w:rPr>
      </w:pPr>
      <w:r w:rsidRPr="00CC6680">
        <w:rPr>
          <w:rFonts w:ascii="Times New Roman" w:hAnsi="Times New Roman" w:cs="Times New Roman"/>
          <w:b/>
          <w:sz w:val="24"/>
          <w:szCs w:val="24"/>
        </w:rPr>
        <w:lastRenderedPageBreak/>
        <w:t>Instrumentos</w:t>
      </w:r>
      <w:r w:rsidR="00D30332" w:rsidRPr="00CC6680">
        <w:rPr>
          <w:rFonts w:ascii="Times New Roman" w:hAnsi="Times New Roman" w:cs="Times New Roman"/>
          <w:b/>
          <w:sz w:val="24"/>
          <w:szCs w:val="24"/>
        </w:rPr>
        <w:t xml:space="preserve"> d</w:t>
      </w:r>
      <w:r w:rsidRPr="00CC6680">
        <w:rPr>
          <w:rFonts w:ascii="Times New Roman" w:hAnsi="Times New Roman" w:cs="Times New Roman"/>
          <w:b/>
          <w:sz w:val="24"/>
          <w:szCs w:val="24"/>
        </w:rPr>
        <w:t>e</w:t>
      </w:r>
      <w:r w:rsidR="00D30332" w:rsidRPr="00CC6680">
        <w:rPr>
          <w:rFonts w:ascii="Times New Roman" w:hAnsi="Times New Roman" w:cs="Times New Roman"/>
          <w:b/>
          <w:sz w:val="24"/>
          <w:szCs w:val="24"/>
        </w:rPr>
        <w:t xml:space="preserve"> Recolha de dados</w:t>
      </w:r>
    </w:p>
    <w:p w14:paraId="2701F590" w14:textId="34B6000C" w:rsidR="00D23603" w:rsidRPr="00CC6680" w:rsidRDefault="00D23603" w:rsidP="00CC6680">
      <w:pPr>
        <w:tabs>
          <w:tab w:val="left" w:pos="2340"/>
        </w:tabs>
        <w:spacing w:line="360" w:lineRule="auto"/>
        <w:jc w:val="both"/>
        <w:rPr>
          <w:rFonts w:ascii="Times New Roman" w:hAnsi="Times New Roman" w:cs="Times New Roman"/>
          <w:sz w:val="24"/>
          <w:szCs w:val="24"/>
        </w:rPr>
      </w:pPr>
      <w:bookmarkStart w:id="221" w:name="_Hlk90531170"/>
      <w:bookmarkStart w:id="222" w:name="_Hlk90531735"/>
      <w:r w:rsidRPr="00CC6680">
        <w:rPr>
          <w:rFonts w:ascii="Times New Roman" w:hAnsi="Times New Roman" w:cs="Times New Roman"/>
          <w:sz w:val="24"/>
          <w:szCs w:val="24"/>
        </w:rPr>
        <w:t xml:space="preserve">Para a recolha de dados foi escolhido o levantamento bibliográfico, a observação e </w:t>
      </w:r>
      <w:r w:rsidR="00DC1C7C" w:rsidRPr="00CC6680">
        <w:rPr>
          <w:rFonts w:ascii="Times New Roman" w:hAnsi="Times New Roman" w:cs="Times New Roman"/>
          <w:sz w:val="24"/>
          <w:szCs w:val="24"/>
        </w:rPr>
        <w:t xml:space="preserve">o </w:t>
      </w:r>
      <w:r w:rsidR="00CC6680" w:rsidRPr="00CC6680">
        <w:rPr>
          <w:rFonts w:ascii="Times New Roman" w:hAnsi="Times New Roman" w:cs="Times New Roman"/>
          <w:sz w:val="24"/>
          <w:szCs w:val="24"/>
        </w:rPr>
        <w:t>questionário</w:t>
      </w:r>
      <w:r w:rsidRPr="00CC6680">
        <w:rPr>
          <w:rFonts w:ascii="Times New Roman" w:hAnsi="Times New Roman" w:cs="Times New Roman"/>
          <w:sz w:val="24"/>
          <w:szCs w:val="24"/>
        </w:rPr>
        <w:t>.</w:t>
      </w:r>
    </w:p>
    <w:p w14:paraId="11365F45" w14:textId="017FB8F5" w:rsidR="00D23603" w:rsidRPr="00CC6680" w:rsidRDefault="00CC6680" w:rsidP="00CC6680">
      <w:pPr>
        <w:tabs>
          <w:tab w:val="left" w:pos="2340"/>
        </w:tabs>
        <w:spacing w:line="360" w:lineRule="auto"/>
        <w:jc w:val="both"/>
        <w:rPr>
          <w:rFonts w:ascii="Times New Roman" w:hAnsi="Times New Roman" w:cs="Times New Roman"/>
          <w:sz w:val="24"/>
          <w:szCs w:val="24"/>
        </w:rPr>
      </w:pPr>
      <w:r>
        <w:rPr>
          <w:rFonts w:ascii="Times New Roman" w:hAnsi="Times New Roman" w:cs="Times New Roman"/>
          <w:sz w:val="24"/>
          <w:szCs w:val="24"/>
        </w:rPr>
        <w:t>Usara-se o</w:t>
      </w:r>
      <w:r w:rsidR="00D23603" w:rsidRPr="00CC6680">
        <w:rPr>
          <w:rFonts w:ascii="Times New Roman" w:hAnsi="Times New Roman" w:cs="Times New Roman"/>
          <w:sz w:val="24"/>
          <w:szCs w:val="24"/>
        </w:rPr>
        <w:t xml:space="preserve"> levantamento bibliográfico para a recolha dos dados em livros, monografias, artigos, internet de forma a apoiar a realização da pesquisa com os dados necessários.</w:t>
      </w:r>
    </w:p>
    <w:bookmarkEnd w:id="221"/>
    <w:p w14:paraId="3A6C3BC5" w14:textId="77777777" w:rsidR="00DC1C7C" w:rsidRDefault="00DC1C7C" w:rsidP="00DC1C7C">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Observação, </w:t>
      </w:r>
      <w:r w:rsidRPr="00286BA6">
        <w:rPr>
          <w:rFonts w:ascii="Times New Roman" w:hAnsi="Times New Roman" w:cs="Times New Roman"/>
          <w:bCs/>
          <w:sz w:val="24"/>
          <w:szCs w:val="24"/>
        </w:rPr>
        <w:t xml:space="preserve">Apresente Pesquisar ira usar essa </w:t>
      </w:r>
      <w:r>
        <w:rPr>
          <w:rFonts w:ascii="Times New Roman" w:hAnsi="Times New Roman" w:cs="Times New Roman"/>
          <w:bCs/>
          <w:sz w:val="24"/>
          <w:szCs w:val="24"/>
        </w:rPr>
        <w:t>técnica</w:t>
      </w:r>
      <w:r w:rsidRPr="00286BA6">
        <w:rPr>
          <w:rFonts w:ascii="Times New Roman" w:hAnsi="Times New Roman" w:cs="Times New Roman"/>
          <w:bCs/>
          <w:sz w:val="24"/>
          <w:szCs w:val="24"/>
        </w:rPr>
        <w:t xml:space="preserve"> como o meio de fazer a recolha de dados</w:t>
      </w:r>
      <w:r>
        <w:rPr>
          <w:rFonts w:ascii="Times New Roman" w:hAnsi="Times New Roman" w:cs="Times New Roman"/>
          <w:bCs/>
          <w:sz w:val="24"/>
          <w:szCs w:val="24"/>
        </w:rPr>
        <w:t>.</w:t>
      </w:r>
      <w:r>
        <w:rPr>
          <w:rFonts w:ascii="Times New Roman" w:hAnsi="Times New Roman" w:cs="Times New Roman"/>
          <w:sz w:val="24"/>
          <w:szCs w:val="24"/>
        </w:rPr>
        <w:t xml:space="preserve"> Deste modo o método de observação, para a pesquisa em questão ira servir para que o pesquisador vivencie os factos e para também adquirir um conhecimento profundo a cerca da pesquisa, no âmbito desta observação serão aqui coletados informações pertinentes, há técnica de observação será a primeira a ser efetuada neste capitulo de recolha de dados, o pesquisador neste caso vê como uma vantagem primeiro observar os factos, e só depois de observar os factos e a realidade existente ele poderá seguir com as demais técnicas.</w:t>
      </w:r>
    </w:p>
    <w:p w14:paraId="653DC350" w14:textId="52B9BD22" w:rsidR="00DC1C7C" w:rsidRDefault="00DC1C7C" w:rsidP="00DC1C7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pesquisador tem como os pontos de observação as seguintes paragens: </w:t>
      </w:r>
      <w:proofErr w:type="spellStart"/>
      <w:r>
        <w:rPr>
          <w:rFonts w:ascii="Times New Roman" w:hAnsi="Times New Roman" w:cs="Times New Roman"/>
          <w:sz w:val="24"/>
          <w:szCs w:val="24"/>
        </w:rPr>
        <w:t>Magoanine</w:t>
      </w:r>
      <w:proofErr w:type="spellEnd"/>
      <w:r>
        <w:rPr>
          <w:rFonts w:ascii="Times New Roman" w:hAnsi="Times New Roman" w:cs="Times New Roman"/>
          <w:sz w:val="24"/>
          <w:szCs w:val="24"/>
        </w:rPr>
        <w:t xml:space="preserve"> Museu e </w:t>
      </w:r>
      <w:proofErr w:type="spellStart"/>
      <w:r>
        <w:rPr>
          <w:rFonts w:ascii="Times New Roman" w:hAnsi="Times New Roman" w:cs="Times New Roman"/>
          <w:sz w:val="24"/>
          <w:szCs w:val="24"/>
        </w:rPr>
        <w:t>Magoanine</w:t>
      </w:r>
      <w:proofErr w:type="spellEnd"/>
      <w:r>
        <w:rPr>
          <w:rFonts w:ascii="Times New Roman" w:hAnsi="Times New Roman" w:cs="Times New Roman"/>
          <w:sz w:val="24"/>
          <w:szCs w:val="24"/>
        </w:rPr>
        <w:t xml:space="preserve"> Baixa, neste caso a observação será feito na hora da ponta, ou seja, em horas precisas, das 6:30 ate as 8:30 e das 15:30 até as 18:30. </w:t>
      </w:r>
    </w:p>
    <w:p w14:paraId="49FA3695" w14:textId="436D6824" w:rsidR="00DC1C7C" w:rsidRDefault="00DC1C7C" w:rsidP="00DC1C7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Questionário, </w:t>
      </w:r>
      <w:r w:rsidRPr="00736A38">
        <w:rPr>
          <w:rFonts w:ascii="Times New Roman" w:hAnsi="Times New Roman" w:cs="Times New Roman"/>
          <w:bCs/>
          <w:sz w:val="24"/>
          <w:szCs w:val="24"/>
        </w:rPr>
        <w:t>apresente pesquisa ira usar a técnica do questionário</w:t>
      </w:r>
      <w:r>
        <w:rPr>
          <w:rFonts w:ascii="Times New Roman" w:hAnsi="Times New Roman" w:cs="Times New Roman"/>
          <w:bCs/>
          <w:sz w:val="24"/>
          <w:szCs w:val="24"/>
        </w:rPr>
        <w:t>, porque no método de abordagem o pesquisador escolheu usar o método quantitativo e vê como uma vantagem usar a técnica de recolha de dados de questionário, o questionário será efetuado em mesmo local onde a observação foi feita, e em períodos calmos para que haja respostas exatas e sem alguma pressão por parte dos que irão fazer o preenchimento do questionário.</w:t>
      </w:r>
    </w:p>
    <w:p w14:paraId="1F0CDD6E" w14:textId="3790A742" w:rsidR="00DC1C7C" w:rsidRDefault="00DC1C7C" w:rsidP="00DC1C7C">
      <w:pPr>
        <w:spacing w:line="360" w:lineRule="auto"/>
        <w:jc w:val="both"/>
        <w:rPr>
          <w:rFonts w:ascii="Times New Roman" w:hAnsi="Times New Roman" w:cs="Times New Roman"/>
          <w:bCs/>
          <w:sz w:val="24"/>
          <w:szCs w:val="24"/>
        </w:rPr>
      </w:pPr>
      <w:r>
        <w:rPr>
          <w:rFonts w:ascii="Times New Roman" w:hAnsi="Times New Roman" w:cs="Times New Roman"/>
          <w:b/>
          <w:sz w:val="24"/>
          <w:szCs w:val="24"/>
        </w:rPr>
        <w:t xml:space="preserve">Questões Fechadas, </w:t>
      </w:r>
      <w:r>
        <w:rPr>
          <w:rFonts w:ascii="Times New Roman" w:hAnsi="Times New Roman" w:cs="Times New Roman"/>
          <w:bCs/>
          <w:sz w:val="24"/>
          <w:szCs w:val="24"/>
        </w:rPr>
        <w:t>A presente pesquisa ira usar as questões fechadas, primeiro porque com as questões fechadas o questionário será simples e fácil para que o respondente preencha o questionário e porque também as questões fechadas irão apresentar resultados exatos e precisos permitindo com que o pesquisador faça uma análise melhor dos dados coletados.</w:t>
      </w:r>
    </w:p>
    <w:p w14:paraId="048479C1" w14:textId="77777777" w:rsidR="00DC1C7C" w:rsidRDefault="00DC1C7C" w:rsidP="00DC1C7C">
      <w:pPr>
        <w:spacing w:line="360" w:lineRule="auto"/>
        <w:jc w:val="both"/>
        <w:rPr>
          <w:rFonts w:ascii="Times New Roman" w:hAnsi="Times New Roman" w:cs="Times New Roman"/>
          <w:b/>
          <w:sz w:val="24"/>
          <w:szCs w:val="24"/>
        </w:rPr>
      </w:pPr>
    </w:p>
    <w:p w14:paraId="66F77C5F" w14:textId="78B40E90" w:rsidR="00CC6680" w:rsidRPr="00A775EB" w:rsidRDefault="00D23603" w:rsidP="00A775EB">
      <w:pPr>
        <w:tabs>
          <w:tab w:val="left" w:pos="2340"/>
        </w:tabs>
        <w:spacing w:line="360" w:lineRule="auto"/>
        <w:jc w:val="both"/>
        <w:rPr>
          <w:rFonts w:ascii="Times New Roman" w:hAnsi="Times New Roman" w:cs="Times New Roman"/>
          <w:sz w:val="24"/>
          <w:szCs w:val="24"/>
        </w:rPr>
      </w:pPr>
      <w:r w:rsidRPr="00A775EB">
        <w:rPr>
          <w:rFonts w:ascii="Times New Roman" w:hAnsi="Times New Roman" w:cs="Times New Roman"/>
          <w:sz w:val="24"/>
          <w:szCs w:val="24"/>
        </w:rPr>
        <w:t xml:space="preserve">Quanto as </w:t>
      </w:r>
      <w:r w:rsidR="005A4EF7" w:rsidRPr="00A775EB">
        <w:rPr>
          <w:rFonts w:ascii="Times New Roman" w:hAnsi="Times New Roman" w:cs="Times New Roman"/>
          <w:sz w:val="24"/>
          <w:szCs w:val="24"/>
        </w:rPr>
        <w:t>Questionários</w:t>
      </w:r>
      <w:r w:rsidRPr="00A775EB">
        <w:rPr>
          <w:rFonts w:ascii="Times New Roman" w:hAnsi="Times New Roman" w:cs="Times New Roman"/>
          <w:sz w:val="24"/>
          <w:szCs w:val="24"/>
        </w:rPr>
        <w:t>, estas serão realizadas com uma amostra de 2</w:t>
      </w:r>
      <w:r w:rsidR="00CC6680" w:rsidRPr="00A775EB">
        <w:rPr>
          <w:rFonts w:ascii="Times New Roman" w:hAnsi="Times New Roman" w:cs="Times New Roman"/>
          <w:sz w:val="24"/>
          <w:szCs w:val="24"/>
        </w:rPr>
        <w:t>6</w:t>
      </w:r>
      <w:r w:rsidRPr="00A775EB">
        <w:rPr>
          <w:rFonts w:ascii="Times New Roman" w:hAnsi="Times New Roman" w:cs="Times New Roman"/>
          <w:sz w:val="24"/>
          <w:szCs w:val="24"/>
        </w:rPr>
        <w:t xml:space="preserve"> participantes, que o pesquisador julga </w:t>
      </w:r>
      <w:r w:rsidR="00CC6680" w:rsidRPr="00A775EB">
        <w:rPr>
          <w:rFonts w:ascii="Times New Roman" w:hAnsi="Times New Roman" w:cs="Times New Roman"/>
          <w:sz w:val="24"/>
          <w:szCs w:val="24"/>
        </w:rPr>
        <w:t>necessário</w:t>
      </w:r>
      <w:r w:rsidRPr="00A775EB">
        <w:rPr>
          <w:rFonts w:ascii="Times New Roman" w:hAnsi="Times New Roman" w:cs="Times New Roman"/>
          <w:sz w:val="24"/>
          <w:szCs w:val="24"/>
        </w:rPr>
        <w:t xml:space="preserve"> para a obtenção dos dados para a pesquisa. </w:t>
      </w:r>
    </w:p>
    <w:p w14:paraId="686AECAC" w14:textId="6632C0FF" w:rsidR="00D23603" w:rsidRPr="00A775EB" w:rsidRDefault="005A4EF7" w:rsidP="00A775EB">
      <w:pPr>
        <w:tabs>
          <w:tab w:val="left" w:pos="2340"/>
        </w:tabs>
        <w:spacing w:line="360" w:lineRule="auto"/>
        <w:jc w:val="both"/>
        <w:rPr>
          <w:rFonts w:ascii="Times New Roman" w:hAnsi="Times New Roman" w:cs="Times New Roman"/>
          <w:sz w:val="24"/>
          <w:szCs w:val="24"/>
        </w:rPr>
      </w:pPr>
      <w:r w:rsidRPr="00A775EB">
        <w:rPr>
          <w:rFonts w:ascii="Times New Roman" w:hAnsi="Times New Roman" w:cs="Times New Roman"/>
          <w:sz w:val="24"/>
          <w:szCs w:val="24"/>
        </w:rPr>
        <w:lastRenderedPageBreak/>
        <w:t>Sendo que desta amostra</w:t>
      </w:r>
      <w:r w:rsidR="00D23603" w:rsidRPr="00A775EB">
        <w:rPr>
          <w:rFonts w:ascii="Times New Roman" w:hAnsi="Times New Roman" w:cs="Times New Roman"/>
          <w:sz w:val="24"/>
          <w:szCs w:val="24"/>
        </w:rPr>
        <w:t xml:space="preserve">, </w:t>
      </w:r>
      <w:r w:rsidRPr="00A775EB">
        <w:rPr>
          <w:rFonts w:ascii="Times New Roman" w:hAnsi="Times New Roman" w:cs="Times New Roman"/>
          <w:sz w:val="24"/>
          <w:szCs w:val="24"/>
        </w:rPr>
        <w:t>6 são</w:t>
      </w:r>
      <w:r w:rsidR="00D23603" w:rsidRPr="00A775EB">
        <w:rPr>
          <w:rFonts w:ascii="Times New Roman" w:hAnsi="Times New Roman" w:cs="Times New Roman"/>
          <w:sz w:val="24"/>
          <w:szCs w:val="24"/>
        </w:rPr>
        <w:t xml:space="preserve"> </w:t>
      </w:r>
      <w:r w:rsidR="0099434F">
        <w:rPr>
          <w:rFonts w:ascii="Times New Roman" w:hAnsi="Times New Roman" w:cs="Times New Roman"/>
          <w:sz w:val="24"/>
          <w:szCs w:val="24"/>
        </w:rPr>
        <w:t>funcionários</w:t>
      </w:r>
      <w:r w:rsidR="00D23603" w:rsidRPr="00A775EB">
        <w:rPr>
          <w:rFonts w:ascii="Times New Roman" w:hAnsi="Times New Roman" w:cs="Times New Roman"/>
          <w:sz w:val="24"/>
          <w:szCs w:val="24"/>
        </w:rPr>
        <w:t xml:space="preserve"> da </w:t>
      </w:r>
      <w:r w:rsidRPr="00A775EB">
        <w:rPr>
          <w:rFonts w:ascii="Times New Roman" w:hAnsi="Times New Roman" w:cs="Times New Roman"/>
          <w:sz w:val="24"/>
          <w:szCs w:val="24"/>
        </w:rPr>
        <w:t xml:space="preserve">ATM e que fazem percurso baixa – </w:t>
      </w:r>
      <w:proofErr w:type="spellStart"/>
      <w:r w:rsidRPr="00A775EB">
        <w:rPr>
          <w:rFonts w:ascii="Times New Roman" w:hAnsi="Times New Roman" w:cs="Times New Roman"/>
          <w:sz w:val="24"/>
          <w:szCs w:val="24"/>
        </w:rPr>
        <w:t>Magoanine</w:t>
      </w:r>
      <w:proofErr w:type="spellEnd"/>
      <w:r w:rsidRPr="00A775EB">
        <w:rPr>
          <w:rFonts w:ascii="Times New Roman" w:hAnsi="Times New Roman" w:cs="Times New Roman"/>
          <w:sz w:val="24"/>
          <w:szCs w:val="24"/>
        </w:rPr>
        <w:t xml:space="preserve"> e Museu - </w:t>
      </w:r>
      <w:proofErr w:type="spellStart"/>
      <w:r w:rsidRPr="00A775EB">
        <w:rPr>
          <w:rFonts w:ascii="Times New Roman" w:hAnsi="Times New Roman" w:cs="Times New Roman"/>
          <w:sz w:val="24"/>
          <w:szCs w:val="24"/>
        </w:rPr>
        <w:t>Magoanine</w:t>
      </w:r>
      <w:proofErr w:type="spellEnd"/>
      <w:r w:rsidR="00D23603" w:rsidRPr="00A775EB">
        <w:rPr>
          <w:rFonts w:ascii="Times New Roman" w:hAnsi="Times New Roman" w:cs="Times New Roman"/>
          <w:sz w:val="24"/>
          <w:szCs w:val="24"/>
        </w:rPr>
        <w:t xml:space="preserve"> e 20</w:t>
      </w:r>
      <w:r w:rsidRPr="00A775EB">
        <w:rPr>
          <w:rFonts w:ascii="Times New Roman" w:hAnsi="Times New Roman" w:cs="Times New Roman"/>
          <w:sz w:val="24"/>
          <w:szCs w:val="24"/>
        </w:rPr>
        <w:t xml:space="preserve"> são passageiros que também fazem os mesmos percursos,</w:t>
      </w:r>
      <w:r w:rsidR="00D23603" w:rsidRPr="00A775EB">
        <w:rPr>
          <w:rFonts w:ascii="Times New Roman" w:hAnsi="Times New Roman" w:cs="Times New Roman"/>
          <w:sz w:val="24"/>
          <w:szCs w:val="24"/>
        </w:rPr>
        <w:t xml:space="preserve"> </w:t>
      </w:r>
      <w:r w:rsidRPr="00A775EB">
        <w:rPr>
          <w:rFonts w:ascii="Times New Roman" w:hAnsi="Times New Roman" w:cs="Times New Roman"/>
          <w:sz w:val="24"/>
          <w:szCs w:val="24"/>
        </w:rPr>
        <w:t>divididos</w:t>
      </w:r>
      <w:r w:rsidR="00D23603" w:rsidRPr="00A775EB">
        <w:rPr>
          <w:rFonts w:ascii="Times New Roman" w:hAnsi="Times New Roman" w:cs="Times New Roman"/>
          <w:sz w:val="24"/>
          <w:szCs w:val="24"/>
        </w:rPr>
        <w:t xml:space="preserve"> entre </w:t>
      </w:r>
      <w:r w:rsidR="0062468A" w:rsidRPr="00A775EB">
        <w:rPr>
          <w:rFonts w:ascii="Times New Roman" w:hAnsi="Times New Roman" w:cs="Times New Roman"/>
          <w:sz w:val="24"/>
          <w:szCs w:val="24"/>
        </w:rPr>
        <w:t>o período</w:t>
      </w:r>
      <w:r w:rsidR="00D23603" w:rsidRPr="00A775EB">
        <w:rPr>
          <w:rFonts w:ascii="Times New Roman" w:hAnsi="Times New Roman" w:cs="Times New Roman"/>
          <w:sz w:val="24"/>
          <w:szCs w:val="24"/>
        </w:rPr>
        <w:t xml:space="preserve"> </w:t>
      </w:r>
      <w:r w:rsidRPr="00A775EB">
        <w:rPr>
          <w:rFonts w:ascii="Times New Roman" w:hAnsi="Times New Roman" w:cs="Times New Roman"/>
          <w:sz w:val="24"/>
          <w:szCs w:val="24"/>
        </w:rPr>
        <w:t xml:space="preserve">com </w:t>
      </w:r>
      <w:r w:rsidR="0062468A" w:rsidRPr="00A775EB">
        <w:rPr>
          <w:rFonts w:ascii="Times New Roman" w:hAnsi="Times New Roman" w:cs="Times New Roman"/>
          <w:sz w:val="24"/>
          <w:szCs w:val="24"/>
        </w:rPr>
        <w:t>menores enchentes</w:t>
      </w:r>
      <w:r w:rsidRPr="00A775EB">
        <w:rPr>
          <w:rFonts w:ascii="Times New Roman" w:hAnsi="Times New Roman" w:cs="Times New Roman"/>
          <w:sz w:val="24"/>
          <w:szCs w:val="24"/>
        </w:rPr>
        <w:t xml:space="preserve"> para uma boa recolha de dados</w:t>
      </w:r>
      <w:r w:rsidR="0062468A" w:rsidRPr="00A775EB">
        <w:rPr>
          <w:rFonts w:ascii="Times New Roman" w:hAnsi="Times New Roman" w:cs="Times New Roman"/>
          <w:sz w:val="24"/>
          <w:szCs w:val="24"/>
        </w:rPr>
        <w:t>, de intervalo das 09: horas as 11:30 no período da manha e no período da tarde das 13:00 horas as 15:00 horas</w:t>
      </w:r>
      <w:r w:rsidR="00D23603" w:rsidRPr="00A775EB">
        <w:rPr>
          <w:rFonts w:ascii="Times New Roman" w:hAnsi="Times New Roman" w:cs="Times New Roman"/>
          <w:sz w:val="24"/>
          <w:szCs w:val="24"/>
        </w:rPr>
        <w:t xml:space="preserve">.  </w:t>
      </w:r>
      <w:r w:rsidR="00A775EB" w:rsidRPr="00A775EB">
        <w:rPr>
          <w:rFonts w:ascii="Times New Roman" w:hAnsi="Times New Roman" w:cs="Times New Roman"/>
          <w:sz w:val="24"/>
          <w:szCs w:val="24"/>
        </w:rPr>
        <w:t>O questionário</w:t>
      </w:r>
      <w:r w:rsidR="00D23603" w:rsidRPr="00A775EB">
        <w:rPr>
          <w:rFonts w:ascii="Times New Roman" w:hAnsi="Times New Roman" w:cs="Times New Roman"/>
          <w:sz w:val="24"/>
          <w:szCs w:val="24"/>
        </w:rPr>
        <w:t xml:space="preserve"> </w:t>
      </w:r>
      <w:r w:rsidR="00A775EB" w:rsidRPr="00A775EB">
        <w:rPr>
          <w:rFonts w:ascii="Times New Roman" w:hAnsi="Times New Roman" w:cs="Times New Roman"/>
          <w:sz w:val="24"/>
          <w:szCs w:val="24"/>
        </w:rPr>
        <w:t>será</w:t>
      </w:r>
      <w:r w:rsidR="00D23603" w:rsidRPr="00A775EB">
        <w:rPr>
          <w:rFonts w:ascii="Times New Roman" w:hAnsi="Times New Roman" w:cs="Times New Roman"/>
          <w:sz w:val="24"/>
          <w:szCs w:val="24"/>
        </w:rPr>
        <w:t xml:space="preserve"> em volta do </w:t>
      </w:r>
      <w:r w:rsidR="00A775EB" w:rsidRPr="00A775EB">
        <w:rPr>
          <w:rFonts w:ascii="Times New Roman" w:hAnsi="Times New Roman" w:cs="Times New Roman"/>
          <w:bCs/>
          <w:sz w:val="24"/>
          <w:szCs w:val="24"/>
        </w:rPr>
        <w:t>sistema de gestão e automatização e otimização do uso do serviço da (AMT) a ser desenvolvido, também será em volta das dificuldades que ele</w:t>
      </w:r>
      <w:r w:rsidR="00A775EB">
        <w:rPr>
          <w:rFonts w:ascii="Times New Roman" w:hAnsi="Times New Roman" w:cs="Times New Roman"/>
          <w:bCs/>
          <w:sz w:val="24"/>
          <w:szCs w:val="24"/>
        </w:rPr>
        <w:t>s</w:t>
      </w:r>
      <w:r w:rsidR="00A775EB" w:rsidRPr="00A775EB">
        <w:rPr>
          <w:rFonts w:ascii="Times New Roman" w:hAnsi="Times New Roman" w:cs="Times New Roman"/>
          <w:bCs/>
          <w:sz w:val="24"/>
          <w:szCs w:val="24"/>
        </w:rPr>
        <w:t xml:space="preserve"> enfrenta</w:t>
      </w:r>
      <w:r w:rsidR="00A775EB">
        <w:rPr>
          <w:rFonts w:ascii="Times New Roman" w:hAnsi="Times New Roman" w:cs="Times New Roman"/>
          <w:bCs/>
          <w:sz w:val="24"/>
          <w:szCs w:val="24"/>
        </w:rPr>
        <w:t>m</w:t>
      </w:r>
      <w:r w:rsidR="00A775EB" w:rsidRPr="00A775EB">
        <w:rPr>
          <w:rFonts w:ascii="Times New Roman" w:hAnsi="Times New Roman" w:cs="Times New Roman"/>
          <w:bCs/>
          <w:sz w:val="24"/>
          <w:szCs w:val="24"/>
        </w:rPr>
        <w:t xml:space="preserve"> diariamente</w:t>
      </w:r>
      <w:r w:rsidR="00D23603" w:rsidRPr="00A775EB">
        <w:rPr>
          <w:rFonts w:ascii="Times New Roman" w:hAnsi="Times New Roman" w:cs="Times New Roman"/>
          <w:sz w:val="24"/>
          <w:szCs w:val="24"/>
        </w:rPr>
        <w:t>,</w:t>
      </w:r>
      <w:r w:rsidR="00A775EB">
        <w:rPr>
          <w:rFonts w:ascii="Times New Roman" w:hAnsi="Times New Roman" w:cs="Times New Roman"/>
          <w:sz w:val="24"/>
          <w:szCs w:val="24"/>
        </w:rPr>
        <w:t xml:space="preserve"> do funcionamento e outros aspetos ligados ao sistema,</w:t>
      </w:r>
      <w:r w:rsidR="00D23603" w:rsidRPr="00A775EB">
        <w:rPr>
          <w:rFonts w:ascii="Times New Roman" w:hAnsi="Times New Roman" w:cs="Times New Roman"/>
          <w:sz w:val="24"/>
          <w:szCs w:val="24"/>
        </w:rPr>
        <w:t xml:space="preserve"> através de perguntas </w:t>
      </w:r>
      <w:r w:rsidR="00A775EB" w:rsidRPr="00A775EB">
        <w:rPr>
          <w:rFonts w:ascii="Times New Roman" w:hAnsi="Times New Roman" w:cs="Times New Roman"/>
          <w:sz w:val="24"/>
          <w:szCs w:val="24"/>
        </w:rPr>
        <w:t>fechadas previamente</w:t>
      </w:r>
      <w:r w:rsidR="00D23603" w:rsidRPr="00A775EB">
        <w:rPr>
          <w:rFonts w:ascii="Times New Roman" w:hAnsi="Times New Roman" w:cs="Times New Roman"/>
          <w:sz w:val="24"/>
          <w:szCs w:val="24"/>
        </w:rPr>
        <w:t xml:space="preserve"> preparadas pelo pesquisador, o guião d</w:t>
      </w:r>
      <w:r w:rsidR="00A775EB" w:rsidRPr="00A775EB">
        <w:rPr>
          <w:rFonts w:ascii="Times New Roman" w:hAnsi="Times New Roman" w:cs="Times New Roman"/>
          <w:sz w:val="24"/>
          <w:szCs w:val="24"/>
        </w:rPr>
        <w:t>o questionário</w:t>
      </w:r>
      <w:r w:rsidR="00D23603" w:rsidRPr="00A775EB">
        <w:rPr>
          <w:rFonts w:ascii="Times New Roman" w:hAnsi="Times New Roman" w:cs="Times New Roman"/>
          <w:sz w:val="24"/>
          <w:szCs w:val="24"/>
        </w:rPr>
        <w:t xml:space="preserve"> consta no anexo 2.</w:t>
      </w:r>
    </w:p>
    <w:bookmarkEnd w:id="222"/>
    <w:p w14:paraId="71EFEB8A" w14:textId="77777777" w:rsidR="002B0D25" w:rsidRPr="002B0D25" w:rsidRDefault="002B0D25" w:rsidP="002B0D25">
      <w:pPr>
        <w:spacing w:line="360" w:lineRule="auto"/>
        <w:ind w:left="360"/>
        <w:jc w:val="both"/>
        <w:rPr>
          <w:rFonts w:ascii="Times New Roman" w:hAnsi="Times New Roman" w:cs="Times New Roman"/>
          <w:b/>
          <w:sz w:val="24"/>
          <w:szCs w:val="24"/>
        </w:rPr>
      </w:pPr>
    </w:p>
    <w:p w14:paraId="57EA793C" w14:textId="77777777" w:rsidR="00DB2F84" w:rsidRPr="00DB2F84" w:rsidRDefault="00DB2F84" w:rsidP="00E85DC8">
      <w:pPr>
        <w:spacing w:line="360" w:lineRule="auto"/>
        <w:jc w:val="both"/>
        <w:rPr>
          <w:rFonts w:ascii="Times New Roman" w:hAnsi="Times New Roman" w:cs="Times New Roman"/>
          <w:bCs/>
          <w:sz w:val="24"/>
          <w:szCs w:val="24"/>
        </w:rPr>
      </w:pPr>
    </w:p>
    <w:p w14:paraId="7586C0FA" w14:textId="143CD315" w:rsidR="000B6DC6" w:rsidRPr="0002041C" w:rsidRDefault="003B5C88" w:rsidP="00E85DC8">
      <w:pPr>
        <w:pStyle w:val="Ttulo2"/>
        <w:spacing w:line="360" w:lineRule="auto"/>
        <w:jc w:val="both"/>
      </w:pPr>
      <w:bookmarkStart w:id="223" w:name="_Toc64668755"/>
      <w:r>
        <w:t xml:space="preserve"> </w:t>
      </w:r>
      <w:bookmarkStart w:id="224" w:name="_Toc90604042"/>
      <w:r w:rsidR="00B10D89">
        <w:t xml:space="preserve">1.13. </w:t>
      </w:r>
      <w:r w:rsidR="0002041C" w:rsidRPr="00966557">
        <w:t>Considerações Éticas</w:t>
      </w:r>
      <w:bookmarkEnd w:id="223"/>
      <w:bookmarkEnd w:id="224"/>
      <w:r w:rsidR="0002041C" w:rsidRPr="00966557">
        <w:t xml:space="preserve"> </w:t>
      </w:r>
    </w:p>
    <w:p w14:paraId="01BE0BB7" w14:textId="684562C7" w:rsidR="00CD0182" w:rsidRDefault="002E7708" w:rsidP="00E85DC8">
      <w:pPr>
        <w:spacing w:before="200" w:after="0" w:line="360" w:lineRule="auto"/>
        <w:jc w:val="both"/>
        <w:rPr>
          <w:rFonts w:ascii="Times New Roman" w:hAnsi="Times New Roman" w:cs="Times New Roman"/>
          <w:sz w:val="24"/>
          <w:szCs w:val="24"/>
        </w:rPr>
      </w:pPr>
      <w:r w:rsidRPr="00586D3B">
        <w:rPr>
          <w:rFonts w:ascii="Times New Roman" w:hAnsi="Times New Roman" w:cs="Times New Roman"/>
          <w:sz w:val="24"/>
          <w:szCs w:val="24"/>
          <w:highlight w:val="yellow"/>
          <w:rPrChange w:id="225" w:author="LGinger" w:date="2022-02-01T19:28:00Z">
            <w:rPr>
              <w:rFonts w:ascii="Times New Roman" w:hAnsi="Times New Roman" w:cs="Times New Roman"/>
              <w:sz w:val="24"/>
              <w:szCs w:val="24"/>
            </w:rPr>
          </w:rPrChange>
        </w:rPr>
        <w:t>Considerações</w:t>
      </w:r>
      <w:r w:rsidR="00C42874" w:rsidRPr="00586D3B">
        <w:rPr>
          <w:rFonts w:ascii="Times New Roman" w:hAnsi="Times New Roman" w:cs="Times New Roman"/>
          <w:sz w:val="24"/>
          <w:szCs w:val="24"/>
          <w:highlight w:val="yellow"/>
          <w:rPrChange w:id="226" w:author="LGinger" w:date="2022-02-01T19:28:00Z">
            <w:rPr>
              <w:rFonts w:ascii="Times New Roman" w:hAnsi="Times New Roman" w:cs="Times New Roman"/>
              <w:sz w:val="24"/>
              <w:szCs w:val="24"/>
            </w:rPr>
          </w:rPrChange>
        </w:rPr>
        <w:t xml:space="preserve"> éticas</w:t>
      </w:r>
      <w:r w:rsidR="00203D3B">
        <w:rPr>
          <w:rFonts w:ascii="Times New Roman" w:hAnsi="Times New Roman" w:cs="Times New Roman"/>
          <w:sz w:val="24"/>
          <w:szCs w:val="24"/>
        </w:rPr>
        <w:t xml:space="preserve">, </w:t>
      </w:r>
      <w:r w:rsidR="00C42874">
        <w:rPr>
          <w:rFonts w:ascii="Times New Roman" w:hAnsi="Times New Roman" w:cs="Times New Roman"/>
          <w:sz w:val="24"/>
          <w:szCs w:val="24"/>
        </w:rPr>
        <w:t xml:space="preserve">este </w:t>
      </w:r>
      <w:r w:rsidR="00203D3B">
        <w:rPr>
          <w:rFonts w:ascii="Times New Roman" w:hAnsi="Times New Roman" w:cs="Times New Roman"/>
          <w:sz w:val="24"/>
          <w:szCs w:val="24"/>
        </w:rPr>
        <w:t>projeto</w:t>
      </w:r>
      <w:r w:rsidR="00C42874">
        <w:rPr>
          <w:rFonts w:ascii="Times New Roman" w:hAnsi="Times New Roman" w:cs="Times New Roman"/>
          <w:sz w:val="24"/>
          <w:szCs w:val="24"/>
        </w:rPr>
        <w:t xml:space="preserve"> </w:t>
      </w:r>
      <w:r>
        <w:rPr>
          <w:rFonts w:ascii="Times New Roman" w:hAnsi="Times New Roman" w:cs="Times New Roman"/>
          <w:sz w:val="24"/>
          <w:szCs w:val="24"/>
        </w:rPr>
        <w:t>trás</w:t>
      </w:r>
      <w:r w:rsidR="00C42874">
        <w:rPr>
          <w:rFonts w:ascii="Times New Roman" w:hAnsi="Times New Roman" w:cs="Times New Roman"/>
          <w:sz w:val="24"/>
          <w:szCs w:val="24"/>
        </w:rPr>
        <w:t xml:space="preserve"> consigo todas as </w:t>
      </w:r>
      <w:r w:rsidR="00C42874" w:rsidRPr="00586D3B">
        <w:rPr>
          <w:rFonts w:ascii="Times New Roman" w:hAnsi="Times New Roman" w:cs="Times New Roman"/>
          <w:sz w:val="24"/>
          <w:szCs w:val="24"/>
          <w:highlight w:val="yellow"/>
          <w:rPrChange w:id="227" w:author="LGinger" w:date="2022-02-01T19:28:00Z">
            <w:rPr>
              <w:rFonts w:ascii="Times New Roman" w:hAnsi="Times New Roman" w:cs="Times New Roman"/>
              <w:sz w:val="24"/>
              <w:szCs w:val="24"/>
            </w:rPr>
          </w:rPrChange>
        </w:rPr>
        <w:t>considerações éticas</w:t>
      </w:r>
      <w:r w:rsidR="00C42874">
        <w:rPr>
          <w:rFonts w:ascii="Times New Roman" w:hAnsi="Times New Roman" w:cs="Times New Roman"/>
          <w:sz w:val="24"/>
          <w:szCs w:val="24"/>
        </w:rPr>
        <w:t xml:space="preserve"> possíveis,</w:t>
      </w:r>
      <w:r w:rsidR="00203D3B">
        <w:rPr>
          <w:rFonts w:ascii="Times New Roman" w:hAnsi="Times New Roman" w:cs="Times New Roman"/>
          <w:sz w:val="24"/>
          <w:szCs w:val="24"/>
        </w:rPr>
        <w:t xml:space="preserve"> pois terá o termo de consentimento</w:t>
      </w:r>
      <w:ins w:id="228" w:author="LGinger" w:date="2022-02-01T19:28:00Z">
        <w:r w:rsidR="00586D3B">
          <w:rPr>
            <w:rFonts w:ascii="Times New Roman" w:hAnsi="Times New Roman" w:cs="Times New Roman"/>
            <w:sz w:val="24"/>
            <w:szCs w:val="24"/>
          </w:rPr>
          <w:t xml:space="preserve"> quando? E onde est</w:t>
        </w:r>
      </w:ins>
      <w:ins w:id="229" w:author="LGinger" w:date="2022-02-01T19:29:00Z">
        <w:r w:rsidR="00586D3B">
          <w:rPr>
            <w:rFonts w:ascii="Times New Roman" w:hAnsi="Times New Roman" w:cs="Times New Roman"/>
            <w:sz w:val="24"/>
            <w:szCs w:val="24"/>
          </w:rPr>
          <w:t>á?</w:t>
        </w:r>
      </w:ins>
      <w:r w:rsidR="00203D3B">
        <w:rPr>
          <w:rFonts w:ascii="Times New Roman" w:hAnsi="Times New Roman" w:cs="Times New Roman"/>
          <w:sz w:val="24"/>
          <w:szCs w:val="24"/>
        </w:rPr>
        <w:t>,</w:t>
      </w:r>
      <w:r w:rsidR="00C42874">
        <w:rPr>
          <w:rFonts w:ascii="Times New Roman" w:hAnsi="Times New Roman" w:cs="Times New Roman"/>
          <w:sz w:val="24"/>
          <w:szCs w:val="24"/>
        </w:rPr>
        <w:t xml:space="preserve"> no que diz respeito aos dados fornecidos</w:t>
      </w:r>
      <w:r w:rsidR="003B5C88">
        <w:rPr>
          <w:rFonts w:ascii="Times New Roman" w:hAnsi="Times New Roman" w:cs="Times New Roman"/>
          <w:sz w:val="24"/>
          <w:szCs w:val="24"/>
        </w:rPr>
        <w:t xml:space="preserve"> pelos passageiros e ou funcionários da Agencia </w:t>
      </w:r>
      <w:r w:rsidR="00335941">
        <w:rPr>
          <w:rFonts w:ascii="Times New Roman" w:hAnsi="Times New Roman" w:cs="Times New Roman"/>
          <w:sz w:val="24"/>
          <w:szCs w:val="24"/>
        </w:rPr>
        <w:t>M</w:t>
      </w:r>
      <w:r w:rsidR="003B5C88">
        <w:rPr>
          <w:rFonts w:ascii="Times New Roman" w:hAnsi="Times New Roman" w:cs="Times New Roman"/>
          <w:sz w:val="24"/>
          <w:szCs w:val="24"/>
        </w:rPr>
        <w:t>etropolitana de Transportes da cidade de Maputo</w:t>
      </w:r>
      <w:r w:rsidR="00C06487">
        <w:rPr>
          <w:rFonts w:ascii="Times New Roman" w:hAnsi="Times New Roman" w:cs="Times New Roman"/>
          <w:sz w:val="24"/>
          <w:szCs w:val="24"/>
        </w:rPr>
        <w:t>,</w:t>
      </w:r>
      <w:r w:rsidR="00C42874">
        <w:rPr>
          <w:rFonts w:ascii="Times New Roman" w:hAnsi="Times New Roman" w:cs="Times New Roman"/>
          <w:sz w:val="24"/>
          <w:szCs w:val="24"/>
        </w:rPr>
        <w:t xml:space="preserve"> </w:t>
      </w:r>
      <w:r w:rsidR="003B5C88">
        <w:rPr>
          <w:rFonts w:ascii="Times New Roman" w:hAnsi="Times New Roman" w:cs="Times New Roman"/>
          <w:sz w:val="24"/>
          <w:szCs w:val="24"/>
        </w:rPr>
        <w:t>manter os dados</w:t>
      </w:r>
      <w:r w:rsidR="00C42874">
        <w:rPr>
          <w:rFonts w:ascii="Times New Roman" w:hAnsi="Times New Roman" w:cs="Times New Roman"/>
          <w:sz w:val="24"/>
          <w:szCs w:val="24"/>
        </w:rPr>
        <w:t xml:space="preserve"> em sigilo</w:t>
      </w:r>
      <w:r w:rsidR="003B5C88">
        <w:rPr>
          <w:rFonts w:ascii="Times New Roman" w:hAnsi="Times New Roman" w:cs="Times New Roman"/>
          <w:sz w:val="24"/>
          <w:szCs w:val="24"/>
        </w:rPr>
        <w:t xml:space="preserve"> e privacidade dos mesmos, </w:t>
      </w:r>
      <w:r w:rsidR="00AA5375">
        <w:rPr>
          <w:rFonts w:ascii="Times New Roman" w:hAnsi="Times New Roman" w:cs="Times New Roman"/>
          <w:sz w:val="24"/>
          <w:szCs w:val="24"/>
        </w:rPr>
        <w:t>o</w:t>
      </w:r>
      <w:r w:rsidR="003B5C88">
        <w:rPr>
          <w:rFonts w:ascii="Times New Roman" w:hAnsi="Times New Roman" w:cs="Times New Roman"/>
          <w:sz w:val="24"/>
          <w:szCs w:val="24"/>
        </w:rPr>
        <w:t xml:space="preserve"> </w:t>
      </w:r>
      <w:r w:rsidR="00474B2A">
        <w:rPr>
          <w:rFonts w:ascii="Times New Roman" w:hAnsi="Times New Roman" w:cs="Times New Roman"/>
          <w:sz w:val="24"/>
          <w:szCs w:val="24"/>
        </w:rPr>
        <w:t>questionário</w:t>
      </w:r>
      <w:r w:rsidR="003B5C88">
        <w:rPr>
          <w:rFonts w:ascii="Times New Roman" w:hAnsi="Times New Roman" w:cs="Times New Roman"/>
          <w:sz w:val="24"/>
          <w:szCs w:val="24"/>
        </w:rPr>
        <w:t xml:space="preserve"> neste caso será</w:t>
      </w:r>
      <w:r w:rsidR="00C42874">
        <w:rPr>
          <w:rFonts w:ascii="Times New Roman" w:hAnsi="Times New Roman" w:cs="Times New Roman"/>
          <w:sz w:val="24"/>
          <w:szCs w:val="24"/>
        </w:rPr>
        <w:t xml:space="preserve"> um pedido da parte do pesquisador aos </w:t>
      </w:r>
      <w:r>
        <w:rPr>
          <w:rFonts w:ascii="Times New Roman" w:hAnsi="Times New Roman" w:cs="Times New Roman"/>
          <w:sz w:val="24"/>
          <w:szCs w:val="24"/>
        </w:rPr>
        <w:t>passageiros</w:t>
      </w:r>
      <w:r w:rsidR="00C50E53">
        <w:rPr>
          <w:rFonts w:ascii="Times New Roman" w:hAnsi="Times New Roman" w:cs="Times New Roman"/>
          <w:sz w:val="24"/>
          <w:szCs w:val="24"/>
        </w:rPr>
        <w:t xml:space="preserve"> e funcionários A</w:t>
      </w:r>
      <w:r w:rsidR="00C42874">
        <w:rPr>
          <w:rFonts w:ascii="Times New Roman" w:hAnsi="Times New Roman" w:cs="Times New Roman"/>
          <w:sz w:val="24"/>
          <w:szCs w:val="24"/>
        </w:rPr>
        <w:t>M</w:t>
      </w:r>
      <w:r w:rsidR="00C50E53">
        <w:rPr>
          <w:rFonts w:ascii="Times New Roman" w:hAnsi="Times New Roman" w:cs="Times New Roman"/>
          <w:sz w:val="24"/>
          <w:szCs w:val="24"/>
        </w:rPr>
        <w:t>T</w:t>
      </w:r>
      <w:r w:rsidR="00C42874">
        <w:rPr>
          <w:rFonts w:ascii="Times New Roman" w:hAnsi="Times New Roman" w:cs="Times New Roman"/>
          <w:sz w:val="24"/>
          <w:szCs w:val="24"/>
        </w:rPr>
        <w:t xml:space="preserve">, e </w:t>
      </w:r>
      <w:r>
        <w:rPr>
          <w:rFonts w:ascii="Times New Roman" w:hAnsi="Times New Roman" w:cs="Times New Roman"/>
          <w:sz w:val="24"/>
          <w:szCs w:val="24"/>
        </w:rPr>
        <w:t>eles</w:t>
      </w:r>
      <w:r w:rsidR="00C42874">
        <w:rPr>
          <w:rFonts w:ascii="Times New Roman" w:hAnsi="Times New Roman" w:cs="Times New Roman"/>
          <w:sz w:val="24"/>
          <w:szCs w:val="24"/>
        </w:rPr>
        <w:t xml:space="preserve"> por sua livre e espontânea vontade </w:t>
      </w:r>
      <w:r w:rsidR="003B5C88">
        <w:rPr>
          <w:rFonts w:ascii="Times New Roman" w:hAnsi="Times New Roman" w:cs="Times New Roman"/>
          <w:sz w:val="24"/>
          <w:szCs w:val="24"/>
        </w:rPr>
        <w:t xml:space="preserve">decidirão se concordaram em </w:t>
      </w:r>
      <w:r w:rsidR="00AA5375">
        <w:rPr>
          <w:rFonts w:ascii="Times New Roman" w:hAnsi="Times New Roman" w:cs="Times New Roman"/>
          <w:sz w:val="24"/>
          <w:szCs w:val="24"/>
        </w:rPr>
        <w:t>responder um</w:t>
      </w:r>
      <w:r w:rsidR="00C42874">
        <w:rPr>
          <w:rFonts w:ascii="Times New Roman" w:hAnsi="Times New Roman" w:cs="Times New Roman"/>
          <w:sz w:val="24"/>
          <w:szCs w:val="24"/>
        </w:rPr>
        <w:t xml:space="preserve"> </w:t>
      </w:r>
      <w:r w:rsidR="005B1D72">
        <w:rPr>
          <w:rFonts w:ascii="Times New Roman" w:hAnsi="Times New Roman" w:cs="Times New Roman"/>
          <w:sz w:val="24"/>
          <w:szCs w:val="24"/>
        </w:rPr>
        <w:t>questionário</w:t>
      </w:r>
      <w:r w:rsidR="003B5C88">
        <w:rPr>
          <w:rFonts w:ascii="Times New Roman" w:hAnsi="Times New Roman" w:cs="Times New Roman"/>
          <w:sz w:val="24"/>
          <w:szCs w:val="24"/>
        </w:rPr>
        <w:t xml:space="preserve"> ou não, respondendo somente oque estiver</w:t>
      </w:r>
      <w:r w:rsidR="00C42874">
        <w:rPr>
          <w:rFonts w:ascii="Times New Roman" w:hAnsi="Times New Roman" w:cs="Times New Roman"/>
          <w:sz w:val="24"/>
          <w:szCs w:val="24"/>
        </w:rPr>
        <w:t xml:space="preserve"> ao alcance deles,</w:t>
      </w:r>
      <w:r w:rsidR="003B5C88">
        <w:rPr>
          <w:rFonts w:ascii="Times New Roman" w:hAnsi="Times New Roman" w:cs="Times New Roman"/>
          <w:sz w:val="24"/>
          <w:szCs w:val="24"/>
        </w:rPr>
        <w:t xml:space="preserve"> não haverá</w:t>
      </w:r>
      <w:r w:rsidR="00C42874">
        <w:rPr>
          <w:rFonts w:ascii="Times New Roman" w:hAnsi="Times New Roman" w:cs="Times New Roman"/>
          <w:sz w:val="24"/>
          <w:szCs w:val="24"/>
        </w:rPr>
        <w:t xml:space="preserve"> n</w:t>
      </w:r>
      <w:r w:rsidR="003B5C88">
        <w:rPr>
          <w:rFonts w:ascii="Times New Roman" w:hAnsi="Times New Roman" w:cs="Times New Roman"/>
          <w:sz w:val="24"/>
          <w:szCs w:val="24"/>
        </w:rPr>
        <w:t>enhuma obrigatoriedade, os participantes serão respeitados</w:t>
      </w:r>
      <w:r w:rsidR="0057035D">
        <w:rPr>
          <w:rFonts w:ascii="Times New Roman" w:hAnsi="Times New Roman" w:cs="Times New Roman"/>
          <w:sz w:val="24"/>
          <w:szCs w:val="24"/>
        </w:rPr>
        <w:t>.</w:t>
      </w:r>
    </w:p>
    <w:p w14:paraId="21A55D95" w14:textId="57410CC3" w:rsidR="000B6DC6" w:rsidRDefault="00350369" w:rsidP="00395CD9">
      <w:pPr>
        <w:pStyle w:val="Ttulo2"/>
        <w:numPr>
          <w:ilvl w:val="1"/>
          <w:numId w:val="21"/>
        </w:numPr>
        <w:spacing w:line="360" w:lineRule="auto"/>
        <w:ind w:left="0" w:firstLine="0"/>
        <w:jc w:val="both"/>
      </w:pPr>
      <w:bookmarkStart w:id="230" w:name="_Toc64668756"/>
      <w:bookmarkStart w:id="231" w:name="_Toc90604043"/>
      <w:r w:rsidRPr="00966557">
        <w:t>Delimitação do Tema</w:t>
      </w:r>
      <w:bookmarkEnd w:id="230"/>
      <w:bookmarkEnd w:id="231"/>
    </w:p>
    <w:p w14:paraId="6003EA61" w14:textId="77777777" w:rsidR="00C50E53" w:rsidRPr="00C50E53" w:rsidRDefault="00527541" w:rsidP="00527541">
      <w:pPr>
        <w:spacing w:line="360" w:lineRule="auto"/>
        <w:jc w:val="both"/>
        <w:rPr>
          <w:rFonts w:ascii="Times New Roman" w:hAnsi="Times New Roman" w:cs="Times New Roman"/>
          <w:sz w:val="24"/>
          <w:szCs w:val="24"/>
        </w:rPr>
      </w:pPr>
      <w:r w:rsidRPr="00527541">
        <w:rPr>
          <w:rFonts w:ascii="Times New Roman" w:hAnsi="Times New Roman" w:cs="Times New Roman"/>
          <w:sz w:val="24"/>
          <w:szCs w:val="24"/>
        </w:rPr>
        <w:t xml:space="preserve">Segundo </w:t>
      </w:r>
      <w:proofErr w:type="spellStart"/>
      <w:r w:rsidRPr="00527541">
        <w:rPr>
          <w:rFonts w:ascii="Times New Roman" w:hAnsi="Times New Roman" w:cs="Times New Roman"/>
          <w:sz w:val="24"/>
          <w:szCs w:val="24"/>
        </w:rPr>
        <w:t>Roesch</w:t>
      </w:r>
      <w:proofErr w:type="spellEnd"/>
      <w:r w:rsidRPr="00527541">
        <w:rPr>
          <w:rFonts w:ascii="Times New Roman" w:hAnsi="Times New Roman" w:cs="Times New Roman"/>
          <w:sz w:val="24"/>
          <w:szCs w:val="24"/>
        </w:rPr>
        <w:t xml:space="preserve"> (2009) a delimitação do tema consiste em detalhar quem são os interessados a serem pesquisados e estruturar quais são as perguntas que devem ser feitas. </w:t>
      </w:r>
    </w:p>
    <w:p w14:paraId="562E30E0" w14:textId="6F0B4186" w:rsidR="00C4020A" w:rsidRDefault="009B0962" w:rsidP="00C572EE">
      <w:pPr>
        <w:spacing w:before="20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(MARCONI &amp; LAKATOS, </w:t>
      </w:r>
      <w:r w:rsidR="008C627B" w:rsidRPr="008C627B">
        <w:rPr>
          <w:rFonts w:ascii="Times New Roman" w:hAnsi="Times New Roman" w:cs="Times New Roman"/>
          <w:sz w:val="24"/>
          <w:szCs w:val="24"/>
        </w:rPr>
        <w:t xml:space="preserve">2012) aponta que o processo de delimitação do tema concluído quando se faz a limitação geográfica e espacial do mesmo, com vistas na realização da pesquisa. </w:t>
      </w:r>
    </w:p>
    <w:p w14:paraId="1DDDAD50" w14:textId="77777777" w:rsidR="00C572EE" w:rsidRDefault="00C572EE" w:rsidP="00C572EE">
      <w:pPr>
        <w:spacing w:before="200" w:after="0" w:line="360" w:lineRule="auto"/>
        <w:jc w:val="both"/>
        <w:rPr>
          <w:rFonts w:ascii="Times New Roman" w:hAnsi="Times New Roman" w:cs="Times New Roman"/>
          <w:sz w:val="24"/>
          <w:szCs w:val="24"/>
        </w:rPr>
      </w:pPr>
    </w:p>
    <w:p w14:paraId="0BA70F93" w14:textId="721653C1" w:rsidR="00715E26" w:rsidRPr="00715E26" w:rsidRDefault="00715E26" w:rsidP="00715E26">
      <w:pPr>
        <w:spacing w:line="360" w:lineRule="auto"/>
        <w:jc w:val="both"/>
        <w:rPr>
          <w:rFonts w:ascii="Times New Roman" w:hAnsi="Times New Roman" w:cs="Times New Roman"/>
          <w:sz w:val="24"/>
          <w:szCs w:val="24"/>
        </w:rPr>
      </w:pPr>
      <w:r w:rsidRPr="00715E26">
        <w:rPr>
          <w:rFonts w:ascii="Times New Roman" w:hAnsi="Times New Roman" w:cs="Times New Roman"/>
          <w:sz w:val="24"/>
          <w:szCs w:val="24"/>
        </w:rPr>
        <w:t>Em termos espaciais, o estudo realizou-se</w:t>
      </w:r>
      <w:ins w:id="232" w:author="LGinger" w:date="2022-02-01T19:29:00Z">
        <w:r w:rsidR="00586D3B">
          <w:rPr>
            <w:rFonts w:ascii="Times New Roman" w:hAnsi="Times New Roman" w:cs="Times New Roman"/>
            <w:sz w:val="24"/>
            <w:szCs w:val="24"/>
          </w:rPr>
          <w:t xml:space="preserve"> afinal já foi realizado?</w:t>
        </w:r>
      </w:ins>
      <w:r w:rsidRPr="00715E26">
        <w:rPr>
          <w:rFonts w:ascii="Times New Roman" w:hAnsi="Times New Roman" w:cs="Times New Roman"/>
          <w:sz w:val="24"/>
          <w:szCs w:val="24"/>
        </w:rPr>
        <w:t xml:space="preserve"> na cidade de Maputo. A escolha desta cidade deve-se ao facto de ela registar uma intensa atividade dos “autocarros</w:t>
      </w:r>
      <w:r w:rsidR="00C4020A" w:rsidRPr="00715E26">
        <w:rPr>
          <w:rFonts w:ascii="Times New Roman" w:hAnsi="Times New Roman" w:cs="Times New Roman"/>
          <w:sz w:val="24"/>
          <w:szCs w:val="24"/>
        </w:rPr>
        <w:t>”,</w:t>
      </w:r>
      <w:r w:rsidRPr="00715E26">
        <w:rPr>
          <w:rFonts w:ascii="Times New Roman" w:hAnsi="Times New Roman" w:cs="Times New Roman"/>
          <w:sz w:val="24"/>
          <w:szCs w:val="24"/>
        </w:rPr>
        <w:t xml:space="preserve"> pela </w:t>
      </w:r>
      <w:r>
        <w:rPr>
          <w:rFonts w:ascii="Times New Roman" w:hAnsi="Times New Roman" w:cs="Times New Roman"/>
          <w:sz w:val="24"/>
          <w:szCs w:val="24"/>
        </w:rPr>
        <w:t>difi</w:t>
      </w:r>
      <w:r w:rsidRPr="00715E26">
        <w:rPr>
          <w:rFonts w:ascii="Times New Roman" w:hAnsi="Times New Roman" w:cs="Times New Roman"/>
          <w:sz w:val="24"/>
          <w:szCs w:val="24"/>
        </w:rPr>
        <w:t>c</w:t>
      </w:r>
      <w:r>
        <w:rPr>
          <w:rFonts w:ascii="Times New Roman" w:hAnsi="Times New Roman" w:cs="Times New Roman"/>
          <w:sz w:val="24"/>
          <w:szCs w:val="24"/>
        </w:rPr>
        <w:t>u</w:t>
      </w:r>
      <w:r w:rsidRPr="00715E26">
        <w:rPr>
          <w:rFonts w:ascii="Times New Roman" w:hAnsi="Times New Roman" w:cs="Times New Roman"/>
          <w:sz w:val="24"/>
          <w:szCs w:val="24"/>
        </w:rPr>
        <w:t xml:space="preserve">ldade de circulação que estes têm nas rotas do Município, comparados com os </w:t>
      </w:r>
      <w:r w:rsidRPr="00586D3B">
        <w:rPr>
          <w:rFonts w:ascii="Times New Roman" w:hAnsi="Times New Roman" w:cs="Times New Roman"/>
          <w:sz w:val="24"/>
          <w:szCs w:val="24"/>
          <w:highlight w:val="yellow"/>
          <w:rPrChange w:id="233" w:author="LGinger" w:date="2022-02-01T19:30:00Z">
            <w:rPr>
              <w:rFonts w:ascii="Times New Roman" w:hAnsi="Times New Roman" w:cs="Times New Roman"/>
              <w:sz w:val="24"/>
              <w:szCs w:val="24"/>
            </w:rPr>
          </w:rPrChange>
        </w:rPr>
        <w:t xml:space="preserve">autocarros de </w:t>
      </w:r>
      <w:r w:rsidRPr="00586D3B">
        <w:rPr>
          <w:rFonts w:ascii="Times New Roman" w:hAnsi="Times New Roman" w:cs="Times New Roman"/>
          <w:sz w:val="24"/>
          <w:szCs w:val="24"/>
          <w:highlight w:val="yellow"/>
          <w:rPrChange w:id="234" w:author="LGinger" w:date="2022-02-01T19:30:00Z">
            <w:rPr>
              <w:rFonts w:ascii="Times New Roman" w:hAnsi="Times New Roman" w:cs="Times New Roman"/>
              <w:sz w:val="24"/>
              <w:szCs w:val="24"/>
            </w:rPr>
          </w:rPrChange>
        </w:rPr>
        <w:lastRenderedPageBreak/>
        <w:t>maior capacidade</w:t>
      </w:r>
      <w:ins w:id="235" w:author="LGinger" w:date="2022-02-01T19:30:00Z">
        <w:r w:rsidR="00586D3B">
          <w:rPr>
            <w:rFonts w:ascii="Times New Roman" w:hAnsi="Times New Roman" w:cs="Times New Roman"/>
            <w:sz w:val="24"/>
            <w:szCs w:val="24"/>
          </w:rPr>
          <w:t xml:space="preserve"> novo conceito que apresenta no seu texto, isto é problema de cópia </w:t>
        </w:r>
      </w:ins>
      <w:ins w:id="236" w:author="LGinger" w:date="2022-02-01T19:33:00Z">
        <w:r w:rsidR="00586D3B">
          <w:rPr>
            <w:rFonts w:ascii="Times New Roman" w:hAnsi="Times New Roman" w:cs="Times New Roman"/>
            <w:sz w:val="24"/>
            <w:szCs w:val="24"/>
          </w:rPr>
          <w:t>(trabalho da Catarina)</w:t>
        </w:r>
      </w:ins>
      <w:r w:rsidRPr="00715E26">
        <w:rPr>
          <w:rFonts w:ascii="Times New Roman" w:hAnsi="Times New Roman" w:cs="Times New Roman"/>
          <w:sz w:val="24"/>
          <w:szCs w:val="24"/>
        </w:rPr>
        <w:t xml:space="preserve">.  </w:t>
      </w:r>
    </w:p>
    <w:p w14:paraId="1D31C942" w14:textId="2EF45C90" w:rsidR="00527541" w:rsidRPr="00C50E53" w:rsidRDefault="00715E26" w:rsidP="00C50E53">
      <w:pPr>
        <w:spacing w:line="360" w:lineRule="auto"/>
        <w:jc w:val="both"/>
        <w:rPr>
          <w:rFonts w:ascii="Times New Roman" w:hAnsi="Times New Roman" w:cs="Times New Roman"/>
          <w:sz w:val="24"/>
          <w:szCs w:val="24"/>
        </w:rPr>
      </w:pPr>
      <w:r w:rsidRPr="00715E26">
        <w:rPr>
          <w:rFonts w:ascii="Times New Roman" w:hAnsi="Times New Roman" w:cs="Times New Roman"/>
          <w:sz w:val="24"/>
          <w:szCs w:val="24"/>
        </w:rPr>
        <w:t xml:space="preserve">Em termos temporais, a análise compreendeu </w:t>
      </w:r>
      <w:r w:rsidRPr="00527541">
        <w:rPr>
          <w:rFonts w:ascii="Times New Roman" w:hAnsi="Times New Roman" w:cs="Times New Roman"/>
          <w:sz w:val="24"/>
          <w:szCs w:val="24"/>
        </w:rPr>
        <w:t>no segundo semestre de 2020 e no primeiro trimestre de 2021</w:t>
      </w:r>
      <w:r w:rsidRPr="00715E26">
        <w:rPr>
          <w:rFonts w:ascii="Times New Roman" w:hAnsi="Times New Roman" w:cs="Times New Roman"/>
          <w:sz w:val="24"/>
          <w:szCs w:val="24"/>
        </w:rPr>
        <w:t>, dado que o estudo procurou destacar os eventos mais recentes ligados a questão dos encurtamentos de rotas</w:t>
      </w:r>
      <w:r w:rsidR="00C4020A">
        <w:rPr>
          <w:rFonts w:ascii="Times New Roman" w:hAnsi="Times New Roman" w:cs="Times New Roman"/>
          <w:sz w:val="24"/>
          <w:szCs w:val="24"/>
        </w:rPr>
        <w:t xml:space="preserve"> e a gestão dinâmica dos transportes públicos.</w:t>
      </w:r>
    </w:p>
    <w:p w14:paraId="1A02A645" w14:textId="23489970" w:rsidR="009B0962" w:rsidRPr="00395CD9" w:rsidRDefault="00F55367" w:rsidP="00E32131">
      <w:pPr>
        <w:pStyle w:val="Ttulo1"/>
        <w:numPr>
          <w:ilvl w:val="0"/>
          <w:numId w:val="36"/>
        </w:numPr>
        <w:spacing w:before="200" w:line="360" w:lineRule="auto"/>
      </w:pPr>
      <w:bookmarkStart w:id="237" w:name="_Toc64668757"/>
      <w:bookmarkStart w:id="238" w:name="_Toc90604044"/>
      <w:r>
        <w:t>Revisão Bibliográfica</w:t>
      </w:r>
      <w:bookmarkEnd w:id="237"/>
      <w:bookmarkEnd w:id="238"/>
      <w:ins w:id="239" w:author="LGinger" w:date="2022-02-01T19:36:00Z">
        <w:r w:rsidR="00586D3B">
          <w:t xml:space="preserve"> cada capitulo deve iniciar em página separada</w:t>
        </w:r>
      </w:ins>
    </w:p>
    <w:p w14:paraId="7703B5E2" w14:textId="6EDA74D1" w:rsidR="00081156" w:rsidRDefault="00EB78BB" w:rsidP="00EB78BB">
      <w:pPr>
        <w:spacing w:line="360" w:lineRule="auto"/>
        <w:jc w:val="both"/>
        <w:rPr>
          <w:rFonts w:ascii="Times New Roman" w:hAnsi="Times New Roman" w:cs="Times New Roman"/>
          <w:sz w:val="24"/>
          <w:szCs w:val="24"/>
        </w:rPr>
      </w:pPr>
      <w:r w:rsidRPr="00E8607B">
        <w:rPr>
          <w:rFonts w:ascii="Times New Roman" w:hAnsi="Times New Roman" w:cs="Times New Roman"/>
          <w:sz w:val="24"/>
          <w:szCs w:val="24"/>
        </w:rPr>
        <w:t>O presente capítulo visa abordar os vários conceitos abordados ao longo do desenvolvimento do trabalho</w:t>
      </w:r>
      <w:bookmarkStart w:id="240" w:name="_Toc64668758"/>
      <w:bookmarkStart w:id="241" w:name="_Toc86867431"/>
      <w:r w:rsidR="00081156" w:rsidRPr="00E8607B">
        <w:rPr>
          <w:rFonts w:ascii="Times New Roman" w:hAnsi="Times New Roman" w:cs="Times New Roman"/>
          <w:sz w:val="24"/>
          <w:szCs w:val="24"/>
        </w:rPr>
        <w:t xml:space="preserve">, bem como, os principais conceitos e elementos utilizados, pretendeu-se abordar pontos e conceitos importantes dentro da pesquisa realizada. </w:t>
      </w:r>
    </w:p>
    <w:p w14:paraId="75791FB8" w14:textId="04653F84" w:rsidR="00A4605F" w:rsidRPr="00A4605F" w:rsidDel="00062150" w:rsidRDefault="00A4605F" w:rsidP="00A4605F">
      <w:pPr>
        <w:spacing w:line="360" w:lineRule="auto"/>
        <w:jc w:val="both"/>
        <w:rPr>
          <w:del w:id="242" w:author="LGinger" w:date="2022-02-01T19:38:00Z"/>
          <w:rFonts w:ascii="Times New Roman" w:hAnsi="Times New Roman" w:cs="Times New Roman"/>
          <w:sz w:val="24"/>
          <w:szCs w:val="24"/>
        </w:rPr>
      </w:pPr>
      <w:del w:id="243" w:author="LGinger" w:date="2022-02-01T19:38:00Z">
        <w:r w:rsidRPr="00A4605F" w:rsidDel="00062150">
          <w:rPr>
            <w:rFonts w:ascii="Times New Roman" w:hAnsi="Times New Roman" w:cs="Times New Roman"/>
            <w:sz w:val="24"/>
            <w:szCs w:val="24"/>
          </w:rPr>
          <w:delText>Em seguida aprofundou-se os aspetos conceituais de um sistema, “o sistema é de coisas ou combinações de coisas ou partes, formando um todo complexo ou unitário” (CHIAVENATO, 2000, p.). (LAUDON &amp; LAUDON, 2007), definem um sistema de informação como um conjunto de componentes inter-relacionados que coletam, processam, armazenam e distribuem informações destinadas a apoiar a tomada de decisões, a coordenação e o controle de uma organização.</w:delText>
        </w:r>
      </w:del>
    </w:p>
    <w:p w14:paraId="4DC06232" w14:textId="77777777" w:rsidR="00A4605F" w:rsidRPr="00E8607B" w:rsidRDefault="00A4605F" w:rsidP="00EB78BB">
      <w:pPr>
        <w:spacing w:line="360" w:lineRule="auto"/>
        <w:jc w:val="both"/>
        <w:rPr>
          <w:rFonts w:ascii="Times New Roman" w:hAnsi="Times New Roman" w:cs="Times New Roman"/>
          <w:sz w:val="24"/>
          <w:szCs w:val="24"/>
        </w:rPr>
      </w:pPr>
    </w:p>
    <w:p w14:paraId="1BF737A2" w14:textId="0ABDDE25" w:rsidR="00527541" w:rsidRPr="004C26D0" w:rsidDel="00062150" w:rsidRDefault="00527541" w:rsidP="004C26D0">
      <w:pPr>
        <w:pStyle w:val="PargrafodaLista"/>
        <w:numPr>
          <w:ilvl w:val="1"/>
          <w:numId w:val="27"/>
        </w:numPr>
        <w:spacing w:before="200" w:after="0" w:line="360" w:lineRule="auto"/>
        <w:ind w:left="0" w:firstLine="0"/>
        <w:jc w:val="both"/>
        <w:rPr>
          <w:del w:id="244" w:author="LGinger" w:date="2022-02-01T19:38:00Z"/>
          <w:rFonts w:ascii="Times New Roman" w:hAnsi="Times New Roman" w:cs="Times New Roman"/>
          <w:b/>
          <w:sz w:val="28"/>
          <w:szCs w:val="24"/>
        </w:rPr>
      </w:pPr>
      <w:del w:id="245" w:author="LGinger" w:date="2022-02-01T19:38:00Z">
        <w:r w:rsidRPr="004C26D0" w:rsidDel="00062150">
          <w:rPr>
            <w:rFonts w:ascii="Times New Roman" w:hAnsi="Times New Roman" w:cs="Times New Roman"/>
            <w:b/>
            <w:sz w:val="24"/>
          </w:rPr>
          <w:delText>Conceitualização</w:delText>
        </w:r>
        <w:bookmarkEnd w:id="240"/>
        <w:bookmarkEnd w:id="241"/>
        <w:r w:rsidRPr="004C26D0" w:rsidDel="00062150">
          <w:rPr>
            <w:rFonts w:ascii="Times New Roman" w:hAnsi="Times New Roman" w:cs="Times New Roman"/>
            <w:b/>
            <w:sz w:val="24"/>
            <w:szCs w:val="24"/>
          </w:rPr>
          <w:delText xml:space="preserve"> </w:delText>
        </w:r>
      </w:del>
    </w:p>
    <w:p w14:paraId="761DF46D" w14:textId="6DDBEC76" w:rsidR="00527541" w:rsidRPr="00047113" w:rsidDel="00062150" w:rsidRDefault="00527541" w:rsidP="00E137DB">
      <w:pPr>
        <w:pStyle w:val="Ttulo2"/>
        <w:numPr>
          <w:ilvl w:val="2"/>
          <w:numId w:val="27"/>
        </w:numPr>
        <w:spacing w:line="360" w:lineRule="auto"/>
        <w:jc w:val="both"/>
        <w:rPr>
          <w:del w:id="246" w:author="LGinger" w:date="2022-02-01T19:38:00Z"/>
        </w:rPr>
      </w:pPr>
      <w:bookmarkStart w:id="247" w:name="_Toc64668759"/>
      <w:bookmarkStart w:id="248" w:name="_Toc86867432"/>
      <w:bookmarkStart w:id="249" w:name="_Toc90604045"/>
      <w:del w:id="250" w:author="LGinger" w:date="2022-02-01T19:38:00Z">
        <w:r w:rsidRPr="00966557" w:rsidDel="00062150">
          <w:delText>Conceitos</w:delText>
        </w:r>
        <w:bookmarkEnd w:id="247"/>
        <w:bookmarkEnd w:id="248"/>
        <w:bookmarkEnd w:id="249"/>
      </w:del>
    </w:p>
    <w:p w14:paraId="7636EABD" w14:textId="77777777" w:rsidR="00527541" w:rsidRPr="00CC7346" w:rsidRDefault="00527541" w:rsidP="00E137DB">
      <w:pPr>
        <w:pStyle w:val="Ttulo2"/>
        <w:numPr>
          <w:ilvl w:val="3"/>
          <w:numId w:val="27"/>
        </w:numPr>
        <w:spacing w:line="360" w:lineRule="auto"/>
        <w:ind w:left="0" w:firstLine="0"/>
        <w:jc w:val="both"/>
      </w:pPr>
      <w:bookmarkStart w:id="251" w:name="_Toc86867433"/>
      <w:bookmarkStart w:id="252" w:name="_Toc90604046"/>
      <w:r>
        <w:t>Mobilidade Urbana</w:t>
      </w:r>
      <w:bookmarkEnd w:id="251"/>
      <w:bookmarkEnd w:id="252"/>
    </w:p>
    <w:p w14:paraId="33D8394A" w14:textId="641A6A4D" w:rsidR="00527541" w:rsidRPr="00CC7346" w:rsidRDefault="00527541" w:rsidP="00527541">
      <w:pPr>
        <w:spacing w:line="360" w:lineRule="auto"/>
        <w:ind w:left="2160"/>
        <w:jc w:val="both"/>
        <w:rPr>
          <w:rFonts w:ascii="Times New Roman" w:hAnsi="Times New Roman" w:cs="Times New Roman"/>
          <w:sz w:val="24"/>
        </w:rPr>
      </w:pPr>
      <w:r w:rsidRPr="00CC7346">
        <w:rPr>
          <w:rFonts w:ascii="Times New Roman" w:hAnsi="Times New Roman" w:cs="Times New Roman"/>
          <w:sz w:val="24"/>
        </w:rPr>
        <w:t xml:space="preserve">“A mobilidade Urbana </w:t>
      </w:r>
      <w:r w:rsidRPr="00CC7346">
        <w:rPr>
          <w:rFonts w:ascii="Times New Roman" w:hAnsi="Times New Roman" w:cs="Times New Roman"/>
          <w:color w:val="000000"/>
          <w:sz w:val="24"/>
        </w:rPr>
        <w:t>é</w:t>
      </w:r>
      <w:r w:rsidRPr="00CC7346">
        <w:rPr>
          <w:rFonts w:ascii="Times New Roman" w:hAnsi="Times New Roman" w:cs="Times New Roman"/>
          <w:sz w:val="24"/>
        </w:rPr>
        <w:t xml:space="preserve"> definida como o potencial de movimento, a capacidade de deslocação de Um lugar para outro e pode ser caracterizada utilizando as formas Convencionais de avaliação do nível de serviço”. Este conceito refere-se exclusivamente à Movimentação no sistema, pelo que não leva em conta se a mobilidade vai ao encontr</w:t>
      </w:r>
      <w:r>
        <w:rPr>
          <w:rFonts w:ascii="Times New Roman" w:hAnsi="Times New Roman" w:cs="Times New Roman"/>
          <w:sz w:val="24"/>
        </w:rPr>
        <w:t>o das Necessidades dos utentes</w:t>
      </w:r>
      <w:r w:rsidR="00C572EE">
        <w:rPr>
          <w:rFonts w:ascii="Times New Roman" w:hAnsi="Times New Roman" w:cs="Times New Roman"/>
          <w:b/>
          <w:sz w:val="24"/>
        </w:rPr>
        <w:t xml:space="preserve">. </w:t>
      </w:r>
      <w:proofErr w:type="spellStart"/>
      <w:r w:rsidR="00C572EE" w:rsidRPr="00C572EE">
        <w:rPr>
          <w:rFonts w:ascii="Times New Roman" w:hAnsi="Times New Roman" w:cs="Times New Roman"/>
          <w:bCs/>
          <w:sz w:val="24"/>
        </w:rPr>
        <w:t>Handy</w:t>
      </w:r>
      <w:proofErr w:type="spellEnd"/>
      <w:r w:rsidR="00C572EE" w:rsidRPr="00C572EE">
        <w:rPr>
          <w:rFonts w:ascii="Times New Roman" w:hAnsi="Times New Roman" w:cs="Times New Roman"/>
          <w:bCs/>
          <w:sz w:val="24"/>
        </w:rPr>
        <w:t xml:space="preserve"> (2002</w:t>
      </w:r>
      <w:r w:rsidRPr="00C572EE">
        <w:rPr>
          <w:rFonts w:ascii="Times New Roman" w:hAnsi="Times New Roman" w:cs="Times New Roman"/>
          <w:bCs/>
          <w:sz w:val="24"/>
        </w:rPr>
        <w:t>).</w:t>
      </w:r>
      <w:ins w:id="253" w:author="LGinger" w:date="2022-02-01T19:39:00Z">
        <w:r w:rsidR="00062150">
          <w:rPr>
            <w:rFonts w:ascii="Times New Roman" w:hAnsi="Times New Roman" w:cs="Times New Roman"/>
            <w:bCs/>
            <w:sz w:val="24"/>
          </w:rPr>
          <w:t xml:space="preserve"> </w:t>
        </w:r>
      </w:ins>
      <w:ins w:id="254" w:author="LGinger" w:date="2022-02-01T19:40:00Z">
        <w:r w:rsidR="00062150">
          <w:rPr>
            <w:rFonts w:ascii="Times New Roman" w:hAnsi="Times New Roman" w:cs="Times New Roman"/>
            <w:bCs/>
            <w:sz w:val="24"/>
          </w:rPr>
          <w:t xml:space="preserve">Usar correctamente as aspas nas citações. </w:t>
        </w:r>
      </w:ins>
      <w:ins w:id="255" w:author="LGinger" w:date="2022-02-01T19:39:00Z">
        <w:r w:rsidR="00062150">
          <w:rPr>
            <w:rFonts w:ascii="Times New Roman" w:hAnsi="Times New Roman" w:cs="Times New Roman"/>
            <w:bCs/>
            <w:sz w:val="24"/>
          </w:rPr>
          <w:t xml:space="preserve">Um conceito deve ser </w:t>
        </w:r>
        <w:proofErr w:type="gramStart"/>
        <w:r w:rsidR="00062150">
          <w:rPr>
            <w:rFonts w:ascii="Times New Roman" w:hAnsi="Times New Roman" w:cs="Times New Roman"/>
            <w:bCs/>
            <w:sz w:val="24"/>
          </w:rPr>
          <w:t>discutido</w:t>
        </w:r>
        <w:proofErr w:type="gramEnd"/>
        <w:r w:rsidR="00062150">
          <w:rPr>
            <w:rFonts w:ascii="Times New Roman" w:hAnsi="Times New Roman" w:cs="Times New Roman"/>
            <w:bCs/>
            <w:sz w:val="24"/>
          </w:rPr>
          <w:t xml:space="preserve"> i.e., apresentar visões de outros autores e relacionar o mesmo ao trabalho em </w:t>
        </w:r>
      </w:ins>
      <w:ins w:id="256" w:author="LGinger" w:date="2022-02-01T19:40:00Z">
        <w:r w:rsidR="00062150">
          <w:rPr>
            <w:rFonts w:ascii="Times New Roman" w:hAnsi="Times New Roman" w:cs="Times New Roman"/>
            <w:bCs/>
            <w:sz w:val="24"/>
          </w:rPr>
          <w:t>desenvolvimento</w:t>
        </w:r>
      </w:ins>
      <w:ins w:id="257" w:author="LGinger" w:date="2022-02-01T19:39:00Z">
        <w:r w:rsidR="00062150">
          <w:rPr>
            <w:rFonts w:ascii="Times New Roman" w:hAnsi="Times New Roman" w:cs="Times New Roman"/>
            <w:bCs/>
            <w:sz w:val="24"/>
          </w:rPr>
          <w:t>.</w:t>
        </w:r>
      </w:ins>
      <w:ins w:id="258" w:author="LGinger" w:date="2022-02-01T19:40:00Z">
        <w:r w:rsidR="00062150">
          <w:rPr>
            <w:rFonts w:ascii="Times New Roman" w:hAnsi="Times New Roman" w:cs="Times New Roman"/>
            <w:bCs/>
            <w:sz w:val="24"/>
          </w:rPr>
          <w:t xml:space="preserve"> Desta forma um </w:t>
        </w:r>
      </w:ins>
      <w:ins w:id="259" w:author="LGinger" w:date="2022-02-01T19:41:00Z">
        <w:r w:rsidR="00062150">
          <w:rPr>
            <w:rFonts w:ascii="Times New Roman" w:hAnsi="Times New Roman" w:cs="Times New Roman"/>
            <w:bCs/>
            <w:sz w:val="24"/>
          </w:rPr>
          <w:t>subcapítulo</w:t>
        </w:r>
      </w:ins>
      <w:ins w:id="260" w:author="LGinger" w:date="2022-02-01T19:40:00Z">
        <w:r w:rsidR="00062150">
          <w:rPr>
            <w:rFonts w:ascii="Times New Roman" w:hAnsi="Times New Roman" w:cs="Times New Roman"/>
            <w:bCs/>
            <w:sz w:val="24"/>
          </w:rPr>
          <w:t xml:space="preserve"> </w:t>
        </w:r>
      </w:ins>
      <w:ins w:id="261" w:author="LGinger" w:date="2022-02-01T19:41:00Z">
        <w:r w:rsidR="00062150">
          <w:rPr>
            <w:rFonts w:ascii="Times New Roman" w:hAnsi="Times New Roman" w:cs="Times New Roman"/>
            <w:bCs/>
            <w:sz w:val="24"/>
          </w:rPr>
          <w:t>deve ter conteúdo e não apenas um paragrafo…</w:t>
        </w:r>
      </w:ins>
    </w:p>
    <w:p w14:paraId="091AA3A1" w14:textId="77777777" w:rsidR="00527541" w:rsidRDefault="00527541" w:rsidP="00527541">
      <w:pPr>
        <w:spacing w:line="360" w:lineRule="auto"/>
        <w:jc w:val="both"/>
      </w:pPr>
    </w:p>
    <w:p w14:paraId="5E03FF80" w14:textId="77777777" w:rsidR="00527541" w:rsidRPr="00CC7346" w:rsidRDefault="00527541" w:rsidP="00E137DB">
      <w:pPr>
        <w:pStyle w:val="Ttulo2"/>
        <w:numPr>
          <w:ilvl w:val="3"/>
          <w:numId w:val="27"/>
        </w:numPr>
        <w:spacing w:line="360" w:lineRule="auto"/>
        <w:ind w:left="0" w:firstLine="0"/>
        <w:jc w:val="both"/>
      </w:pPr>
      <w:bookmarkStart w:id="262" w:name="_Toc86867434"/>
      <w:bookmarkStart w:id="263" w:name="_Toc90604047"/>
      <w:r>
        <w:t>Transportes</w:t>
      </w:r>
      <w:bookmarkEnd w:id="262"/>
      <w:bookmarkEnd w:id="263"/>
    </w:p>
    <w:p w14:paraId="5A6DAB30" w14:textId="5AEE74AF" w:rsidR="00527541" w:rsidRDefault="00527541" w:rsidP="00527541">
      <w:pPr>
        <w:spacing w:before="20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Segundo Santos</w:t>
      </w:r>
      <w:r w:rsidRPr="0060074D">
        <w:rPr>
          <w:rFonts w:ascii="Times New Roman" w:hAnsi="Times New Roman" w:cs="Times New Roman"/>
          <w:color w:val="000000"/>
          <w:sz w:val="24"/>
          <w:szCs w:val="24"/>
        </w:rPr>
        <w:t xml:space="preserve"> (2013), transporte é o</w:t>
      </w:r>
      <w:r>
        <w:rPr>
          <w:color w:val="000000"/>
        </w:rPr>
        <w:t xml:space="preserve"> </w:t>
      </w:r>
      <w:r w:rsidRPr="0060074D">
        <w:rPr>
          <w:rFonts w:ascii="Times New Roman" w:hAnsi="Times New Roman" w:cs="Times New Roman"/>
          <w:color w:val="000000"/>
          <w:sz w:val="24"/>
          <w:szCs w:val="24"/>
        </w:rPr>
        <w:t>meio responsável por toda e qualquer</w:t>
      </w:r>
      <w:r w:rsidR="00C572EE">
        <w:rPr>
          <w:color w:val="000000"/>
        </w:rPr>
        <w:t xml:space="preserve"> </w:t>
      </w:r>
      <w:r w:rsidR="00CA62FB" w:rsidRPr="0060074D">
        <w:rPr>
          <w:rFonts w:ascii="Times New Roman" w:hAnsi="Times New Roman" w:cs="Times New Roman"/>
          <w:color w:val="000000"/>
          <w:sz w:val="24"/>
          <w:szCs w:val="24"/>
        </w:rPr>
        <w:t>atividade</w:t>
      </w:r>
      <w:r w:rsidRPr="0060074D">
        <w:rPr>
          <w:rFonts w:ascii="Times New Roman" w:hAnsi="Times New Roman" w:cs="Times New Roman"/>
          <w:color w:val="000000"/>
          <w:sz w:val="24"/>
          <w:szCs w:val="24"/>
        </w:rPr>
        <w:t xml:space="preserve"> económica, sem ele, não há</w:t>
      </w:r>
      <w:r>
        <w:rPr>
          <w:color w:val="000000"/>
        </w:rPr>
        <w:t xml:space="preserve"> </w:t>
      </w:r>
      <w:r w:rsidRPr="0060074D">
        <w:rPr>
          <w:rFonts w:ascii="Times New Roman" w:hAnsi="Times New Roman" w:cs="Times New Roman"/>
          <w:color w:val="000000"/>
          <w:sz w:val="24"/>
          <w:szCs w:val="24"/>
        </w:rPr>
        <w:t>desenvolvimento em uma cidade que</w:t>
      </w:r>
      <w:r>
        <w:rPr>
          <w:color w:val="000000"/>
        </w:rPr>
        <w:t xml:space="preserve"> </w:t>
      </w:r>
      <w:r w:rsidRPr="0060074D">
        <w:rPr>
          <w:rFonts w:ascii="Times New Roman" w:hAnsi="Times New Roman" w:cs="Times New Roman"/>
          <w:color w:val="000000"/>
          <w:sz w:val="24"/>
          <w:szCs w:val="24"/>
        </w:rPr>
        <w:t>viabiliza de forma económica os</w:t>
      </w:r>
      <w:r w:rsidR="00C572EE">
        <w:rPr>
          <w:color w:val="000000"/>
        </w:rPr>
        <w:t xml:space="preserve"> </w:t>
      </w:r>
      <w:r w:rsidRPr="0060074D">
        <w:rPr>
          <w:rFonts w:ascii="Times New Roman" w:hAnsi="Times New Roman" w:cs="Times New Roman"/>
          <w:color w:val="000000"/>
          <w:sz w:val="24"/>
          <w:szCs w:val="24"/>
        </w:rPr>
        <w:t>deslocamentos para satisfação de</w:t>
      </w:r>
      <w:r>
        <w:rPr>
          <w:color w:val="000000"/>
        </w:rPr>
        <w:t xml:space="preserve"> </w:t>
      </w:r>
      <w:r w:rsidRPr="0060074D">
        <w:rPr>
          <w:rFonts w:ascii="Times New Roman" w:hAnsi="Times New Roman" w:cs="Times New Roman"/>
          <w:color w:val="000000"/>
          <w:sz w:val="24"/>
          <w:szCs w:val="24"/>
        </w:rPr>
        <w:t xml:space="preserve">necessidades pessoais ou </w:t>
      </w:r>
      <w:r w:rsidR="00CA62FB" w:rsidRPr="0060074D">
        <w:rPr>
          <w:rFonts w:ascii="Times New Roman" w:hAnsi="Times New Roman" w:cs="Times New Roman"/>
          <w:color w:val="000000"/>
          <w:sz w:val="24"/>
          <w:szCs w:val="24"/>
        </w:rPr>
        <w:t>coletivas</w:t>
      </w:r>
      <w:r w:rsidRPr="0060074D">
        <w:rPr>
          <w:rFonts w:ascii="Times New Roman" w:hAnsi="Times New Roman" w:cs="Times New Roman"/>
          <w:color w:val="000000"/>
          <w:sz w:val="24"/>
          <w:szCs w:val="24"/>
        </w:rPr>
        <w:t>, sendo</w:t>
      </w:r>
      <w:r w:rsidR="00C572EE">
        <w:rPr>
          <w:color w:val="000000"/>
        </w:rPr>
        <w:t xml:space="preserve"> </w:t>
      </w:r>
      <w:r w:rsidRPr="0060074D">
        <w:rPr>
          <w:rFonts w:ascii="Times New Roman" w:hAnsi="Times New Roman" w:cs="Times New Roman"/>
          <w:color w:val="000000"/>
          <w:sz w:val="24"/>
          <w:szCs w:val="24"/>
        </w:rPr>
        <w:t>que os maiores benefícios produzidos são a</w:t>
      </w:r>
      <w:r>
        <w:rPr>
          <w:color w:val="000000"/>
        </w:rPr>
        <w:t xml:space="preserve"> </w:t>
      </w:r>
      <w:r w:rsidRPr="0060074D">
        <w:rPr>
          <w:rFonts w:ascii="Times New Roman" w:hAnsi="Times New Roman" w:cs="Times New Roman"/>
          <w:color w:val="000000"/>
          <w:sz w:val="24"/>
          <w:szCs w:val="24"/>
        </w:rPr>
        <w:t>mobilidade e a acessibilidade.</w:t>
      </w:r>
    </w:p>
    <w:p w14:paraId="3C4D3A89" w14:textId="77777777" w:rsidR="00527541" w:rsidRPr="00CC7346" w:rsidRDefault="00527541" w:rsidP="00527541">
      <w:pPr>
        <w:spacing w:before="200" w:after="0" w:line="360" w:lineRule="auto"/>
        <w:ind w:left="2160"/>
        <w:jc w:val="both"/>
        <w:rPr>
          <w:rFonts w:ascii="Times New Roman" w:hAnsi="Times New Roman"/>
          <w:color w:val="000000"/>
          <w:sz w:val="24"/>
          <w:szCs w:val="24"/>
        </w:rPr>
      </w:pPr>
      <w:r>
        <w:rPr>
          <w:rFonts w:ascii="Times New Roman" w:hAnsi="Times New Roman" w:cs="Times New Roman"/>
          <w:color w:val="000000"/>
          <w:sz w:val="24"/>
          <w:szCs w:val="24"/>
        </w:rPr>
        <w:t>Borges (2006) conceitua Transportes públicos urbanos</w:t>
      </w:r>
      <w:r w:rsidRPr="0060074D">
        <w:rPr>
          <w:rFonts w:ascii="Times New Roman" w:hAnsi="Times New Roman" w:cs="Times New Roman"/>
          <w:color w:val="000000"/>
          <w:sz w:val="24"/>
          <w:szCs w:val="24"/>
        </w:rPr>
        <w:t xml:space="preserve"> como um</w:t>
      </w:r>
      <w:r>
        <w:rPr>
          <w:color w:val="000000"/>
        </w:rPr>
        <w:t xml:space="preserve"> </w:t>
      </w:r>
      <w:r w:rsidRPr="0060074D">
        <w:rPr>
          <w:rFonts w:ascii="Times New Roman" w:hAnsi="Times New Roman" w:cs="Times New Roman"/>
          <w:color w:val="000000"/>
          <w:sz w:val="24"/>
          <w:szCs w:val="24"/>
        </w:rPr>
        <w:t>meio de transporte público não individual,</w:t>
      </w:r>
      <w:r>
        <w:rPr>
          <w:color w:val="000000"/>
        </w:rPr>
        <w:t xml:space="preserve"> </w:t>
      </w:r>
      <w:r w:rsidRPr="0060074D">
        <w:rPr>
          <w:rFonts w:ascii="Times New Roman" w:hAnsi="Times New Roman" w:cs="Times New Roman"/>
          <w:color w:val="000000"/>
          <w:sz w:val="24"/>
          <w:szCs w:val="24"/>
        </w:rPr>
        <w:t>realizado em áreas urbanas, com</w:t>
      </w:r>
      <w:r>
        <w:rPr>
          <w:color w:val="000000"/>
        </w:rPr>
        <w:t xml:space="preserve"> </w:t>
      </w:r>
      <w:r w:rsidRPr="0060074D">
        <w:rPr>
          <w:rFonts w:ascii="Times New Roman" w:hAnsi="Times New Roman" w:cs="Times New Roman"/>
          <w:color w:val="000000"/>
          <w:sz w:val="24"/>
          <w:szCs w:val="24"/>
        </w:rPr>
        <w:t>características de deslocamento diário dos</w:t>
      </w:r>
      <w:r>
        <w:rPr>
          <w:color w:val="000000"/>
        </w:rPr>
        <w:t xml:space="preserve"> </w:t>
      </w:r>
      <w:r w:rsidRPr="0060074D">
        <w:rPr>
          <w:rFonts w:ascii="Times New Roman" w:hAnsi="Times New Roman" w:cs="Times New Roman"/>
          <w:color w:val="000000"/>
          <w:sz w:val="24"/>
          <w:szCs w:val="24"/>
        </w:rPr>
        <w:t>cidadãos transportando-os sentados ou em</w:t>
      </w:r>
      <w:r>
        <w:rPr>
          <w:color w:val="000000"/>
        </w:rPr>
        <w:t xml:space="preserve"> </w:t>
      </w:r>
      <w:r w:rsidRPr="0060074D">
        <w:rPr>
          <w:rFonts w:ascii="Times New Roman" w:hAnsi="Times New Roman" w:cs="Times New Roman"/>
          <w:color w:val="000000"/>
          <w:sz w:val="24"/>
          <w:szCs w:val="24"/>
        </w:rPr>
        <w:t>pé, salvos da utilização do cinto de</w:t>
      </w:r>
      <w:r>
        <w:rPr>
          <w:color w:val="000000"/>
        </w:rPr>
        <w:t xml:space="preserve"> </w:t>
      </w:r>
      <w:r w:rsidRPr="0060074D">
        <w:rPr>
          <w:rFonts w:ascii="Times New Roman" w:hAnsi="Times New Roman" w:cs="Times New Roman"/>
          <w:color w:val="000000"/>
          <w:sz w:val="24"/>
          <w:szCs w:val="24"/>
        </w:rPr>
        <w:t>segurança, mediante este conceito percebe</w:t>
      </w:r>
      <w:r>
        <w:rPr>
          <w:rFonts w:ascii="Times New Roman" w:hAnsi="Times New Roman" w:cs="Times New Roman"/>
          <w:color w:val="000000"/>
          <w:sz w:val="24"/>
          <w:szCs w:val="24"/>
        </w:rPr>
        <w:t xml:space="preserve"> - </w:t>
      </w:r>
      <w:r w:rsidRPr="0060074D">
        <w:rPr>
          <w:rFonts w:ascii="Times New Roman" w:hAnsi="Times New Roman" w:cs="Times New Roman"/>
          <w:color w:val="000000"/>
          <w:sz w:val="24"/>
          <w:szCs w:val="24"/>
        </w:rPr>
        <w:t>se que a primeira definição apresentada</w:t>
      </w:r>
      <w:r>
        <w:rPr>
          <w:color w:val="000000"/>
        </w:rPr>
        <w:t xml:space="preserve"> </w:t>
      </w:r>
      <w:r w:rsidRPr="0060074D">
        <w:rPr>
          <w:rFonts w:ascii="Times New Roman" w:hAnsi="Times New Roman" w:cs="Times New Roman"/>
          <w:color w:val="000000"/>
          <w:sz w:val="24"/>
          <w:szCs w:val="24"/>
        </w:rPr>
        <w:t>nesta secção é muita simplista e inacabada.</w:t>
      </w:r>
    </w:p>
    <w:p w14:paraId="79CB7B66" w14:textId="07ED230F" w:rsidR="00527541" w:rsidRPr="007216AE" w:rsidRDefault="00062150" w:rsidP="00527541">
      <w:pPr>
        <w:spacing w:line="360" w:lineRule="auto"/>
        <w:jc w:val="both"/>
      </w:pPr>
      <w:ins w:id="264" w:author="LGinger" w:date="2022-02-01T19:41:00Z">
        <w:r>
          <w:t xml:space="preserve">E depois? </w:t>
        </w:r>
      </w:ins>
    </w:p>
    <w:p w14:paraId="0E49EBE6" w14:textId="4F3A1C2F" w:rsidR="00527541" w:rsidRPr="00E85DC8" w:rsidRDefault="00062150" w:rsidP="00E85DC8">
      <w:pPr>
        <w:pStyle w:val="PargrafodaLista"/>
        <w:numPr>
          <w:ilvl w:val="3"/>
          <w:numId w:val="27"/>
        </w:numPr>
        <w:spacing w:before="200" w:after="0" w:line="360" w:lineRule="auto"/>
        <w:ind w:left="1077" w:hanging="1077"/>
        <w:jc w:val="both"/>
        <w:rPr>
          <w:rFonts w:ascii="Times New Roman" w:hAnsi="Times New Roman"/>
          <w:color w:val="000000"/>
          <w:sz w:val="24"/>
          <w:szCs w:val="24"/>
        </w:rPr>
      </w:pPr>
      <w:proofErr w:type="gramStart"/>
      <w:ins w:id="265" w:author="LGinger" w:date="2022-02-01T19:42:00Z">
        <w:r>
          <w:rPr>
            <w:rFonts w:ascii="Times New Roman" w:hAnsi="Times New Roman"/>
            <w:bCs/>
            <w:color w:val="000000"/>
            <w:sz w:val="24"/>
            <w:szCs w:val="24"/>
          </w:rPr>
          <w:t>?</w:t>
        </w:r>
      </w:ins>
      <w:r w:rsidR="00014510" w:rsidRPr="00014510">
        <w:rPr>
          <w:rFonts w:ascii="Times New Roman" w:hAnsi="Times New Roman"/>
          <w:bCs/>
          <w:color w:val="000000"/>
          <w:sz w:val="24"/>
          <w:szCs w:val="24"/>
        </w:rPr>
        <w:t>Segundo</w:t>
      </w:r>
      <w:proofErr w:type="gramEnd"/>
      <w:r w:rsidR="00014510" w:rsidRPr="00014510">
        <w:rPr>
          <w:rFonts w:ascii="Times New Roman" w:hAnsi="Times New Roman"/>
          <w:bCs/>
          <w:color w:val="000000"/>
          <w:sz w:val="24"/>
          <w:szCs w:val="24"/>
        </w:rPr>
        <w:t xml:space="preserve"> Carlos (2014)</w:t>
      </w:r>
      <w:r w:rsidR="00014510">
        <w:rPr>
          <w:rFonts w:ascii="Times New Roman" w:hAnsi="Times New Roman"/>
          <w:b/>
          <w:color w:val="000000"/>
          <w:sz w:val="24"/>
          <w:szCs w:val="24"/>
        </w:rPr>
        <w:t xml:space="preserve"> </w:t>
      </w:r>
      <w:r w:rsidR="00527541" w:rsidRPr="00E85DC8">
        <w:rPr>
          <w:rFonts w:ascii="Times New Roman" w:hAnsi="Times New Roman"/>
          <w:b/>
          <w:color w:val="000000"/>
          <w:sz w:val="24"/>
          <w:szCs w:val="24"/>
        </w:rPr>
        <w:t>Sistema de gestão e controlo de transporte “</w:t>
      </w:r>
      <w:r w:rsidR="00527541" w:rsidRPr="00E85DC8">
        <w:rPr>
          <w:rFonts w:ascii="Times New Roman" w:hAnsi="Times New Roman"/>
          <w:color w:val="000000"/>
          <w:sz w:val="24"/>
          <w:szCs w:val="24"/>
        </w:rPr>
        <w:t xml:space="preserve">tem como importância, apontar com clareza a existência de problemas, diagnosticar com rapidez e assertividade as causas, apresentar soluções práticas e com o menor custo possível e atua sem demora na resolução das falhas operacionais”. </w:t>
      </w:r>
    </w:p>
    <w:p w14:paraId="44EB8323" w14:textId="77777777" w:rsidR="00527541" w:rsidRPr="007216AE" w:rsidRDefault="00527541" w:rsidP="00527541">
      <w:pPr>
        <w:pStyle w:val="PargrafodaLista"/>
        <w:spacing w:line="360" w:lineRule="auto"/>
        <w:ind w:left="0"/>
        <w:jc w:val="both"/>
        <w:rPr>
          <w:rFonts w:ascii="Times New Roman" w:hAnsi="Times New Roman"/>
          <w:color w:val="000000"/>
          <w:sz w:val="24"/>
          <w:szCs w:val="24"/>
        </w:rPr>
      </w:pPr>
    </w:p>
    <w:p w14:paraId="15ACAB44" w14:textId="77777777" w:rsidR="000B6CE3" w:rsidRDefault="00527541" w:rsidP="000B6CE3">
      <w:pPr>
        <w:pStyle w:val="Ttulo2"/>
        <w:numPr>
          <w:ilvl w:val="3"/>
          <w:numId w:val="27"/>
        </w:numPr>
        <w:spacing w:line="360" w:lineRule="auto"/>
        <w:ind w:left="0" w:firstLine="0"/>
        <w:jc w:val="both"/>
      </w:pPr>
      <w:bookmarkStart w:id="266" w:name="_Toc86867435"/>
      <w:bookmarkStart w:id="267" w:name="_Toc90604048"/>
      <w:r>
        <w:lastRenderedPageBreak/>
        <w:t>Sistema de Informação</w:t>
      </w:r>
      <w:bookmarkStart w:id="268" w:name="_Toc86867436"/>
      <w:bookmarkStart w:id="269" w:name="_Toc87065501"/>
      <w:bookmarkStart w:id="270" w:name="_Toc89070296"/>
      <w:bookmarkStart w:id="271" w:name="_Toc89172999"/>
      <w:bookmarkEnd w:id="266"/>
      <w:bookmarkEnd w:id="267"/>
    </w:p>
    <w:p w14:paraId="6DB73A3D" w14:textId="77777777" w:rsidR="000B6CE3" w:rsidRDefault="00527541" w:rsidP="000B6CE3">
      <w:pPr>
        <w:pStyle w:val="Ttulo2"/>
        <w:spacing w:line="360" w:lineRule="auto"/>
        <w:jc w:val="both"/>
        <w:rPr>
          <w:rFonts w:cs="Times New Roman"/>
          <w:color w:val="000000"/>
          <w:szCs w:val="24"/>
        </w:rPr>
      </w:pPr>
      <w:bookmarkStart w:id="272" w:name="_Toc90530227"/>
      <w:bookmarkStart w:id="273" w:name="_Toc90601518"/>
      <w:bookmarkStart w:id="274" w:name="_Toc90603960"/>
      <w:bookmarkStart w:id="275" w:name="_Toc90604049"/>
      <w:r w:rsidRPr="000B6CE3">
        <w:rPr>
          <w:rFonts w:cs="Times New Roman"/>
          <w:b w:val="0"/>
          <w:bCs w:val="0"/>
          <w:color w:val="000000"/>
          <w:szCs w:val="24"/>
        </w:rPr>
        <w:t>Segundo Rascão (2004), Sistemas de Informação é um conjunto organizado de</w:t>
      </w:r>
      <w:r w:rsidR="000B6CE3" w:rsidRPr="000B6CE3">
        <w:rPr>
          <w:b w:val="0"/>
          <w:bCs w:val="0"/>
          <w:color w:val="000000"/>
        </w:rPr>
        <w:t xml:space="preserve"> </w:t>
      </w:r>
      <w:r w:rsidRPr="000B6CE3">
        <w:rPr>
          <w:rFonts w:cs="Times New Roman"/>
          <w:b w:val="0"/>
          <w:bCs w:val="0"/>
          <w:color w:val="000000"/>
          <w:szCs w:val="24"/>
        </w:rPr>
        <w:t>procedimentos que, quando executados, produzem informação para apoio à tomada de</w:t>
      </w:r>
      <w:r w:rsidR="000B6CE3" w:rsidRPr="000B6CE3">
        <w:rPr>
          <w:b w:val="0"/>
          <w:bCs w:val="0"/>
          <w:color w:val="000000"/>
        </w:rPr>
        <w:t xml:space="preserve"> </w:t>
      </w:r>
      <w:r w:rsidRPr="000B6CE3">
        <w:rPr>
          <w:rFonts w:cs="Times New Roman"/>
          <w:b w:val="0"/>
          <w:bCs w:val="0"/>
          <w:color w:val="000000"/>
          <w:szCs w:val="24"/>
        </w:rPr>
        <w:t>decisão e ao controlo das organizações</w:t>
      </w:r>
      <w:r w:rsidRPr="000B6CE3">
        <w:rPr>
          <w:rFonts w:cs="Times New Roman"/>
          <w:color w:val="000000"/>
          <w:szCs w:val="24"/>
        </w:rPr>
        <w:t>.</w:t>
      </w:r>
      <w:bookmarkStart w:id="276" w:name="_Toc86867437"/>
      <w:bookmarkStart w:id="277" w:name="_Toc87065502"/>
      <w:bookmarkStart w:id="278" w:name="_Toc89070297"/>
      <w:bookmarkStart w:id="279" w:name="_Toc89173000"/>
      <w:bookmarkEnd w:id="268"/>
      <w:bookmarkEnd w:id="269"/>
      <w:bookmarkEnd w:id="270"/>
      <w:bookmarkEnd w:id="271"/>
      <w:bookmarkEnd w:id="272"/>
      <w:bookmarkEnd w:id="273"/>
      <w:bookmarkEnd w:id="274"/>
      <w:bookmarkEnd w:id="275"/>
    </w:p>
    <w:p w14:paraId="79789304" w14:textId="4B2E7EB4" w:rsidR="00527541" w:rsidRPr="000B6CE3" w:rsidRDefault="00527541" w:rsidP="000B6CE3">
      <w:pPr>
        <w:pStyle w:val="Ttulo2"/>
        <w:spacing w:line="360" w:lineRule="auto"/>
        <w:ind w:left="2160"/>
        <w:jc w:val="both"/>
        <w:rPr>
          <w:b w:val="0"/>
          <w:bCs w:val="0"/>
        </w:rPr>
      </w:pPr>
      <w:bookmarkStart w:id="280" w:name="_Toc90530228"/>
      <w:bookmarkStart w:id="281" w:name="_Toc90601519"/>
      <w:bookmarkStart w:id="282" w:name="_Toc90603961"/>
      <w:bookmarkStart w:id="283" w:name="_Toc90604050"/>
      <w:r w:rsidRPr="000B6CE3">
        <w:rPr>
          <w:rFonts w:cs="Times New Roman"/>
          <w:b w:val="0"/>
          <w:bCs w:val="0"/>
          <w:color w:val="000000"/>
          <w:szCs w:val="24"/>
        </w:rPr>
        <w:t>Um Sistema de Informação (SI) é um tipo especializado de sistema e pode ser definido</w:t>
      </w:r>
      <w:r w:rsidRPr="000B6CE3">
        <w:rPr>
          <w:b w:val="0"/>
          <w:bCs w:val="0"/>
          <w:color w:val="000000"/>
        </w:rPr>
        <w:t xml:space="preserve"> </w:t>
      </w:r>
      <w:r w:rsidRPr="000B6CE3">
        <w:rPr>
          <w:rFonts w:cs="Times New Roman"/>
          <w:b w:val="0"/>
          <w:bCs w:val="0"/>
          <w:color w:val="000000"/>
          <w:szCs w:val="24"/>
        </w:rPr>
        <w:t xml:space="preserve">de diversas formas distintas. Segundo </w:t>
      </w:r>
      <w:proofErr w:type="spellStart"/>
      <w:r w:rsidRPr="000B6CE3">
        <w:rPr>
          <w:rFonts w:cs="Times New Roman"/>
          <w:b w:val="0"/>
          <w:bCs w:val="0"/>
          <w:color w:val="000000"/>
          <w:szCs w:val="24"/>
        </w:rPr>
        <w:t>Stair</w:t>
      </w:r>
      <w:proofErr w:type="spellEnd"/>
      <w:r w:rsidRPr="000B6CE3">
        <w:rPr>
          <w:rFonts w:cs="Times New Roman"/>
          <w:b w:val="0"/>
          <w:bCs w:val="0"/>
          <w:color w:val="000000"/>
          <w:szCs w:val="24"/>
        </w:rPr>
        <w:t xml:space="preserve"> e Reynolds (2006), um SI é um conjunto de</w:t>
      </w:r>
      <w:r w:rsidRPr="000B6CE3">
        <w:rPr>
          <w:b w:val="0"/>
          <w:bCs w:val="0"/>
          <w:color w:val="000000"/>
        </w:rPr>
        <w:t xml:space="preserve"> </w:t>
      </w:r>
      <w:r w:rsidRPr="000B6CE3">
        <w:rPr>
          <w:rFonts w:cs="Times New Roman"/>
          <w:b w:val="0"/>
          <w:bCs w:val="0"/>
          <w:color w:val="000000"/>
          <w:szCs w:val="24"/>
        </w:rPr>
        <w:t>componentes inter-relacionados que recolhem, manipulam e disseminam dados e informações para proporcionar um mecanismo de realimentação para atingir um</w:t>
      </w:r>
      <w:r w:rsidRPr="000B6CE3">
        <w:rPr>
          <w:b w:val="0"/>
          <w:bCs w:val="0"/>
          <w:color w:val="000000"/>
        </w:rPr>
        <w:t xml:space="preserve"> </w:t>
      </w:r>
      <w:bookmarkEnd w:id="276"/>
      <w:bookmarkEnd w:id="277"/>
      <w:bookmarkEnd w:id="278"/>
      <w:bookmarkEnd w:id="279"/>
      <w:r w:rsidR="000B6CE3" w:rsidRPr="000B6CE3">
        <w:rPr>
          <w:rFonts w:cs="Times New Roman"/>
          <w:b w:val="0"/>
          <w:bCs w:val="0"/>
          <w:color w:val="000000"/>
          <w:szCs w:val="24"/>
        </w:rPr>
        <w:t>objetivo.</w:t>
      </w:r>
      <w:bookmarkEnd w:id="280"/>
      <w:bookmarkEnd w:id="281"/>
      <w:bookmarkEnd w:id="282"/>
      <w:bookmarkEnd w:id="283"/>
      <w:ins w:id="284" w:author="LGinger" w:date="2022-02-01T19:46:00Z">
        <w:r w:rsidR="00062150">
          <w:rPr>
            <w:rFonts w:cs="Times New Roman"/>
            <w:b w:val="0"/>
            <w:bCs w:val="0"/>
            <w:color w:val="000000"/>
            <w:szCs w:val="24"/>
          </w:rPr>
          <w:t xml:space="preserve"> Como a fonte onde o Arsenio copiou estre trecho recuo o paragrafo, o Arsenio fez o </w:t>
        </w:r>
      </w:ins>
      <w:ins w:id="285" w:author="LGinger" w:date="2022-02-01T19:47:00Z">
        <w:r w:rsidR="00062150">
          <w:rPr>
            <w:rFonts w:cs="Times New Roman"/>
            <w:b w:val="0"/>
            <w:bCs w:val="0"/>
            <w:color w:val="000000"/>
            <w:szCs w:val="24"/>
          </w:rPr>
          <w:t>mesmo no seu trabalho</w:t>
        </w:r>
      </w:ins>
      <w:ins w:id="286" w:author="LGinger" w:date="2022-02-01T19:49:00Z">
        <w:r w:rsidR="00036A10">
          <w:rPr>
            <w:rFonts w:cs="Times New Roman"/>
            <w:b w:val="0"/>
            <w:bCs w:val="0"/>
            <w:color w:val="000000"/>
            <w:szCs w:val="24"/>
          </w:rPr>
          <w:t xml:space="preserve"> sem se preocupar em perceber o porque do autor ter recuado o paragrafo</w:t>
        </w:r>
      </w:ins>
      <w:ins w:id="287" w:author="LGinger" w:date="2022-02-01T19:47:00Z">
        <w:r w:rsidR="00062150">
          <w:rPr>
            <w:rFonts w:cs="Times New Roman"/>
            <w:b w:val="0"/>
            <w:bCs w:val="0"/>
            <w:color w:val="000000"/>
            <w:szCs w:val="24"/>
          </w:rPr>
          <w:t>…. Vais reprovar por causa do Plagiar trabalho dos outros.</w:t>
        </w:r>
      </w:ins>
    </w:p>
    <w:p w14:paraId="21ACF4D2" w14:textId="77777777" w:rsidR="00527541" w:rsidRPr="00F236E0" w:rsidRDefault="00527541" w:rsidP="00E137DB">
      <w:pPr>
        <w:pStyle w:val="Ttulo2"/>
        <w:numPr>
          <w:ilvl w:val="3"/>
          <w:numId w:val="27"/>
        </w:numPr>
        <w:spacing w:line="360" w:lineRule="auto"/>
        <w:ind w:left="0" w:firstLine="0"/>
      </w:pPr>
      <w:bookmarkStart w:id="288" w:name="_Toc64668761"/>
      <w:bookmarkStart w:id="289" w:name="_Toc86867438"/>
      <w:bookmarkStart w:id="290" w:name="_Toc90604051"/>
      <w:r w:rsidRPr="00024307">
        <w:t>Sistema</w:t>
      </w:r>
      <w:bookmarkEnd w:id="288"/>
      <w:bookmarkEnd w:id="289"/>
      <w:bookmarkEnd w:id="290"/>
    </w:p>
    <w:p w14:paraId="0338D337" w14:textId="1757D487" w:rsidR="00527541" w:rsidRDefault="00527541" w:rsidP="00527541">
      <w:pPr>
        <w:spacing w:before="200" w:after="0" w:line="360" w:lineRule="auto"/>
        <w:jc w:val="both"/>
        <w:rPr>
          <w:rFonts w:ascii="Times New Roman" w:hAnsi="Times New Roman" w:cs="Times New Roman"/>
          <w:sz w:val="24"/>
          <w:szCs w:val="24"/>
        </w:rPr>
      </w:pPr>
      <w:r w:rsidRPr="00F236E0">
        <w:rPr>
          <w:rFonts w:ascii="Times New Roman" w:hAnsi="Times New Roman" w:cs="Times New Roman"/>
          <w:sz w:val="24"/>
          <w:szCs w:val="24"/>
        </w:rPr>
        <w:t>O sistema é um conjunto de partes integrantes e inte</w:t>
      </w:r>
      <w:r>
        <w:rPr>
          <w:rFonts w:ascii="Times New Roman" w:hAnsi="Times New Roman" w:cs="Times New Roman"/>
          <w:sz w:val="24"/>
          <w:szCs w:val="24"/>
        </w:rPr>
        <w:t>rdependentes que, conjuntamente</w:t>
      </w:r>
      <w:r w:rsidRPr="00F236E0">
        <w:rPr>
          <w:rFonts w:ascii="Times New Roman" w:hAnsi="Times New Roman" w:cs="Times New Roman"/>
          <w:sz w:val="24"/>
          <w:szCs w:val="24"/>
        </w:rPr>
        <w:t xml:space="preserve"> forma um todo unitário com determinado </w:t>
      </w:r>
      <w:r w:rsidR="00CA62FB" w:rsidRPr="00F236E0">
        <w:rPr>
          <w:rFonts w:ascii="Times New Roman" w:hAnsi="Times New Roman" w:cs="Times New Roman"/>
          <w:sz w:val="24"/>
          <w:szCs w:val="24"/>
        </w:rPr>
        <w:t>objetivo</w:t>
      </w:r>
      <w:r w:rsidRPr="00F236E0">
        <w:rPr>
          <w:rFonts w:ascii="Times New Roman" w:hAnsi="Times New Roman" w:cs="Times New Roman"/>
          <w:sz w:val="24"/>
          <w:szCs w:val="24"/>
        </w:rPr>
        <w:t xml:space="preserve"> e </w:t>
      </w:r>
      <w:r w:rsidR="00CA62FB" w:rsidRPr="00F236E0">
        <w:rPr>
          <w:rFonts w:ascii="Times New Roman" w:hAnsi="Times New Roman" w:cs="Times New Roman"/>
          <w:sz w:val="24"/>
          <w:szCs w:val="24"/>
        </w:rPr>
        <w:t>efetu</w:t>
      </w:r>
      <w:r w:rsidR="00CA62FB">
        <w:rPr>
          <w:rFonts w:ascii="Times New Roman" w:hAnsi="Times New Roman" w:cs="Times New Roman"/>
          <w:sz w:val="24"/>
          <w:szCs w:val="24"/>
        </w:rPr>
        <w:t>am</w:t>
      </w:r>
      <w:r>
        <w:rPr>
          <w:rFonts w:ascii="Times New Roman" w:hAnsi="Times New Roman" w:cs="Times New Roman"/>
          <w:sz w:val="24"/>
          <w:szCs w:val="24"/>
        </w:rPr>
        <w:t xml:space="preserve"> determinada função (O</w:t>
      </w:r>
      <w:r w:rsidR="00C509FD">
        <w:rPr>
          <w:rFonts w:ascii="Times New Roman" w:hAnsi="Times New Roman" w:cs="Times New Roman"/>
          <w:sz w:val="24"/>
          <w:szCs w:val="24"/>
        </w:rPr>
        <w:t>liveira,</w:t>
      </w:r>
      <w:r w:rsidRPr="00F236E0">
        <w:rPr>
          <w:rFonts w:ascii="Times New Roman" w:hAnsi="Times New Roman" w:cs="Times New Roman"/>
          <w:sz w:val="24"/>
          <w:szCs w:val="24"/>
        </w:rPr>
        <w:t xml:space="preserve"> 2002, p. 35).</w:t>
      </w:r>
    </w:p>
    <w:p w14:paraId="76B668BC" w14:textId="20909CF9" w:rsidR="00527541" w:rsidRDefault="00527541" w:rsidP="00905061">
      <w:pPr>
        <w:spacing w:before="200" w:after="0" w:line="360" w:lineRule="auto"/>
        <w:ind w:left="2160"/>
        <w:jc w:val="both"/>
        <w:rPr>
          <w:rFonts w:ascii="Times New Roman" w:hAnsi="Times New Roman" w:cs="Times New Roman"/>
          <w:sz w:val="24"/>
          <w:szCs w:val="24"/>
        </w:rPr>
      </w:pPr>
      <w:r w:rsidRPr="00F236E0">
        <w:rPr>
          <w:rFonts w:ascii="Times New Roman" w:hAnsi="Times New Roman" w:cs="Times New Roman"/>
          <w:sz w:val="24"/>
          <w:szCs w:val="24"/>
        </w:rPr>
        <w:t>A palavra sistema denota um conjunto de elementos interdependentes e intransigentes ou um grupo de unidades combinadas que formam um todo organizado. O sistema é de coisas ou combinações de coisas ou partes, formando um todo c</w:t>
      </w:r>
      <w:r>
        <w:rPr>
          <w:rFonts w:ascii="Times New Roman" w:hAnsi="Times New Roman" w:cs="Times New Roman"/>
          <w:sz w:val="24"/>
          <w:szCs w:val="24"/>
        </w:rPr>
        <w:t>omplexo ou unitário. (</w:t>
      </w:r>
      <w:proofErr w:type="spellStart"/>
      <w:r w:rsidR="00C509FD">
        <w:rPr>
          <w:rFonts w:ascii="Times New Roman" w:hAnsi="Times New Roman" w:cs="Times New Roman"/>
          <w:sz w:val="24"/>
          <w:szCs w:val="24"/>
        </w:rPr>
        <w:t>Chiavento</w:t>
      </w:r>
      <w:proofErr w:type="spellEnd"/>
      <w:r w:rsidRPr="00F236E0">
        <w:rPr>
          <w:rFonts w:ascii="Times New Roman" w:hAnsi="Times New Roman" w:cs="Times New Roman"/>
          <w:sz w:val="24"/>
          <w:szCs w:val="24"/>
        </w:rPr>
        <w:t>, 2000, p. 545).</w:t>
      </w:r>
    </w:p>
    <w:p w14:paraId="0864E0CD" w14:textId="77777777" w:rsidR="00905061" w:rsidRDefault="00905061" w:rsidP="00905061">
      <w:pPr>
        <w:spacing w:before="200" w:after="0" w:line="360" w:lineRule="auto"/>
        <w:ind w:left="2160"/>
        <w:jc w:val="both"/>
        <w:rPr>
          <w:rFonts w:ascii="Times New Roman" w:hAnsi="Times New Roman" w:cs="Times New Roman"/>
          <w:sz w:val="24"/>
          <w:szCs w:val="24"/>
        </w:rPr>
      </w:pPr>
    </w:p>
    <w:p w14:paraId="4EDCEAC2" w14:textId="77777777" w:rsidR="00527541" w:rsidRPr="00024307" w:rsidRDefault="00527541" w:rsidP="00E137DB">
      <w:pPr>
        <w:pStyle w:val="Ttulo2"/>
        <w:numPr>
          <w:ilvl w:val="3"/>
          <w:numId w:val="27"/>
        </w:numPr>
        <w:spacing w:line="360" w:lineRule="auto"/>
        <w:ind w:left="0" w:firstLine="0"/>
      </w:pPr>
      <w:bookmarkStart w:id="291" w:name="_Toc64668762"/>
      <w:bookmarkStart w:id="292" w:name="_Toc86867439"/>
      <w:bookmarkStart w:id="293" w:name="_Toc90604052"/>
      <w:r w:rsidRPr="00024307">
        <w:t>Informação</w:t>
      </w:r>
      <w:bookmarkEnd w:id="291"/>
      <w:bookmarkEnd w:id="292"/>
      <w:bookmarkEnd w:id="293"/>
      <w:r w:rsidRPr="00024307">
        <w:t xml:space="preserve"> </w:t>
      </w:r>
    </w:p>
    <w:p w14:paraId="0C26F510" w14:textId="63D51651" w:rsidR="00527541" w:rsidRPr="009A748D" w:rsidRDefault="00527541" w:rsidP="00527541">
      <w:pPr>
        <w:spacing w:before="200" w:after="0" w:line="360" w:lineRule="auto"/>
        <w:jc w:val="both"/>
        <w:rPr>
          <w:rFonts w:ascii="Times New Roman" w:hAnsi="Times New Roman" w:cs="Times New Roman"/>
          <w:sz w:val="24"/>
          <w:szCs w:val="24"/>
        </w:rPr>
      </w:pPr>
      <w:r w:rsidRPr="009A748D">
        <w:rPr>
          <w:rFonts w:ascii="Times New Roman" w:hAnsi="Times New Roman" w:cs="Times New Roman"/>
          <w:sz w:val="24"/>
          <w:szCs w:val="24"/>
        </w:rPr>
        <w:t>A informação pode ser considerada inumo básico para a criação de c</w:t>
      </w:r>
      <w:r>
        <w:rPr>
          <w:rFonts w:ascii="Times New Roman" w:hAnsi="Times New Roman" w:cs="Times New Roman"/>
          <w:sz w:val="24"/>
          <w:szCs w:val="24"/>
        </w:rPr>
        <w:t xml:space="preserve">onhecimento porém (MONTALLI; </w:t>
      </w:r>
      <w:r w:rsidRPr="009A748D">
        <w:rPr>
          <w:rFonts w:ascii="Times New Roman" w:hAnsi="Times New Roman" w:cs="Times New Roman"/>
          <w:sz w:val="24"/>
          <w:szCs w:val="24"/>
        </w:rPr>
        <w:t xml:space="preserve">JANNUZZI; MONTALLI, 1999, p.01), ponderou que “as informações precisam estar </w:t>
      </w:r>
      <w:r w:rsidR="00CA62FB" w:rsidRPr="009A748D">
        <w:rPr>
          <w:rFonts w:ascii="Times New Roman" w:hAnsi="Times New Roman" w:cs="Times New Roman"/>
          <w:sz w:val="24"/>
          <w:szCs w:val="24"/>
        </w:rPr>
        <w:t>corretamente</w:t>
      </w:r>
      <w:r w:rsidRPr="009A748D">
        <w:rPr>
          <w:rFonts w:ascii="Times New Roman" w:hAnsi="Times New Roman" w:cs="Times New Roman"/>
          <w:sz w:val="24"/>
          <w:szCs w:val="24"/>
        </w:rPr>
        <w:t xml:space="preserve"> organizadas para que a indústria nacional possa capacitar-se para o nível de competição que ora se apresenta” e </w:t>
      </w:r>
      <w:r>
        <w:rPr>
          <w:rFonts w:ascii="Times New Roman" w:hAnsi="Times New Roman" w:cs="Times New Roman"/>
          <w:sz w:val="24"/>
          <w:szCs w:val="24"/>
        </w:rPr>
        <w:t xml:space="preserve">(BORGES e CARVALHO, </w:t>
      </w:r>
      <w:r w:rsidRPr="009A748D">
        <w:rPr>
          <w:rFonts w:ascii="Times New Roman" w:hAnsi="Times New Roman" w:cs="Times New Roman"/>
          <w:sz w:val="24"/>
          <w:szCs w:val="24"/>
        </w:rPr>
        <w:t>1998, p.</w:t>
      </w:r>
      <w:r>
        <w:rPr>
          <w:rFonts w:ascii="Times New Roman" w:hAnsi="Times New Roman" w:cs="Times New Roman"/>
          <w:sz w:val="24"/>
          <w:szCs w:val="24"/>
        </w:rPr>
        <w:t xml:space="preserve">76) complementaram dizendo que </w:t>
      </w:r>
      <w:r w:rsidRPr="009A748D">
        <w:rPr>
          <w:rFonts w:ascii="Times New Roman" w:hAnsi="Times New Roman" w:cs="Times New Roman"/>
          <w:sz w:val="24"/>
          <w:szCs w:val="24"/>
        </w:rPr>
        <w:t xml:space="preserve">A cada dia torna-se mais claro o papel económico da informação como insumo para </w:t>
      </w:r>
      <w:r w:rsidRPr="009A748D">
        <w:rPr>
          <w:rFonts w:ascii="Times New Roman" w:hAnsi="Times New Roman" w:cs="Times New Roman"/>
          <w:sz w:val="24"/>
          <w:szCs w:val="24"/>
        </w:rPr>
        <w:lastRenderedPageBreak/>
        <w:t>o desenvolvimento de produtos, captação de recursos, conhecimento de mercado e so</w:t>
      </w:r>
      <w:r>
        <w:rPr>
          <w:rFonts w:ascii="Times New Roman" w:hAnsi="Times New Roman" w:cs="Times New Roman"/>
          <w:sz w:val="24"/>
          <w:szCs w:val="24"/>
        </w:rPr>
        <w:t>brevivência de muitas empresas.</w:t>
      </w:r>
    </w:p>
    <w:p w14:paraId="4D941F75" w14:textId="77777777" w:rsidR="00527541" w:rsidRDefault="00527541" w:rsidP="00527541">
      <w:pPr>
        <w:spacing w:before="200" w:after="0" w:line="360" w:lineRule="auto"/>
        <w:jc w:val="both"/>
        <w:rPr>
          <w:rFonts w:ascii="Times New Roman" w:hAnsi="Times New Roman" w:cs="Times New Roman"/>
          <w:sz w:val="24"/>
          <w:szCs w:val="24"/>
        </w:rPr>
      </w:pPr>
      <w:r w:rsidRPr="009A748D">
        <w:rPr>
          <w:rFonts w:ascii="Times New Roman" w:hAnsi="Times New Roman" w:cs="Times New Roman"/>
          <w:sz w:val="24"/>
          <w:szCs w:val="24"/>
        </w:rPr>
        <w:t>A informação tecnológica es</w:t>
      </w:r>
      <w:r>
        <w:rPr>
          <w:rFonts w:ascii="Times New Roman" w:hAnsi="Times New Roman" w:cs="Times New Roman"/>
          <w:sz w:val="24"/>
          <w:szCs w:val="24"/>
        </w:rPr>
        <w:t xml:space="preserve">tá ligada à tecnologia. (AGUIAR, </w:t>
      </w:r>
      <w:r w:rsidRPr="009A748D">
        <w:rPr>
          <w:rFonts w:ascii="Times New Roman" w:hAnsi="Times New Roman" w:cs="Times New Roman"/>
          <w:sz w:val="24"/>
          <w:szCs w:val="24"/>
        </w:rPr>
        <w:t>1991 </w:t>
      </w:r>
      <w:proofErr w:type="spellStart"/>
      <w:r w:rsidRPr="009A748D">
        <w:rPr>
          <w:rFonts w:ascii="Times New Roman" w:hAnsi="Times New Roman" w:cs="Times New Roman"/>
          <w:sz w:val="24"/>
          <w:szCs w:val="24"/>
        </w:rPr>
        <w:t>apud</w:t>
      </w:r>
      <w:proofErr w:type="spellEnd"/>
      <w:r w:rsidRPr="009A748D">
        <w:rPr>
          <w:rFonts w:ascii="Times New Roman" w:hAnsi="Times New Roman" w:cs="Times New Roman"/>
          <w:sz w:val="24"/>
          <w:szCs w:val="24"/>
        </w:rPr>
        <w:t> VALENTIM, 1997, p.20) afirmou que, “O conceito de informação tecnológica, até por razões de ordem semântica, tem necessariamente de estar relacionado com o conceito de tecnologia”.</w:t>
      </w:r>
    </w:p>
    <w:p w14:paraId="4687B1A2" w14:textId="77777777" w:rsidR="00527541" w:rsidRDefault="00527541" w:rsidP="00527541">
      <w:pPr>
        <w:spacing w:before="200" w:after="0" w:line="360" w:lineRule="auto"/>
        <w:jc w:val="both"/>
        <w:rPr>
          <w:rFonts w:ascii="Times New Roman" w:hAnsi="Times New Roman" w:cs="Times New Roman"/>
          <w:sz w:val="24"/>
          <w:szCs w:val="24"/>
        </w:rPr>
      </w:pPr>
    </w:p>
    <w:p w14:paraId="5EB65D6E" w14:textId="77777777" w:rsidR="00527541" w:rsidRDefault="00527541" w:rsidP="00E137DB">
      <w:pPr>
        <w:pStyle w:val="Ttulo2"/>
        <w:numPr>
          <w:ilvl w:val="3"/>
          <w:numId w:val="27"/>
        </w:numPr>
        <w:spacing w:line="360" w:lineRule="auto"/>
        <w:ind w:left="0" w:firstLine="0"/>
        <w:jc w:val="both"/>
      </w:pPr>
      <w:bookmarkStart w:id="294" w:name="_Toc64668764"/>
      <w:bookmarkStart w:id="295" w:name="_Toc86867440"/>
      <w:bookmarkStart w:id="296" w:name="_Toc90604053"/>
      <w:r w:rsidRPr="00024307">
        <w:t>Gestão</w:t>
      </w:r>
      <w:bookmarkEnd w:id="294"/>
      <w:bookmarkEnd w:id="295"/>
      <w:bookmarkEnd w:id="296"/>
    </w:p>
    <w:p w14:paraId="152B2D0A" w14:textId="53BBB447" w:rsidR="00527541" w:rsidRDefault="00527541" w:rsidP="00527541">
      <w:pPr>
        <w:spacing w:before="200" w:after="0" w:line="360" w:lineRule="auto"/>
        <w:ind w:left="2160"/>
        <w:jc w:val="both"/>
        <w:rPr>
          <w:rFonts w:ascii="Times New Roman" w:hAnsi="Times New Roman" w:cs="Times New Roman"/>
          <w:sz w:val="24"/>
          <w:szCs w:val="24"/>
        </w:rPr>
      </w:pPr>
      <w:r w:rsidRPr="009A748D">
        <w:rPr>
          <w:rFonts w:ascii="Times New Roman" w:hAnsi="Times New Roman" w:cs="Times New Roman"/>
          <w:sz w:val="24"/>
          <w:szCs w:val="24"/>
        </w:rPr>
        <w:t xml:space="preserve">Gestão é uma </w:t>
      </w:r>
      <w:r w:rsidR="00CA62FB" w:rsidRPr="009A748D">
        <w:rPr>
          <w:rFonts w:ascii="Times New Roman" w:hAnsi="Times New Roman" w:cs="Times New Roman"/>
          <w:sz w:val="24"/>
          <w:szCs w:val="24"/>
        </w:rPr>
        <w:t>atividade</w:t>
      </w:r>
      <w:r w:rsidRPr="009A748D">
        <w:rPr>
          <w:rFonts w:ascii="Times New Roman" w:hAnsi="Times New Roman" w:cs="Times New Roman"/>
          <w:sz w:val="24"/>
          <w:szCs w:val="24"/>
        </w:rPr>
        <w:t xml:space="preserve"> complexa, envolvendo a combinação e a coordenação de recursos humanos, físicos e financeiros, para que </w:t>
      </w:r>
      <w:r w:rsidR="00CA62FB" w:rsidRPr="009A748D">
        <w:rPr>
          <w:rFonts w:ascii="Times New Roman" w:hAnsi="Times New Roman" w:cs="Times New Roman"/>
          <w:sz w:val="24"/>
          <w:szCs w:val="24"/>
        </w:rPr>
        <w:t>se produzam</w:t>
      </w:r>
      <w:r w:rsidRPr="009A748D">
        <w:rPr>
          <w:rFonts w:ascii="Times New Roman" w:hAnsi="Times New Roman" w:cs="Times New Roman"/>
          <w:sz w:val="24"/>
          <w:szCs w:val="24"/>
        </w:rPr>
        <w:t xml:space="preserve"> bens ou serviços que sejam simultaneamente procurados e que possam ser oferecidos a um preço que possa ser pago, tornando ao tempo agradável e aceitável o ambiente de </w:t>
      </w:r>
      <w:r>
        <w:rPr>
          <w:rFonts w:ascii="Times New Roman" w:hAnsi="Times New Roman" w:cs="Times New Roman"/>
          <w:sz w:val="24"/>
          <w:szCs w:val="24"/>
        </w:rPr>
        <w:t xml:space="preserve">trabalho de todos os envolvidos (DRUCKEN, </w:t>
      </w:r>
      <w:r w:rsidRPr="009A748D">
        <w:rPr>
          <w:rFonts w:ascii="Times New Roman" w:hAnsi="Times New Roman" w:cs="Times New Roman"/>
          <w:sz w:val="24"/>
          <w:szCs w:val="24"/>
        </w:rPr>
        <w:t>1968)</w:t>
      </w:r>
      <w:r>
        <w:rPr>
          <w:rFonts w:ascii="Times New Roman" w:hAnsi="Times New Roman" w:cs="Times New Roman"/>
          <w:sz w:val="24"/>
          <w:szCs w:val="24"/>
        </w:rPr>
        <w:t>.</w:t>
      </w:r>
    </w:p>
    <w:p w14:paraId="346B9793" w14:textId="77777777" w:rsidR="00EB78BB" w:rsidRPr="00D66D38" w:rsidRDefault="00EB78BB" w:rsidP="00527541">
      <w:pPr>
        <w:spacing w:before="200" w:after="0" w:line="360" w:lineRule="auto"/>
        <w:ind w:left="2160"/>
        <w:jc w:val="both"/>
        <w:rPr>
          <w:rFonts w:ascii="Times New Roman" w:hAnsi="Times New Roman" w:cs="Times New Roman"/>
          <w:b/>
          <w:bCs/>
          <w:sz w:val="24"/>
          <w:szCs w:val="24"/>
        </w:rPr>
      </w:pPr>
    </w:p>
    <w:p w14:paraId="7953C2CB" w14:textId="1BB4834E" w:rsidR="00D66D38" w:rsidRPr="00D66D38" w:rsidRDefault="00D66D38" w:rsidP="00D66D38">
      <w:pPr>
        <w:pStyle w:val="PargrafodaLista"/>
        <w:numPr>
          <w:ilvl w:val="3"/>
          <w:numId w:val="27"/>
        </w:numPr>
        <w:spacing w:line="360" w:lineRule="auto"/>
        <w:ind w:left="1077" w:hanging="1077"/>
        <w:jc w:val="both"/>
        <w:rPr>
          <w:rFonts w:ascii="Times New Roman" w:hAnsi="Times New Roman" w:cs="Times New Roman"/>
          <w:b/>
          <w:bCs/>
          <w:color w:val="000000"/>
          <w:sz w:val="24"/>
          <w:szCs w:val="24"/>
        </w:rPr>
      </w:pPr>
      <w:r w:rsidRPr="00D66D38">
        <w:rPr>
          <w:rFonts w:ascii="Times New Roman" w:hAnsi="Times New Roman" w:cs="Times New Roman"/>
          <w:b/>
          <w:bCs/>
          <w:color w:val="000000"/>
          <w:sz w:val="24"/>
          <w:szCs w:val="24"/>
        </w:rPr>
        <w:t xml:space="preserve">Transportes </w:t>
      </w:r>
      <w:r w:rsidR="00CA62FB" w:rsidRPr="00D66D38">
        <w:rPr>
          <w:rFonts w:ascii="Times New Roman" w:hAnsi="Times New Roman" w:cs="Times New Roman"/>
          <w:b/>
          <w:bCs/>
          <w:color w:val="000000"/>
          <w:sz w:val="24"/>
          <w:szCs w:val="24"/>
        </w:rPr>
        <w:t>Públicos</w:t>
      </w:r>
      <w:r w:rsidRPr="00D66D38">
        <w:rPr>
          <w:rFonts w:ascii="Times New Roman" w:hAnsi="Times New Roman" w:cs="Times New Roman"/>
          <w:b/>
          <w:bCs/>
          <w:color w:val="000000"/>
          <w:sz w:val="24"/>
          <w:szCs w:val="24"/>
        </w:rPr>
        <w:t xml:space="preserve"> Urbanos</w:t>
      </w:r>
    </w:p>
    <w:p w14:paraId="1EA2AC0F" w14:textId="0E8849A1" w:rsidR="00EB78BB" w:rsidRDefault="00EB78BB" w:rsidP="00EB78BB">
      <w:pPr>
        <w:spacing w:line="360" w:lineRule="auto"/>
        <w:jc w:val="both"/>
        <w:rPr>
          <w:rFonts w:ascii="Times New Roman" w:hAnsi="Times New Roman" w:cs="Times New Roman"/>
          <w:color w:val="000000"/>
          <w:sz w:val="24"/>
          <w:szCs w:val="24"/>
        </w:rPr>
      </w:pPr>
      <w:r w:rsidRPr="00047113">
        <w:rPr>
          <w:rFonts w:ascii="Times New Roman" w:hAnsi="Times New Roman" w:cs="Times New Roman"/>
          <w:color w:val="000000"/>
          <w:sz w:val="24"/>
          <w:szCs w:val="24"/>
        </w:rPr>
        <w:t xml:space="preserve">Borges (2006) conceitua </w:t>
      </w:r>
      <w:r>
        <w:rPr>
          <w:rFonts w:ascii="Times New Roman" w:hAnsi="Times New Roman" w:cs="Times New Roman"/>
          <w:color w:val="000000"/>
          <w:sz w:val="24"/>
          <w:szCs w:val="24"/>
        </w:rPr>
        <w:t>(</w:t>
      </w:r>
      <w:r w:rsidRPr="00047113">
        <w:rPr>
          <w:rFonts w:ascii="Times New Roman" w:hAnsi="Times New Roman" w:cs="Times New Roman"/>
          <w:color w:val="000000"/>
          <w:sz w:val="24"/>
          <w:szCs w:val="24"/>
        </w:rPr>
        <w:t>TPU</w:t>
      </w:r>
      <w:r>
        <w:rPr>
          <w:rFonts w:ascii="Times New Roman" w:hAnsi="Times New Roman" w:cs="Times New Roman"/>
          <w:color w:val="000000"/>
          <w:sz w:val="24"/>
          <w:szCs w:val="24"/>
        </w:rPr>
        <w:t>) Transportes Públicos Urbanos</w:t>
      </w:r>
      <w:r w:rsidRPr="00047113">
        <w:rPr>
          <w:rFonts w:ascii="Times New Roman" w:hAnsi="Times New Roman" w:cs="Times New Roman"/>
          <w:color w:val="000000"/>
          <w:sz w:val="24"/>
          <w:szCs w:val="24"/>
        </w:rPr>
        <w:t xml:space="preserve"> como um</w:t>
      </w:r>
      <w:r>
        <w:rPr>
          <w:color w:val="000000"/>
        </w:rPr>
        <w:t xml:space="preserve"> </w:t>
      </w:r>
      <w:r w:rsidRPr="00047113">
        <w:rPr>
          <w:rFonts w:ascii="Times New Roman" w:hAnsi="Times New Roman" w:cs="Times New Roman"/>
          <w:color w:val="000000"/>
          <w:sz w:val="24"/>
          <w:szCs w:val="24"/>
        </w:rPr>
        <w:t>meio de transporte público não individual,</w:t>
      </w:r>
      <w:r>
        <w:rPr>
          <w:color w:val="000000"/>
        </w:rPr>
        <w:t xml:space="preserve"> </w:t>
      </w:r>
      <w:r w:rsidR="00CA62FB" w:rsidRPr="00047113">
        <w:rPr>
          <w:rFonts w:ascii="Times New Roman" w:hAnsi="Times New Roman" w:cs="Times New Roman"/>
          <w:color w:val="000000"/>
          <w:sz w:val="24"/>
          <w:szCs w:val="24"/>
        </w:rPr>
        <w:t>realizado</w:t>
      </w:r>
      <w:r w:rsidRPr="00047113">
        <w:rPr>
          <w:rFonts w:ascii="Times New Roman" w:hAnsi="Times New Roman" w:cs="Times New Roman"/>
          <w:color w:val="000000"/>
          <w:sz w:val="24"/>
          <w:szCs w:val="24"/>
        </w:rPr>
        <w:t xml:space="preserve"> em áreas urbanas, com</w:t>
      </w:r>
      <w:r>
        <w:rPr>
          <w:color w:val="000000"/>
        </w:rPr>
        <w:t xml:space="preserve"> </w:t>
      </w:r>
      <w:r w:rsidRPr="00047113">
        <w:rPr>
          <w:rFonts w:ascii="Times New Roman" w:hAnsi="Times New Roman" w:cs="Times New Roman"/>
          <w:color w:val="000000"/>
          <w:sz w:val="24"/>
          <w:szCs w:val="24"/>
        </w:rPr>
        <w:t>características de deslocamento diário dos</w:t>
      </w:r>
      <w:r>
        <w:rPr>
          <w:color w:val="000000"/>
        </w:rPr>
        <w:t xml:space="preserve"> </w:t>
      </w:r>
      <w:r w:rsidRPr="00047113">
        <w:rPr>
          <w:rFonts w:ascii="Times New Roman" w:hAnsi="Times New Roman" w:cs="Times New Roman"/>
          <w:color w:val="000000"/>
          <w:sz w:val="24"/>
          <w:szCs w:val="24"/>
        </w:rPr>
        <w:t>cidadãos transportando-os sentados ou em</w:t>
      </w:r>
      <w:r>
        <w:rPr>
          <w:color w:val="000000"/>
        </w:rPr>
        <w:t xml:space="preserve"> </w:t>
      </w:r>
      <w:r w:rsidRPr="00047113">
        <w:rPr>
          <w:rFonts w:ascii="Times New Roman" w:hAnsi="Times New Roman" w:cs="Times New Roman"/>
          <w:color w:val="000000"/>
          <w:sz w:val="24"/>
          <w:szCs w:val="24"/>
        </w:rPr>
        <w:t>pé, salvos da utilização do cinto de</w:t>
      </w:r>
      <w:r>
        <w:rPr>
          <w:color w:val="000000"/>
        </w:rPr>
        <w:t xml:space="preserve"> </w:t>
      </w:r>
      <w:r>
        <w:rPr>
          <w:rFonts w:ascii="Times New Roman" w:hAnsi="Times New Roman" w:cs="Times New Roman"/>
          <w:color w:val="000000"/>
          <w:sz w:val="24"/>
          <w:szCs w:val="24"/>
        </w:rPr>
        <w:t>segurança.</w:t>
      </w:r>
    </w:p>
    <w:p w14:paraId="193B94CF" w14:textId="2747FE3E" w:rsidR="00D66D38" w:rsidRDefault="00D66D38" w:rsidP="00EB78BB">
      <w:pPr>
        <w:spacing w:line="360" w:lineRule="auto"/>
        <w:jc w:val="both"/>
        <w:rPr>
          <w:rFonts w:ascii="Times New Roman" w:hAnsi="Times New Roman" w:cs="Times New Roman"/>
          <w:color w:val="000000"/>
          <w:sz w:val="24"/>
          <w:szCs w:val="24"/>
        </w:rPr>
      </w:pPr>
    </w:p>
    <w:p w14:paraId="0FF16B0A" w14:textId="77777777" w:rsidR="003A5BE2" w:rsidRDefault="003A5BE2" w:rsidP="00EB78BB">
      <w:pPr>
        <w:spacing w:line="360" w:lineRule="auto"/>
        <w:jc w:val="both"/>
        <w:rPr>
          <w:rFonts w:ascii="Times New Roman" w:hAnsi="Times New Roman" w:cs="Times New Roman"/>
          <w:color w:val="000000"/>
          <w:sz w:val="24"/>
          <w:szCs w:val="24"/>
        </w:rPr>
      </w:pPr>
    </w:p>
    <w:p w14:paraId="332C7EF0" w14:textId="6B4A8E61" w:rsidR="00D66D38" w:rsidRPr="00D66D38" w:rsidRDefault="00D66D38" w:rsidP="00D66D38">
      <w:pPr>
        <w:pStyle w:val="PargrafodaLista"/>
        <w:numPr>
          <w:ilvl w:val="3"/>
          <w:numId w:val="27"/>
        </w:numPr>
        <w:spacing w:line="360" w:lineRule="auto"/>
        <w:ind w:left="1077" w:hanging="1077"/>
        <w:jc w:val="both"/>
        <w:rPr>
          <w:rFonts w:ascii="Times New Roman" w:hAnsi="Times New Roman" w:cs="Times New Roman"/>
          <w:b/>
          <w:bCs/>
          <w:color w:val="000000"/>
          <w:sz w:val="24"/>
          <w:szCs w:val="24"/>
        </w:rPr>
      </w:pPr>
      <w:r w:rsidRPr="00D66D38">
        <w:rPr>
          <w:rFonts w:ascii="Times New Roman" w:hAnsi="Times New Roman" w:cs="Times New Roman"/>
          <w:b/>
          <w:bCs/>
          <w:color w:val="000000"/>
          <w:sz w:val="24"/>
          <w:szCs w:val="24"/>
        </w:rPr>
        <w:t>Sistema de Gerenciamento de Transportes</w:t>
      </w:r>
    </w:p>
    <w:p w14:paraId="40B21540" w14:textId="3E03F46C" w:rsidR="00E85DC8" w:rsidRPr="004C79CF" w:rsidRDefault="00E332BA" w:rsidP="004C79CF">
      <w:pPr>
        <w:spacing w:before="200" w:after="0" w:line="360" w:lineRule="auto"/>
        <w:ind w:left="2160"/>
        <w:jc w:val="both"/>
        <w:rPr>
          <w:rFonts w:ascii="Times New Roman" w:hAnsi="Times New Roman" w:cs="Times New Roman"/>
          <w:sz w:val="24"/>
          <w:szCs w:val="24"/>
        </w:rPr>
      </w:pPr>
      <w:r w:rsidRPr="00CA62FB">
        <w:rPr>
          <w:rFonts w:ascii="Times New Roman" w:hAnsi="Times New Roman" w:cs="Times New Roman"/>
          <w:sz w:val="24"/>
          <w:szCs w:val="24"/>
        </w:rPr>
        <w:t xml:space="preserve">Sistema de gerenciamento de transportes O transporte nas empresas é a atividade que tem a maior conta individual de custos logísticos, que varia entre em terço e dois terços do total dos custos logísticos das empresas, desta forma, um bom gerenciamento de transporte pode garantir reduções </w:t>
      </w:r>
      <w:r w:rsidRPr="00CA62FB">
        <w:rPr>
          <w:rFonts w:ascii="Times New Roman" w:hAnsi="Times New Roman" w:cs="Times New Roman"/>
          <w:sz w:val="24"/>
          <w:szCs w:val="24"/>
        </w:rPr>
        <w:lastRenderedPageBreak/>
        <w:t>de custos, um bom nível de serviços aos clientes, reduções nos tempos de entrega, entre outros benefícios (MARQUES, 2002).</w:t>
      </w:r>
    </w:p>
    <w:p w14:paraId="5921AD03" w14:textId="77777777" w:rsidR="00D65A6D" w:rsidRDefault="00D65A6D" w:rsidP="00D65A6D"/>
    <w:p w14:paraId="579CE033" w14:textId="4B340E2D" w:rsidR="006C6164" w:rsidRPr="00E85DC8" w:rsidRDefault="006C6164" w:rsidP="00E85DC8">
      <w:pPr>
        <w:pStyle w:val="PargrafodaLista"/>
        <w:numPr>
          <w:ilvl w:val="3"/>
          <w:numId w:val="27"/>
        </w:numPr>
        <w:ind w:left="1077" w:hanging="1077"/>
        <w:rPr>
          <w:rFonts w:ascii="Times New Roman" w:hAnsi="Times New Roman" w:cs="Times New Roman"/>
          <w:b/>
          <w:bCs/>
          <w:sz w:val="24"/>
          <w:szCs w:val="24"/>
        </w:rPr>
      </w:pPr>
      <w:r w:rsidRPr="00E85DC8">
        <w:rPr>
          <w:rFonts w:ascii="Times New Roman" w:hAnsi="Times New Roman" w:cs="Times New Roman"/>
          <w:b/>
          <w:bCs/>
          <w:sz w:val="24"/>
          <w:szCs w:val="24"/>
        </w:rPr>
        <w:t xml:space="preserve">Sistema de Controlo de Gestão </w:t>
      </w:r>
    </w:p>
    <w:p w14:paraId="7BF7379C" w14:textId="797E89F6" w:rsidR="00D65A6D" w:rsidRDefault="006C6164" w:rsidP="00A70366">
      <w:pPr>
        <w:spacing w:line="360" w:lineRule="auto"/>
        <w:ind w:left="2160"/>
        <w:jc w:val="both"/>
        <w:rPr>
          <w:rFonts w:ascii="Times New Roman" w:hAnsi="Times New Roman" w:cs="Times New Roman"/>
          <w:sz w:val="24"/>
          <w:szCs w:val="24"/>
        </w:rPr>
      </w:pPr>
      <w:r w:rsidRPr="00E85DC8">
        <w:rPr>
          <w:rFonts w:ascii="Times New Roman" w:hAnsi="Times New Roman" w:cs="Times New Roman"/>
          <w:sz w:val="24"/>
          <w:szCs w:val="24"/>
        </w:rPr>
        <w:t xml:space="preserve">O sistema de controlo de gestão que se pretende desenvolver será um “conjunto de instrumentos que motivem os responsáveis descentralizados a atingirem os objetivos estratégicos da empresa, privilegiando a ação e a tomada de decisão em tempo útil e favorecendo a delegação de autoridade e responsabilização” como definem </w:t>
      </w:r>
      <w:proofErr w:type="spellStart"/>
      <w:r w:rsidRPr="00E85DC8">
        <w:rPr>
          <w:rFonts w:ascii="Times New Roman" w:hAnsi="Times New Roman" w:cs="Times New Roman"/>
          <w:sz w:val="24"/>
          <w:szCs w:val="24"/>
        </w:rPr>
        <w:t>Jordan</w:t>
      </w:r>
      <w:proofErr w:type="spellEnd"/>
      <w:r w:rsidRPr="00E85DC8">
        <w:rPr>
          <w:rFonts w:ascii="Times New Roman" w:hAnsi="Times New Roman" w:cs="Times New Roman"/>
          <w:sz w:val="24"/>
          <w:szCs w:val="24"/>
        </w:rPr>
        <w:t xml:space="preserve"> </w:t>
      </w:r>
      <w:proofErr w:type="spellStart"/>
      <w:r w:rsidRPr="00E85DC8">
        <w:rPr>
          <w:rFonts w:ascii="Times New Roman" w:hAnsi="Times New Roman" w:cs="Times New Roman"/>
          <w:sz w:val="24"/>
          <w:szCs w:val="24"/>
        </w:rPr>
        <w:t>et</w:t>
      </w:r>
      <w:proofErr w:type="spellEnd"/>
      <w:r w:rsidRPr="00E85DC8">
        <w:rPr>
          <w:rFonts w:ascii="Times New Roman" w:hAnsi="Times New Roman" w:cs="Times New Roman"/>
          <w:sz w:val="24"/>
          <w:szCs w:val="24"/>
        </w:rPr>
        <w:t xml:space="preserve"> al. (2011).</w:t>
      </w:r>
    </w:p>
    <w:p w14:paraId="067FA964" w14:textId="77777777" w:rsidR="00A92CBD" w:rsidRPr="00A70366" w:rsidRDefault="00A92CBD" w:rsidP="00A70366">
      <w:pPr>
        <w:spacing w:line="360" w:lineRule="auto"/>
        <w:jc w:val="both"/>
        <w:rPr>
          <w:rFonts w:ascii="Times New Roman" w:hAnsi="Times New Roman" w:cs="Times New Roman"/>
          <w:sz w:val="24"/>
          <w:szCs w:val="24"/>
        </w:rPr>
      </w:pPr>
    </w:p>
    <w:p w14:paraId="755E0DE7" w14:textId="4EE982DB" w:rsidR="00A70366" w:rsidRPr="00A70366" w:rsidRDefault="00A70366" w:rsidP="00A70366">
      <w:pPr>
        <w:pStyle w:val="PargrafodaLista"/>
        <w:numPr>
          <w:ilvl w:val="3"/>
          <w:numId w:val="27"/>
        </w:numPr>
        <w:spacing w:line="360" w:lineRule="auto"/>
        <w:ind w:left="0"/>
        <w:jc w:val="both"/>
        <w:rPr>
          <w:rFonts w:ascii="Times New Roman" w:hAnsi="Times New Roman" w:cs="Times New Roman"/>
          <w:b/>
          <w:bCs/>
          <w:sz w:val="24"/>
          <w:szCs w:val="24"/>
        </w:rPr>
      </w:pPr>
      <w:r w:rsidRPr="00A70366">
        <w:rPr>
          <w:rFonts w:ascii="Times New Roman" w:hAnsi="Times New Roman" w:cs="Times New Roman"/>
          <w:b/>
          <w:bCs/>
          <w:sz w:val="24"/>
          <w:szCs w:val="24"/>
        </w:rPr>
        <w:t>Sector de Transporte</w:t>
      </w:r>
    </w:p>
    <w:p w14:paraId="37429407" w14:textId="22207BE2" w:rsidR="006C6164" w:rsidRPr="00A70366" w:rsidRDefault="00A70366" w:rsidP="00A70366">
      <w:pPr>
        <w:pStyle w:val="PargrafodaLista"/>
        <w:spacing w:line="360" w:lineRule="auto"/>
        <w:ind w:left="0"/>
        <w:jc w:val="both"/>
        <w:rPr>
          <w:rFonts w:ascii="Times New Roman" w:hAnsi="Times New Roman" w:cs="Times New Roman"/>
          <w:sz w:val="24"/>
          <w:szCs w:val="24"/>
        </w:rPr>
      </w:pPr>
      <w:r w:rsidRPr="00A70366">
        <w:rPr>
          <w:rFonts w:ascii="Times New Roman" w:hAnsi="Times New Roman" w:cs="Times New Roman"/>
          <w:sz w:val="24"/>
          <w:szCs w:val="24"/>
        </w:rPr>
        <w:t xml:space="preserve"> </w:t>
      </w:r>
      <w:r>
        <w:rPr>
          <w:rFonts w:ascii="Times New Roman" w:hAnsi="Times New Roman" w:cs="Times New Roman"/>
          <w:sz w:val="24"/>
          <w:szCs w:val="24"/>
        </w:rPr>
        <w:t>E</w:t>
      </w:r>
      <w:r w:rsidRPr="00A70366">
        <w:rPr>
          <w:rFonts w:ascii="Times New Roman" w:hAnsi="Times New Roman" w:cs="Times New Roman"/>
          <w:sz w:val="24"/>
          <w:szCs w:val="24"/>
        </w:rPr>
        <w:t xml:space="preserve"> um</w:t>
      </w:r>
      <w:r>
        <w:rPr>
          <w:rFonts w:ascii="Times New Roman" w:hAnsi="Times New Roman" w:cs="Times New Roman"/>
          <w:sz w:val="24"/>
          <w:szCs w:val="24"/>
        </w:rPr>
        <w:t xml:space="preserve"> Sector</w:t>
      </w:r>
      <w:r w:rsidRPr="00A70366">
        <w:rPr>
          <w:rFonts w:ascii="Times New Roman" w:hAnsi="Times New Roman" w:cs="Times New Roman"/>
          <w:sz w:val="24"/>
          <w:szCs w:val="24"/>
        </w:rPr>
        <w:t xml:space="preserve"> com enorme influência na produtividade, no custo e na qualidade de vida no meio urbano. </w:t>
      </w:r>
      <w:proofErr w:type="spellStart"/>
      <w:r w:rsidRPr="00A70366">
        <w:rPr>
          <w:rFonts w:ascii="Times New Roman" w:hAnsi="Times New Roman" w:cs="Times New Roman"/>
          <w:sz w:val="24"/>
          <w:szCs w:val="24"/>
        </w:rPr>
        <w:t>Handy</w:t>
      </w:r>
      <w:proofErr w:type="spellEnd"/>
      <w:r>
        <w:rPr>
          <w:rFonts w:ascii="Times New Roman" w:hAnsi="Times New Roman" w:cs="Times New Roman"/>
          <w:sz w:val="24"/>
          <w:szCs w:val="24"/>
        </w:rPr>
        <w:t xml:space="preserve"> </w:t>
      </w:r>
      <w:r w:rsidRPr="00A70366">
        <w:rPr>
          <w:rFonts w:ascii="Times New Roman" w:hAnsi="Times New Roman" w:cs="Times New Roman"/>
          <w:sz w:val="24"/>
          <w:szCs w:val="24"/>
        </w:rPr>
        <w:t>(2014).</w:t>
      </w:r>
    </w:p>
    <w:p w14:paraId="561D4E9C" w14:textId="77777777" w:rsidR="00D65A6D" w:rsidRDefault="00D65A6D" w:rsidP="00D65A6D"/>
    <w:p w14:paraId="1B9E9524" w14:textId="52D35C8E" w:rsidR="005B4A2E" w:rsidRDefault="005B4A2E" w:rsidP="00024307">
      <w:pPr>
        <w:spacing w:line="360" w:lineRule="auto"/>
        <w:jc w:val="both"/>
      </w:pPr>
    </w:p>
    <w:p w14:paraId="119291D9" w14:textId="77777777" w:rsidR="00BF0D4F" w:rsidRPr="00024307" w:rsidRDefault="00BF0D4F" w:rsidP="00024307">
      <w:pPr>
        <w:spacing w:line="360" w:lineRule="auto"/>
        <w:jc w:val="both"/>
        <w:rPr>
          <w:rFonts w:ascii="Times New Roman" w:hAnsi="Times New Roman" w:cs="Times New Roman"/>
          <w:sz w:val="24"/>
          <w:szCs w:val="24"/>
        </w:rPr>
      </w:pPr>
    </w:p>
    <w:p w14:paraId="25EF7048" w14:textId="55CD53B7" w:rsidR="0048128A" w:rsidRDefault="0048128A" w:rsidP="00CE10D4">
      <w:pPr>
        <w:pStyle w:val="Ttulo1"/>
        <w:numPr>
          <w:ilvl w:val="0"/>
          <w:numId w:val="35"/>
        </w:numPr>
        <w:spacing w:before="200" w:line="360" w:lineRule="auto"/>
      </w:pPr>
      <w:bookmarkStart w:id="297" w:name="_Toc64668773"/>
      <w:bookmarkStart w:id="298" w:name="_Toc90604054"/>
      <w:r>
        <w:t>Metodologia, Material e Métodos</w:t>
      </w:r>
      <w:bookmarkEnd w:id="297"/>
      <w:bookmarkEnd w:id="298"/>
    </w:p>
    <w:p w14:paraId="1D357A70" w14:textId="39E457E1" w:rsidR="00D52B8F" w:rsidRPr="00AB30F9" w:rsidRDefault="00D52B8F" w:rsidP="00D52B8F">
      <w:pPr>
        <w:spacing w:line="360" w:lineRule="auto"/>
        <w:jc w:val="both"/>
        <w:rPr>
          <w:rFonts w:ascii="Times New Roman" w:hAnsi="Times New Roman" w:cs="Times New Roman"/>
          <w:sz w:val="32"/>
          <w:szCs w:val="24"/>
        </w:rPr>
      </w:pPr>
      <w:r w:rsidRPr="00AB30F9">
        <w:rPr>
          <w:rFonts w:ascii="Times New Roman" w:hAnsi="Times New Roman" w:cs="Times New Roman"/>
          <w:color w:val="000000"/>
          <w:sz w:val="24"/>
          <w:szCs w:val="20"/>
        </w:rPr>
        <w:t>Segundo Sousa e Baptista (2011), a metodologia de investigação consiste num processo</w:t>
      </w:r>
      <w:r w:rsidRPr="00AB30F9">
        <w:rPr>
          <w:rFonts w:ascii="Times New Roman" w:hAnsi="Times New Roman" w:cs="Times New Roman"/>
          <w:color w:val="000000"/>
          <w:sz w:val="24"/>
          <w:szCs w:val="20"/>
        </w:rPr>
        <w:br/>
        <w:t xml:space="preserve">de </w:t>
      </w:r>
      <w:r w:rsidR="00383C1B" w:rsidRPr="00AB30F9">
        <w:rPr>
          <w:rFonts w:ascii="Times New Roman" w:hAnsi="Times New Roman" w:cs="Times New Roman"/>
          <w:color w:val="000000"/>
          <w:sz w:val="24"/>
          <w:szCs w:val="20"/>
        </w:rPr>
        <w:t>seleção</w:t>
      </w:r>
      <w:r w:rsidRPr="00AB30F9">
        <w:rPr>
          <w:rFonts w:ascii="Times New Roman" w:hAnsi="Times New Roman" w:cs="Times New Roman"/>
          <w:color w:val="000000"/>
          <w:sz w:val="24"/>
          <w:szCs w:val="20"/>
        </w:rPr>
        <w:t xml:space="preserve"> da estratégia de investigação. Esta escolha deve ser adequada aos </w:t>
      </w:r>
      <w:r w:rsidR="00383C1B" w:rsidRPr="00AB30F9">
        <w:rPr>
          <w:rFonts w:ascii="Times New Roman" w:hAnsi="Times New Roman" w:cs="Times New Roman"/>
          <w:color w:val="000000"/>
          <w:sz w:val="24"/>
          <w:szCs w:val="20"/>
        </w:rPr>
        <w:t>objetivos</w:t>
      </w:r>
      <w:r w:rsidRPr="00AB30F9">
        <w:rPr>
          <w:rFonts w:ascii="Times New Roman" w:hAnsi="Times New Roman" w:cs="Times New Roman"/>
          <w:color w:val="000000"/>
          <w:sz w:val="24"/>
          <w:szCs w:val="20"/>
        </w:rPr>
        <w:t xml:space="preserve"> que se</w:t>
      </w:r>
      <w:r w:rsidRPr="00AB30F9">
        <w:rPr>
          <w:rFonts w:ascii="Times New Roman" w:hAnsi="Times New Roman" w:cs="Times New Roman"/>
          <w:color w:val="000000"/>
          <w:sz w:val="24"/>
          <w:szCs w:val="20"/>
        </w:rPr>
        <w:br/>
        <w:t>pretendem atingir.</w:t>
      </w:r>
    </w:p>
    <w:p w14:paraId="27A6CEC4" w14:textId="5B1ADC4A" w:rsidR="00D52B8F" w:rsidRPr="008A663E" w:rsidRDefault="00D52B8F" w:rsidP="00D52B8F">
      <w:pPr>
        <w:spacing w:line="360" w:lineRule="auto"/>
        <w:ind w:left="2160"/>
        <w:jc w:val="both"/>
        <w:rPr>
          <w:rFonts w:ascii="Times New Roman" w:hAnsi="Times New Roman" w:cs="Times New Roman"/>
          <w:sz w:val="24"/>
          <w:szCs w:val="24"/>
        </w:rPr>
      </w:pPr>
      <w:r w:rsidRPr="008A663E">
        <w:rPr>
          <w:rFonts w:ascii="Times New Roman" w:hAnsi="Times New Roman" w:cs="Times New Roman"/>
          <w:sz w:val="24"/>
          <w:szCs w:val="24"/>
        </w:rPr>
        <w:t xml:space="preserve">Para </w:t>
      </w:r>
      <w:r w:rsidR="00C509FD" w:rsidRPr="008A663E">
        <w:rPr>
          <w:rFonts w:ascii="Times New Roman" w:hAnsi="Times New Roman" w:cs="Times New Roman"/>
          <w:sz w:val="24"/>
          <w:szCs w:val="24"/>
        </w:rPr>
        <w:t>G</w:t>
      </w:r>
      <w:r w:rsidR="00C509FD">
        <w:rPr>
          <w:rFonts w:ascii="Times New Roman" w:hAnsi="Times New Roman" w:cs="Times New Roman"/>
          <w:sz w:val="24"/>
          <w:szCs w:val="24"/>
        </w:rPr>
        <w:t>il. (</w:t>
      </w:r>
      <w:r w:rsidRPr="008A663E">
        <w:rPr>
          <w:rFonts w:ascii="Times New Roman" w:hAnsi="Times New Roman" w:cs="Times New Roman"/>
          <w:sz w:val="24"/>
          <w:szCs w:val="24"/>
        </w:rPr>
        <w:t xml:space="preserve">1999), o método científico é um conjunto de procedimentos intelectuais e técnicos utilizados para atingir o conhecimento. Os cientistas </w:t>
      </w:r>
      <w:r w:rsidR="00383C1B" w:rsidRPr="008A663E">
        <w:rPr>
          <w:rFonts w:ascii="Times New Roman" w:hAnsi="Times New Roman" w:cs="Times New Roman"/>
          <w:sz w:val="24"/>
          <w:szCs w:val="24"/>
        </w:rPr>
        <w:t>acuais</w:t>
      </w:r>
      <w:r w:rsidRPr="008A663E">
        <w:rPr>
          <w:rFonts w:ascii="Times New Roman" w:hAnsi="Times New Roman" w:cs="Times New Roman"/>
          <w:sz w:val="24"/>
          <w:szCs w:val="24"/>
        </w:rPr>
        <w:t xml:space="preserve">, no entanto, consideram que existe uma diversidade de métodos, que são determinados pelo tipo de </w:t>
      </w:r>
      <w:r w:rsidR="00383C1B" w:rsidRPr="008A663E">
        <w:rPr>
          <w:rFonts w:ascii="Times New Roman" w:hAnsi="Times New Roman" w:cs="Times New Roman"/>
          <w:sz w:val="24"/>
          <w:szCs w:val="24"/>
        </w:rPr>
        <w:t>objeto</w:t>
      </w:r>
      <w:r w:rsidRPr="008A663E">
        <w:rPr>
          <w:rFonts w:ascii="Times New Roman" w:hAnsi="Times New Roman" w:cs="Times New Roman"/>
          <w:sz w:val="24"/>
          <w:szCs w:val="24"/>
        </w:rPr>
        <w:t xml:space="preserve"> a pesquisar e pelas proposições a descobrir.</w:t>
      </w:r>
      <w:ins w:id="299" w:author="LGinger" w:date="2022-02-01T19:55:00Z">
        <w:r w:rsidR="00036A10">
          <w:rPr>
            <w:rFonts w:ascii="Times New Roman" w:hAnsi="Times New Roman" w:cs="Times New Roman"/>
            <w:sz w:val="24"/>
            <w:szCs w:val="24"/>
          </w:rPr>
          <w:t xml:space="preserve"> E depois?</w:t>
        </w:r>
      </w:ins>
    </w:p>
    <w:p w14:paraId="4556F1E5" w14:textId="77777777" w:rsidR="00D52B8F" w:rsidRDefault="00D52B8F" w:rsidP="00D52B8F">
      <w:pPr>
        <w:pStyle w:val="PargrafodaLista"/>
        <w:spacing w:line="360" w:lineRule="auto"/>
        <w:jc w:val="both"/>
        <w:rPr>
          <w:rFonts w:ascii="Times New Roman" w:hAnsi="Times New Roman" w:cs="Times New Roman"/>
          <w:sz w:val="24"/>
          <w:szCs w:val="24"/>
        </w:rPr>
      </w:pPr>
    </w:p>
    <w:p w14:paraId="338ABCFA" w14:textId="60C17913" w:rsidR="00D52B8F" w:rsidRPr="00AB30F9" w:rsidRDefault="00D52B8F" w:rsidP="00D52B8F">
      <w:pPr>
        <w:pStyle w:val="Ttulo2"/>
      </w:pPr>
      <w:bookmarkStart w:id="300" w:name="_Toc64668742"/>
      <w:bookmarkStart w:id="301" w:name="_Toc90604055"/>
      <w:r>
        <w:lastRenderedPageBreak/>
        <w:t xml:space="preserve">3.1. </w:t>
      </w:r>
      <w:r w:rsidRPr="00966557">
        <w:t>Tipos de Pesquisa</w:t>
      </w:r>
      <w:bookmarkEnd w:id="300"/>
      <w:bookmarkEnd w:id="301"/>
    </w:p>
    <w:p w14:paraId="630C3B20" w14:textId="0B63AECD" w:rsidR="00CE10D4" w:rsidRDefault="00D52B8F" w:rsidP="00C509FD">
      <w:pPr>
        <w:spacing w:line="360" w:lineRule="auto"/>
        <w:ind w:left="2160"/>
        <w:jc w:val="both"/>
        <w:rPr>
          <w:rFonts w:ascii="Times New Roman" w:hAnsi="Times New Roman" w:cs="Times New Roman"/>
          <w:sz w:val="24"/>
          <w:szCs w:val="24"/>
        </w:rPr>
      </w:pPr>
      <w:r w:rsidRPr="008A663E">
        <w:rPr>
          <w:rFonts w:ascii="Times New Roman" w:hAnsi="Times New Roman" w:cs="Times New Roman"/>
          <w:sz w:val="24"/>
          <w:szCs w:val="24"/>
        </w:rPr>
        <w:t xml:space="preserve">De acordo com (LAKATOS &amp; MARCONI, 1991, p.40), a pesquisa é o conjunto das </w:t>
      </w:r>
      <w:r w:rsidR="00383C1B" w:rsidRPr="008A663E">
        <w:rPr>
          <w:rFonts w:ascii="Times New Roman" w:hAnsi="Times New Roman" w:cs="Times New Roman"/>
          <w:sz w:val="24"/>
          <w:szCs w:val="24"/>
        </w:rPr>
        <w:t>atividades</w:t>
      </w:r>
      <w:r w:rsidRPr="008A663E">
        <w:rPr>
          <w:rFonts w:ascii="Times New Roman" w:hAnsi="Times New Roman" w:cs="Times New Roman"/>
          <w:sz w:val="24"/>
          <w:szCs w:val="24"/>
        </w:rPr>
        <w:t xml:space="preserve"> sistemáticas e racionais que, com maior segurança e economia, permite alcançar o </w:t>
      </w:r>
      <w:r w:rsidR="00383C1B" w:rsidRPr="008A663E">
        <w:rPr>
          <w:rFonts w:ascii="Times New Roman" w:hAnsi="Times New Roman" w:cs="Times New Roman"/>
          <w:sz w:val="24"/>
          <w:szCs w:val="24"/>
        </w:rPr>
        <w:t>objetivo</w:t>
      </w:r>
      <w:r w:rsidRPr="008A663E">
        <w:rPr>
          <w:rFonts w:ascii="Times New Roman" w:hAnsi="Times New Roman" w:cs="Times New Roman"/>
          <w:sz w:val="24"/>
          <w:szCs w:val="24"/>
        </w:rPr>
        <w:t xml:space="preserve">, conhecimentos válidos e verdadeiros, traçando o caminho a ser seguido, </w:t>
      </w:r>
      <w:r w:rsidR="00383C1B" w:rsidRPr="008A663E">
        <w:rPr>
          <w:rFonts w:ascii="Times New Roman" w:hAnsi="Times New Roman" w:cs="Times New Roman"/>
          <w:sz w:val="24"/>
          <w:szCs w:val="24"/>
        </w:rPr>
        <w:t>detetando</w:t>
      </w:r>
      <w:r w:rsidRPr="008A663E">
        <w:rPr>
          <w:rFonts w:ascii="Times New Roman" w:hAnsi="Times New Roman" w:cs="Times New Roman"/>
          <w:sz w:val="24"/>
          <w:szCs w:val="24"/>
        </w:rPr>
        <w:t xml:space="preserve"> erros e auxiliando as decisões do cientista.</w:t>
      </w:r>
      <w:bookmarkStart w:id="302" w:name="_Toc64668743"/>
      <w:ins w:id="303" w:author="LGinger" w:date="2022-02-01T19:56:00Z">
        <w:r w:rsidR="00036A10">
          <w:rPr>
            <w:rFonts w:ascii="Times New Roman" w:hAnsi="Times New Roman" w:cs="Times New Roman"/>
            <w:sz w:val="24"/>
            <w:szCs w:val="24"/>
          </w:rPr>
          <w:t xml:space="preserve"> E depois?</w:t>
        </w:r>
      </w:ins>
    </w:p>
    <w:p w14:paraId="13124276" w14:textId="3BE8F408" w:rsidR="00BF0D4F" w:rsidRPr="00BF0D4F" w:rsidRDefault="00D52B8F" w:rsidP="00BF0D4F">
      <w:pPr>
        <w:pStyle w:val="PargrafodaLista"/>
        <w:numPr>
          <w:ilvl w:val="1"/>
          <w:numId w:val="35"/>
        </w:numPr>
        <w:spacing w:line="360" w:lineRule="auto"/>
        <w:jc w:val="both"/>
        <w:rPr>
          <w:rFonts w:ascii="Times New Roman" w:hAnsi="Times New Roman"/>
          <w:b/>
          <w:bCs/>
          <w:sz w:val="24"/>
          <w:szCs w:val="24"/>
        </w:rPr>
      </w:pPr>
      <w:bookmarkStart w:id="304" w:name="_Toc82298967"/>
      <w:bookmarkStart w:id="305" w:name="_Toc82299383"/>
      <w:bookmarkStart w:id="306" w:name="_Toc82565044"/>
      <w:bookmarkStart w:id="307" w:name="_Toc86867414"/>
      <w:bookmarkStart w:id="308" w:name="_Toc86869343"/>
      <w:bookmarkStart w:id="309" w:name="_Toc87065480"/>
      <w:bookmarkStart w:id="310" w:name="_Toc89070304"/>
      <w:bookmarkStart w:id="311" w:name="_Toc89173007"/>
      <w:bookmarkEnd w:id="302"/>
      <w:r w:rsidRPr="00BF0D4F">
        <w:rPr>
          <w:rFonts w:ascii="Times New Roman" w:hAnsi="Times New Roman"/>
          <w:b/>
          <w:bCs/>
          <w:sz w:val="24"/>
          <w:szCs w:val="24"/>
        </w:rPr>
        <w:t>O Método de Pesquisa quanto a abordagem será o método Quantitativo.</w:t>
      </w:r>
      <w:bookmarkStart w:id="312" w:name="_Toc82298968"/>
      <w:bookmarkStart w:id="313" w:name="_Toc82299384"/>
      <w:bookmarkStart w:id="314" w:name="_Toc82565045"/>
      <w:bookmarkStart w:id="315" w:name="_Toc86867415"/>
      <w:bookmarkStart w:id="316" w:name="_Toc86869344"/>
      <w:bookmarkStart w:id="317" w:name="_Toc87065481"/>
      <w:bookmarkStart w:id="318" w:name="_Toc89070305"/>
      <w:bookmarkStart w:id="319" w:name="_Toc89173008"/>
      <w:bookmarkEnd w:id="304"/>
      <w:bookmarkEnd w:id="305"/>
      <w:bookmarkEnd w:id="306"/>
      <w:bookmarkEnd w:id="307"/>
      <w:bookmarkEnd w:id="308"/>
      <w:bookmarkEnd w:id="309"/>
      <w:bookmarkEnd w:id="310"/>
      <w:bookmarkEnd w:id="311"/>
    </w:p>
    <w:p w14:paraId="1A84E255" w14:textId="142EE28F" w:rsidR="00BF0D4F" w:rsidRDefault="00BF0D4F" w:rsidP="00BF0D4F">
      <w:pPr>
        <w:pStyle w:val="NormalWeb"/>
        <w:shd w:val="clear" w:color="auto" w:fill="FFFFFF"/>
        <w:spacing w:before="200" w:beforeAutospacing="0" w:after="0" w:afterAutospacing="0" w:line="360" w:lineRule="auto"/>
        <w:ind w:left="2160"/>
        <w:jc w:val="both"/>
        <w:rPr>
          <w:rFonts w:eastAsiaTheme="minorHAnsi"/>
          <w:color w:val="404040"/>
        </w:rPr>
      </w:pPr>
      <w:r>
        <w:rPr>
          <w:rFonts w:eastAsiaTheme="minorHAnsi"/>
          <w:color w:val="404040"/>
        </w:rPr>
        <w:t xml:space="preserve">Segundo (TRIVINOS, 1987), a abordagem Quantitativa e baseada em dados que proporcionam encontrar uma verdade exata. A </w:t>
      </w:r>
      <w:r w:rsidRPr="002E44C9">
        <w:rPr>
          <w:rFonts w:eastAsiaTheme="minorHAnsi"/>
          <w:color w:val="404040"/>
        </w:rPr>
        <w:t>pesquisa quantitativa é baseada em métodos matemáticos ou estatísticos,</w:t>
      </w:r>
      <w:r>
        <w:rPr>
          <w:rFonts w:eastAsiaTheme="minorHAnsi"/>
          <w:color w:val="404040"/>
        </w:rPr>
        <w:t xml:space="preserve"> </w:t>
      </w:r>
      <w:r w:rsidRPr="002E44C9">
        <w:rPr>
          <w:rFonts w:eastAsiaTheme="minorHAnsi"/>
          <w:color w:val="404040"/>
        </w:rPr>
        <w:t>obtendo resultados exatos. A pesquisa eleitoral, por exemplo, é um tipo de pesquisa quantitativa.</w:t>
      </w:r>
    </w:p>
    <w:p w14:paraId="65B6343B" w14:textId="77777777" w:rsidR="00BF0D4F" w:rsidRPr="00BF0D4F" w:rsidRDefault="00BF0D4F" w:rsidP="00BF0D4F">
      <w:pPr>
        <w:pStyle w:val="NormalWeb"/>
        <w:shd w:val="clear" w:color="auto" w:fill="FFFFFF"/>
        <w:spacing w:before="200" w:beforeAutospacing="0" w:after="0" w:afterAutospacing="0" w:line="360" w:lineRule="auto"/>
        <w:ind w:left="2160"/>
        <w:jc w:val="both"/>
        <w:rPr>
          <w:rFonts w:eastAsiaTheme="minorHAnsi"/>
          <w:color w:val="404040"/>
        </w:rPr>
      </w:pPr>
    </w:p>
    <w:p w14:paraId="2A01DE21" w14:textId="158DF512" w:rsidR="00D52B8F" w:rsidRPr="00CE10D4" w:rsidRDefault="00D52B8F" w:rsidP="00CE10D4">
      <w:pPr>
        <w:spacing w:line="360" w:lineRule="auto"/>
        <w:jc w:val="both"/>
        <w:rPr>
          <w:rFonts w:ascii="Times New Roman" w:hAnsi="Times New Roman" w:cs="Times New Roman"/>
          <w:sz w:val="24"/>
          <w:szCs w:val="24"/>
        </w:rPr>
      </w:pPr>
      <w:r>
        <w:rPr>
          <w:rFonts w:ascii="Times New Roman" w:hAnsi="Times New Roman"/>
          <w:sz w:val="24"/>
          <w:szCs w:val="24"/>
        </w:rPr>
        <w:t>Será usado</w:t>
      </w:r>
      <w:ins w:id="320" w:author="LGinger" w:date="2022-02-01T19:56:00Z">
        <w:r w:rsidR="00036A10">
          <w:rPr>
            <w:rFonts w:ascii="Times New Roman" w:hAnsi="Times New Roman"/>
            <w:sz w:val="24"/>
            <w:szCs w:val="24"/>
          </w:rPr>
          <w:t xml:space="preserve"> quando se o trabalho </w:t>
        </w:r>
      </w:ins>
      <w:ins w:id="321" w:author="LGinger" w:date="2022-02-01T19:57:00Z">
        <w:r w:rsidR="00036A10">
          <w:rPr>
            <w:rFonts w:ascii="Times New Roman" w:hAnsi="Times New Roman"/>
            <w:sz w:val="24"/>
            <w:szCs w:val="24"/>
          </w:rPr>
          <w:t>já</w:t>
        </w:r>
      </w:ins>
      <w:ins w:id="322" w:author="LGinger" w:date="2022-02-01T19:56:00Z">
        <w:r w:rsidR="00036A10">
          <w:rPr>
            <w:rFonts w:ascii="Times New Roman" w:hAnsi="Times New Roman"/>
            <w:sz w:val="24"/>
            <w:szCs w:val="24"/>
          </w:rPr>
          <w:t xml:space="preserve"> </w:t>
        </w:r>
      </w:ins>
      <w:ins w:id="323" w:author="LGinger" w:date="2022-02-01T19:57:00Z">
        <w:r w:rsidR="00036A10">
          <w:rPr>
            <w:rFonts w:ascii="Times New Roman" w:hAnsi="Times New Roman"/>
            <w:sz w:val="24"/>
            <w:szCs w:val="24"/>
          </w:rPr>
          <w:t>foi realizado segundo este mesmo documento?</w:t>
        </w:r>
      </w:ins>
      <w:r w:rsidRPr="007216AE">
        <w:rPr>
          <w:rFonts w:ascii="Times New Roman" w:hAnsi="Times New Roman"/>
          <w:sz w:val="24"/>
          <w:szCs w:val="24"/>
        </w:rPr>
        <w:t xml:space="preserve"> este método porque primeiro, o assunto a ser abordado já e do meu conhecimento, pois tenho passado por mesmos problemas da falta de transportes, desvios de rotas e tempo indeterminado de espera na paragem dia a dia, e </w:t>
      </w:r>
      <w:r>
        <w:rPr>
          <w:rFonts w:ascii="Times New Roman" w:hAnsi="Times New Roman"/>
          <w:sz w:val="24"/>
          <w:szCs w:val="24"/>
        </w:rPr>
        <w:t xml:space="preserve">desta forma </w:t>
      </w:r>
      <w:r w:rsidRPr="007216AE">
        <w:rPr>
          <w:rFonts w:ascii="Times New Roman" w:hAnsi="Times New Roman"/>
          <w:sz w:val="24"/>
          <w:szCs w:val="24"/>
        </w:rPr>
        <w:t>será fácil fazer o estudo a ser pesquisado desta forma.</w:t>
      </w:r>
      <w:bookmarkEnd w:id="312"/>
      <w:bookmarkEnd w:id="313"/>
      <w:bookmarkEnd w:id="314"/>
      <w:bookmarkEnd w:id="315"/>
      <w:bookmarkEnd w:id="316"/>
      <w:bookmarkEnd w:id="317"/>
      <w:bookmarkEnd w:id="318"/>
      <w:bookmarkEnd w:id="319"/>
    </w:p>
    <w:p w14:paraId="54F72CE9" w14:textId="77777777" w:rsidR="00D52B8F" w:rsidRPr="00A15B04" w:rsidRDefault="00D52B8F" w:rsidP="00D52B8F">
      <w:pPr>
        <w:pStyle w:val="NormalWeb"/>
        <w:shd w:val="clear" w:color="auto" w:fill="FFFFFF"/>
        <w:spacing w:before="200" w:beforeAutospacing="0" w:after="0" w:afterAutospacing="0" w:line="360" w:lineRule="auto"/>
        <w:ind w:left="2160"/>
        <w:jc w:val="both"/>
        <w:rPr>
          <w:rFonts w:eastAsia="Calibri"/>
          <w:bCs/>
        </w:rPr>
      </w:pPr>
    </w:p>
    <w:p w14:paraId="2982B851" w14:textId="43F0E2EE" w:rsidR="00D52B8F" w:rsidRPr="00113615" w:rsidRDefault="00D52B8F" w:rsidP="00D52B8F">
      <w:pPr>
        <w:pStyle w:val="Ttulo2"/>
      </w:pPr>
      <w:bookmarkStart w:id="324" w:name="_Toc64668744"/>
      <w:bookmarkStart w:id="325" w:name="_Toc90604056"/>
      <w:r>
        <w:t xml:space="preserve">3.3. </w:t>
      </w:r>
      <w:r w:rsidRPr="00966557">
        <w:t>Quanto a Natureza</w:t>
      </w:r>
      <w:bookmarkEnd w:id="324"/>
      <w:bookmarkEnd w:id="325"/>
      <w:r>
        <w:t xml:space="preserve"> </w:t>
      </w:r>
    </w:p>
    <w:p w14:paraId="16E5D4D1" w14:textId="1C5124C3" w:rsidR="00D52B8F" w:rsidRPr="008A663E" w:rsidRDefault="00D52B8F" w:rsidP="00D52B8F">
      <w:pPr>
        <w:spacing w:line="360" w:lineRule="auto"/>
        <w:jc w:val="both"/>
        <w:rPr>
          <w:rFonts w:ascii="Times New Roman" w:hAnsi="Times New Roman" w:cs="Times New Roman"/>
          <w:sz w:val="24"/>
          <w:szCs w:val="24"/>
        </w:rPr>
      </w:pPr>
      <w:r w:rsidRPr="008A663E">
        <w:rPr>
          <w:rFonts w:ascii="Times New Roman" w:hAnsi="Times New Roman" w:cs="Times New Roman"/>
          <w:sz w:val="24"/>
          <w:szCs w:val="24"/>
        </w:rPr>
        <w:t>A pesqui</w:t>
      </w:r>
      <w:r>
        <w:rPr>
          <w:rFonts w:ascii="Times New Roman" w:hAnsi="Times New Roman" w:cs="Times New Roman"/>
          <w:sz w:val="24"/>
          <w:szCs w:val="24"/>
        </w:rPr>
        <w:t>sa quanto a natureza será aplicada</w:t>
      </w:r>
      <w:r w:rsidRPr="008A663E">
        <w:rPr>
          <w:rFonts w:ascii="Times New Roman" w:hAnsi="Times New Roman" w:cs="Times New Roman"/>
          <w:sz w:val="24"/>
          <w:szCs w:val="24"/>
        </w:rPr>
        <w:t>, v</w:t>
      </w:r>
      <w:r>
        <w:rPr>
          <w:rFonts w:ascii="Times New Roman" w:hAnsi="Times New Roman" w:cs="Times New Roman"/>
          <w:sz w:val="24"/>
          <w:szCs w:val="24"/>
        </w:rPr>
        <w:t xml:space="preserve">isto que tem como o </w:t>
      </w:r>
      <w:r w:rsidR="00383C1B">
        <w:rPr>
          <w:rFonts w:ascii="Times New Roman" w:hAnsi="Times New Roman" w:cs="Times New Roman"/>
          <w:sz w:val="24"/>
          <w:szCs w:val="24"/>
        </w:rPr>
        <w:t>objetivo</w:t>
      </w:r>
      <w:r w:rsidRPr="008A663E">
        <w:rPr>
          <w:rFonts w:ascii="Times New Roman" w:hAnsi="Times New Roman" w:cs="Times New Roman"/>
          <w:sz w:val="24"/>
          <w:szCs w:val="24"/>
        </w:rPr>
        <w:t xml:space="preserve"> gerar conhecimento novo para o avanço da ciência, buscando também verdades temporais e relativas de diversos in</w:t>
      </w:r>
      <w:r>
        <w:rPr>
          <w:rFonts w:ascii="Times New Roman" w:hAnsi="Times New Roman" w:cs="Times New Roman"/>
          <w:sz w:val="24"/>
          <w:szCs w:val="24"/>
        </w:rPr>
        <w:t>teresses, aplicando-se em</w:t>
      </w:r>
      <w:r w:rsidRPr="008A663E">
        <w:rPr>
          <w:rFonts w:ascii="Times New Roman" w:hAnsi="Times New Roman" w:cs="Times New Roman"/>
          <w:sz w:val="24"/>
          <w:szCs w:val="24"/>
        </w:rPr>
        <w:t xml:space="preserve"> prática do resultado, necessitando de parâmetros bem estabelecidos de comparação ou referencias na pesquisa.</w:t>
      </w:r>
    </w:p>
    <w:p w14:paraId="0A222428" w14:textId="77777777" w:rsidR="00D52B8F" w:rsidRDefault="00D52B8F" w:rsidP="00D52B8F">
      <w:pPr>
        <w:pStyle w:val="PargrafodaLista"/>
        <w:spacing w:line="360" w:lineRule="auto"/>
        <w:ind w:left="2160"/>
        <w:jc w:val="both"/>
        <w:rPr>
          <w:rFonts w:ascii="Times New Roman" w:hAnsi="Times New Roman" w:cs="Times New Roman"/>
          <w:sz w:val="24"/>
          <w:szCs w:val="24"/>
        </w:rPr>
      </w:pPr>
    </w:p>
    <w:p w14:paraId="5AD1B7EB" w14:textId="23A79B5F" w:rsidR="00D52B8F" w:rsidRDefault="00D52B8F" w:rsidP="00D815DF">
      <w:pPr>
        <w:pStyle w:val="Ttulo2"/>
        <w:numPr>
          <w:ilvl w:val="1"/>
          <w:numId w:val="35"/>
        </w:numPr>
      </w:pPr>
      <w:bookmarkStart w:id="326" w:name="_Toc64668745"/>
      <w:bookmarkStart w:id="327" w:name="_Toc90604057"/>
      <w:r w:rsidRPr="00966557">
        <w:t xml:space="preserve">Quanto aos </w:t>
      </w:r>
      <w:bookmarkEnd w:id="326"/>
      <w:r w:rsidR="00383C1B" w:rsidRPr="00966557">
        <w:t>Objetivos</w:t>
      </w:r>
      <w:bookmarkEnd w:id="327"/>
    </w:p>
    <w:p w14:paraId="6E4D3999" w14:textId="6CBC1DCB" w:rsidR="00D815DF" w:rsidRPr="00D815DF" w:rsidRDefault="00D815DF" w:rsidP="00D815DF">
      <w:pPr>
        <w:spacing w:line="360" w:lineRule="auto"/>
        <w:jc w:val="both"/>
        <w:rPr>
          <w:rFonts w:ascii="Times New Roman" w:hAnsi="Times New Roman" w:cs="Times New Roman"/>
          <w:sz w:val="24"/>
          <w:szCs w:val="24"/>
        </w:rPr>
      </w:pPr>
      <w:r w:rsidRPr="00D815DF">
        <w:rPr>
          <w:rFonts w:ascii="Times New Roman" w:hAnsi="Times New Roman" w:cs="Times New Roman"/>
          <w:sz w:val="24"/>
          <w:szCs w:val="24"/>
        </w:rPr>
        <w:t xml:space="preserve">Quanto aos objetivos, esta pesquisa </w:t>
      </w:r>
      <w:r>
        <w:rPr>
          <w:rFonts w:ascii="Times New Roman" w:hAnsi="Times New Roman" w:cs="Times New Roman"/>
          <w:sz w:val="24"/>
          <w:szCs w:val="24"/>
        </w:rPr>
        <w:t>será</w:t>
      </w:r>
      <w:r w:rsidRPr="00D815DF">
        <w:rPr>
          <w:rFonts w:ascii="Times New Roman" w:hAnsi="Times New Roman" w:cs="Times New Roman"/>
          <w:sz w:val="24"/>
          <w:szCs w:val="24"/>
        </w:rPr>
        <w:t xml:space="preserve"> de carácter exploratória. As pesquisas exploratórias têm como principal finalidade desenvolver, esclarecer e modificar conceitos e ideias, tendo em vista a formulação de problemas mais precisos. </w:t>
      </w:r>
      <w:r w:rsidR="00741C75" w:rsidRPr="00D815DF">
        <w:rPr>
          <w:rFonts w:ascii="Times New Roman" w:hAnsi="Times New Roman" w:cs="Times New Roman"/>
          <w:sz w:val="24"/>
          <w:szCs w:val="24"/>
        </w:rPr>
        <w:t>Gil (</w:t>
      </w:r>
      <w:r w:rsidRPr="00D815DF">
        <w:rPr>
          <w:rFonts w:ascii="Times New Roman" w:hAnsi="Times New Roman" w:cs="Times New Roman"/>
          <w:sz w:val="24"/>
          <w:szCs w:val="24"/>
        </w:rPr>
        <w:t>2008).</w:t>
      </w:r>
    </w:p>
    <w:p w14:paraId="3A89A4B6" w14:textId="77777777" w:rsidR="00D52B8F" w:rsidRPr="00022A15" w:rsidRDefault="00D52B8F" w:rsidP="00D52B8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presente estudo ira realizar</w:t>
      </w:r>
      <w:r w:rsidRPr="00022A15">
        <w:rPr>
          <w:rFonts w:ascii="Times New Roman" w:hAnsi="Times New Roman" w:cs="Times New Roman"/>
          <w:sz w:val="24"/>
          <w:szCs w:val="24"/>
        </w:rPr>
        <w:t xml:space="preserve"> uma </w:t>
      </w:r>
      <w:r w:rsidRPr="00022A15">
        <w:rPr>
          <w:rFonts w:ascii="Times New Roman" w:hAnsi="Times New Roman" w:cs="Times New Roman"/>
          <w:b/>
          <w:bCs/>
          <w:sz w:val="24"/>
          <w:szCs w:val="24"/>
        </w:rPr>
        <w:t xml:space="preserve">pesquisa exploratória </w:t>
      </w:r>
      <w:r w:rsidRPr="00022A15">
        <w:rPr>
          <w:rFonts w:ascii="Times New Roman" w:hAnsi="Times New Roman" w:cs="Times New Roman"/>
          <w:sz w:val="24"/>
          <w:szCs w:val="24"/>
        </w:rPr>
        <w:t>com 20 passageiros, sendo 10 do sexo masculino e com idades compreendidas entre os 10 e os 70 anos de idade, tendo feito o mesmo dos outros 10 do sexo Feminino com as mesmas idades indicadas acima, sendo que nos 20 passageiros 6 eram passageiros que nem sempre se faziam presentes, e os restantes eram passageiros diários.</w:t>
      </w:r>
    </w:p>
    <w:p w14:paraId="4D80BB00" w14:textId="2197D4AF" w:rsidR="00D52B8F" w:rsidRPr="00022A15" w:rsidRDefault="00D52B8F" w:rsidP="00D52B8F">
      <w:pPr>
        <w:spacing w:line="360" w:lineRule="auto"/>
        <w:jc w:val="both"/>
        <w:rPr>
          <w:rFonts w:ascii="Times New Roman" w:hAnsi="Times New Roman" w:cs="Times New Roman"/>
          <w:sz w:val="24"/>
          <w:szCs w:val="24"/>
        </w:rPr>
      </w:pPr>
      <w:proofErr w:type="spellStart"/>
      <w:r w:rsidRPr="004B7A65">
        <w:rPr>
          <w:rFonts w:ascii="Times New Roman" w:hAnsi="Times New Roman" w:cs="Times New Roman"/>
          <w:color w:val="000000"/>
          <w:sz w:val="24"/>
          <w:szCs w:val="24"/>
        </w:rPr>
        <w:t>Cumudchandra</w:t>
      </w:r>
      <w:proofErr w:type="spellEnd"/>
      <w:r w:rsidRPr="004B7A65">
        <w:rPr>
          <w:rFonts w:ascii="Times New Roman" w:hAnsi="Times New Roman" w:cs="Times New Roman"/>
          <w:color w:val="000000"/>
          <w:sz w:val="24"/>
          <w:szCs w:val="24"/>
        </w:rPr>
        <w:t xml:space="preserve"> (2010) </w:t>
      </w:r>
      <w:r w:rsidR="00383C1B" w:rsidRPr="004B7A65">
        <w:rPr>
          <w:rFonts w:ascii="Times New Roman" w:hAnsi="Times New Roman" w:cs="Times New Roman"/>
          <w:color w:val="000000"/>
          <w:sz w:val="24"/>
          <w:szCs w:val="24"/>
        </w:rPr>
        <w:t>refere</w:t>
      </w:r>
      <w:r w:rsidR="00383C1B" w:rsidRPr="00022A15">
        <w:t xml:space="preserve"> </w:t>
      </w:r>
      <w:r w:rsidR="00383C1B">
        <w:rPr>
          <w:rFonts w:ascii="Times New Roman" w:hAnsi="Times New Roman" w:cs="Times New Roman"/>
          <w:b/>
          <w:bCs/>
          <w:sz w:val="24"/>
          <w:szCs w:val="24"/>
        </w:rPr>
        <w:t>passageiro</w:t>
      </w:r>
      <w:r>
        <w:rPr>
          <w:rFonts w:ascii="Times New Roman" w:hAnsi="Times New Roman" w:cs="Times New Roman"/>
          <w:b/>
          <w:bCs/>
          <w:sz w:val="24"/>
          <w:szCs w:val="24"/>
        </w:rPr>
        <w:t xml:space="preserve"> diário </w:t>
      </w:r>
      <w:r>
        <w:rPr>
          <w:rFonts w:ascii="Times New Roman" w:hAnsi="Times New Roman" w:cs="Times New Roman"/>
          <w:sz w:val="24"/>
          <w:szCs w:val="24"/>
          <w:lang w:val="pt-BR"/>
        </w:rPr>
        <w:t>como</w:t>
      </w:r>
      <w:r w:rsidRPr="00022A15">
        <w:rPr>
          <w:rFonts w:ascii="Times New Roman" w:hAnsi="Times New Roman" w:cs="Times New Roman"/>
          <w:sz w:val="24"/>
          <w:szCs w:val="24"/>
          <w:lang w:val="pt-BR"/>
        </w:rPr>
        <w:t xml:space="preserve"> uma pessoa que faz uma viagem em algum tipo de meio de transporte, ele encontra-se todos os dias na paragem, e que tem uma rota fixa.</w:t>
      </w:r>
    </w:p>
    <w:p w14:paraId="5E92C384" w14:textId="662DEDF5" w:rsidR="00D52B8F" w:rsidRPr="00E255C6" w:rsidRDefault="00D52B8F" w:rsidP="00D52B8F">
      <w:pPr>
        <w:spacing w:line="360" w:lineRule="auto"/>
        <w:jc w:val="both"/>
        <w:rPr>
          <w:rFonts w:ascii="Times New Roman" w:hAnsi="Times New Roman" w:cs="Times New Roman"/>
          <w:sz w:val="24"/>
          <w:szCs w:val="24"/>
          <w:lang w:val="pt-BR"/>
        </w:rPr>
      </w:pPr>
      <w:proofErr w:type="spellStart"/>
      <w:r w:rsidRPr="00E255C6">
        <w:rPr>
          <w:rFonts w:ascii="Times New Roman" w:hAnsi="Times New Roman" w:cs="Times New Roman"/>
          <w:sz w:val="24"/>
          <w:szCs w:val="24"/>
        </w:rPr>
        <w:t>Cumudchandra</w:t>
      </w:r>
      <w:proofErr w:type="spellEnd"/>
      <w:r w:rsidRPr="00E255C6">
        <w:rPr>
          <w:rFonts w:ascii="Times New Roman" w:hAnsi="Times New Roman" w:cs="Times New Roman"/>
          <w:sz w:val="24"/>
          <w:szCs w:val="24"/>
        </w:rPr>
        <w:t xml:space="preserve"> (2010) refere</w:t>
      </w:r>
      <w:r w:rsidRPr="00E255C6">
        <w:t xml:space="preserve"> </w:t>
      </w:r>
      <w:r w:rsidRPr="00E255C6">
        <w:rPr>
          <w:rFonts w:ascii="Times New Roman" w:hAnsi="Times New Roman" w:cs="Times New Roman"/>
          <w:b/>
          <w:bCs/>
          <w:sz w:val="24"/>
          <w:szCs w:val="24"/>
          <w:lang w:val="pt-BR"/>
        </w:rPr>
        <w:t xml:space="preserve">Passageiro Normal </w:t>
      </w:r>
      <w:r w:rsidRPr="00E255C6">
        <w:rPr>
          <w:rFonts w:ascii="Times New Roman" w:hAnsi="Times New Roman" w:cs="Times New Roman"/>
          <w:sz w:val="24"/>
          <w:szCs w:val="24"/>
          <w:lang w:val="pt-BR"/>
        </w:rPr>
        <w:t xml:space="preserve">como uma pessoa que faz uma viagem em algum tipo de meio de transporte, e que nem sempre, ou todos os dias se faz presente na paragem, e </w:t>
      </w:r>
      <w:r w:rsidR="00383C1B" w:rsidRPr="00E255C6">
        <w:rPr>
          <w:rFonts w:ascii="Times New Roman" w:hAnsi="Times New Roman" w:cs="Times New Roman"/>
          <w:sz w:val="24"/>
          <w:szCs w:val="24"/>
          <w:lang w:val="pt-BR"/>
        </w:rPr>
        <w:t>também</w:t>
      </w:r>
      <w:r w:rsidRPr="00E255C6">
        <w:rPr>
          <w:rFonts w:ascii="Times New Roman" w:hAnsi="Times New Roman" w:cs="Times New Roman"/>
          <w:sz w:val="24"/>
          <w:szCs w:val="24"/>
          <w:lang w:val="pt-BR"/>
        </w:rPr>
        <w:t xml:space="preserve"> não tem uma rota fixa.</w:t>
      </w:r>
    </w:p>
    <w:p w14:paraId="3F639AF6" w14:textId="2CC39B27" w:rsidR="00D52B8F" w:rsidRPr="00E255C6" w:rsidRDefault="00D52B8F" w:rsidP="00D52B8F">
      <w:pPr>
        <w:pStyle w:val="PargrafodaLista"/>
        <w:spacing w:after="100" w:afterAutospacing="1" w:line="360" w:lineRule="auto"/>
        <w:ind w:left="0"/>
        <w:jc w:val="both"/>
        <w:rPr>
          <w:rFonts w:ascii="Times New Roman" w:hAnsi="Times New Roman" w:cs="Times New Roman"/>
          <w:sz w:val="24"/>
          <w:szCs w:val="24"/>
        </w:rPr>
      </w:pPr>
      <w:r w:rsidRPr="00E255C6">
        <w:rPr>
          <w:rFonts w:ascii="Times New Roman" w:hAnsi="Times New Roman" w:cs="Times New Roman"/>
          <w:sz w:val="24"/>
          <w:szCs w:val="24"/>
        </w:rPr>
        <w:t xml:space="preserve">De igual modo será feito ao se </w:t>
      </w:r>
      <w:r w:rsidR="00383C1B" w:rsidRPr="00E255C6">
        <w:rPr>
          <w:rFonts w:ascii="Times New Roman" w:hAnsi="Times New Roman" w:cs="Times New Roman"/>
          <w:sz w:val="24"/>
          <w:szCs w:val="24"/>
        </w:rPr>
        <w:t>selecionar</w:t>
      </w:r>
      <w:r w:rsidRPr="00E255C6">
        <w:rPr>
          <w:rFonts w:ascii="Times New Roman" w:hAnsi="Times New Roman" w:cs="Times New Roman"/>
          <w:sz w:val="24"/>
          <w:szCs w:val="24"/>
        </w:rPr>
        <w:t xml:space="preserve"> alguns funcionários, </w:t>
      </w:r>
      <w:r w:rsidR="009F30F2" w:rsidRPr="00E255C6">
        <w:rPr>
          <w:rFonts w:ascii="Times New Roman" w:hAnsi="Times New Roman" w:cs="Times New Roman"/>
          <w:sz w:val="24"/>
          <w:szCs w:val="24"/>
        </w:rPr>
        <w:t>ou seja,</w:t>
      </w:r>
      <w:r w:rsidRPr="00E255C6">
        <w:rPr>
          <w:rFonts w:ascii="Times New Roman" w:hAnsi="Times New Roman" w:cs="Times New Roman"/>
          <w:sz w:val="24"/>
          <w:szCs w:val="24"/>
        </w:rPr>
        <w:t xml:space="preserve"> motoristas e cobradores que transportam os passageiros, foram </w:t>
      </w:r>
      <w:r w:rsidR="00383C1B" w:rsidRPr="00E255C6">
        <w:rPr>
          <w:rFonts w:ascii="Times New Roman" w:hAnsi="Times New Roman" w:cs="Times New Roman"/>
          <w:sz w:val="24"/>
          <w:szCs w:val="24"/>
        </w:rPr>
        <w:t>selecionados</w:t>
      </w:r>
      <w:r w:rsidRPr="00E255C6">
        <w:rPr>
          <w:rFonts w:ascii="Times New Roman" w:hAnsi="Times New Roman" w:cs="Times New Roman"/>
          <w:sz w:val="24"/>
          <w:szCs w:val="24"/>
        </w:rPr>
        <w:t xml:space="preserve"> 3 motoristas, e três cobradores de idades compreendidas entre os 25 anos de idade até os 70 anos, totalizando um total de 6 amostras.</w:t>
      </w:r>
    </w:p>
    <w:p w14:paraId="6284523A" w14:textId="09536087" w:rsidR="00404B24" w:rsidRDefault="00D52B8F" w:rsidP="00741C75">
      <w:pPr>
        <w:spacing w:line="360" w:lineRule="auto"/>
        <w:rPr>
          <w:rFonts w:ascii="Times New Roman" w:hAnsi="Times New Roman" w:cs="Times New Roman"/>
          <w:sz w:val="24"/>
          <w:szCs w:val="24"/>
        </w:rPr>
      </w:pPr>
      <w:r w:rsidRPr="00E255C6">
        <w:rPr>
          <w:rFonts w:ascii="Times New Roman" w:hAnsi="Times New Roman" w:cs="Times New Roman"/>
          <w:sz w:val="24"/>
          <w:szCs w:val="24"/>
        </w:rPr>
        <w:t xml:space="preserve">A escolha desses participantes foi realizada a partir da compreensão de que esses seriam capazes de trazer-nos alguma informação útil para que o </w:t>
      </w:r>
      <w:r w:rsidR="00383C1B" w:rsidRPr="00E255C6">
        <w:rPr>
          <w:rFonts w:ascii="Times New Roman" w:hAnsi="Times New Roman" w:cs="Times New Roman"/>
          <w:sz w:val="24"/>
          <w:szCs w:val="24"/>
        </w:rPr>
        <w:t>projeto</w:t>
      </w:r>
      <w:r w:rsidRPr="00E255C6">
        <w:rPr>
          <w:rFonts w:ascii="Times New Roman" w:hAnsi="Times New Roman" w:cs="Times New Roman"/>
          <w:sz w:val="24"/>
          <w:szCs w:val="24"/>
        </w:rPr>
        <w:t xml:space="preserve"> pudesse ser realizado com sucesso e que fosse eficiente.</w:t>
      </w:r>
    </w:p>
    <w:p w14:paraId="2A03B09D" w14:textId="77777777" w:rsidR="00741C75" w:rsidRPr="00741C75" w:rsidRDefault="00741C75" w:rsidP="00741C75">
      <w:pPr>
        <w:spacing w:line="360" w:lineRule="auto"/>
        <w:rPr>
          <w:rFonts w:ascii="Times New Roman" w:hAnsi="Times New Roman" w:cs="Times New Roman"/>
          <w:sz w:val="24"/>
          <w:szCs w:val="24"/>
        </w:rPr>
      </w:pPr>
    </w:p>
    <w:p w14:paraId="74685AB4" w14:textId="7ED92D5A" w:rsidR="00D52B8F" w:rsidRPr="00404B24" w:rsidRDefault="00D52B8F" w:rsidP="003925AE">
      <w:pPr>
        <w:pStyle w:val="PargrafodaLista"/>
        <w:numPr>
          <w:ilvl w:val="1"/>
          <w:numId w:val="35"/>
        </w:numPr>
        <w:spacing w:line="360" w:lineRule="auto"/>
        <w:outlineLvl w:val="0"/>
        <w:rPr>
          <w:rFonts w:ascii="Times New Roman" w:hAnsi="Times New Roman" w:cs="Times New Roman"/>
          <w:b/>
          <w:color w:val="231F20"/>
          <w:sz w:val="24"/>
        </w:rPr>
      </w:pPr>
      <w:r w:rsidRPr="00404B24">
        <w:rPr>
          <w:rFonts w:ascii="Times New Roman" w:hAnsi="Times New Roman" w:cs="Times New Roman"/>
          <w:b/>
          <w:color w:val="231F20"/>
          <w:sz w:val="24"/>
        </w:rPr>
        <w:t xml:space="preserve"> </w:t>
      </w:r>
      <w:bookmarkStart w:id="328" w:name="_Toc90604058"/>
      <w:r w:rsidRPr="00404B24">
        <w:rPr>
          <w:rFonts w:ascii="Times New Roman" w:hAnsi="Times New Roman" w:cs="Times New Roman"/>
          <w:b/>
          <w:color w:val="231F20"/>
          <w:sz w:val="24"/>
        </w:rPr>
        <w:t>Quanto aos procedimentos</w:t>
      </w:r>
      <w:bookmarkEnd w:id="328"/>
    </w:p>
    <w:p w14:paraId="626C975C" w14:textId="77777777" w:rsidR="00D52B8F" w:rsidRPr="00214346" w:rsidRDefault="00D52B8F" w:rsidP="00D52B8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w:t>
      </w:r>
      <w:r w:rsidRPr="00231A2B">
        <w:rPr>
          <w:rFonts w:ascii="Times New Roman" w:hAnsi="Times New Roman" w:cs="Times New Roman"/>
          <w:color w:val="000000" w:themeColor="text1"/>
          <w:sz w:val="24"/>
          <w:szCs w:val="24"/>
        </w:rPr>
        <w:t xml:space="preserve">uanto aos procedimentos </w:t>
      </w:r>
      <w:r>
        <w:rPr>
          <w:rFonts w:ascii="Times New Roman" w:hAnsi="Times New Roman" w:cs="Times New Roman"/>
          <w:color w:val="000000" w:themeColor="text1"/>
          <w:sz w:val="24"/>
          <w:szCs w:val="24"/>
        </w:rPr>
        <w:t>será bibliográfica.</w:t>
      </w:r>
    </w:p>
    <w:p w14:paraId="7AF79AE1" w14:textId="6DEFE780" w:rsidR="00D52B8F" w:rsidRDefault="00D52B8F" w:rsidP="00D52B8F">
      <w:pPr>
        <w:spacing w:before="200" w:after="0" w:line="360" w:lineRule="auto"/>
        <w:ind w:left="2160"/>
        <w:jc w:val="both"/>
        <w:rPr>
          <w:rFonts w:ascii="Times New Roman" w:hAnsi="Times New Roman" w:cs="Times New Roman"/>
          <w:color w:val="231F20"/>
          <w:sz w:val="24"/>
          <w:szCs w:val="24"/>
        </w:rPr>
      </w:pPr>
      <w:r w:rsidRPr="00214346">
        <w:rPr>
          <w:rFonts w:ascii="Times New Roman" w:hAnsi="Times New Roman" w:cs="Times New Roman"/>
          <w:color w:val="231F20"/>
          <w:sz w:val="24"/>
          <w:szCs w:val="24"/>
        </w:rPr>
        <w:t xml:space="preserve">A pesquisa bibliográfica é feita a partir do levantamento de referências teóricas já analisadas, e publicadas por meios escritos e </w:t>
      </w:r>
      <w:r w:rsidR="00383C1B" w:rsidRPr="00214346">
        <w:rPr>
          <w:rFonts w:ascii="Times New Roman" w:hAnsi="Times New Roman" w:cs="Times New Roman"/>
          <w:color w:val="231F20"/>
          <w:sz w:val="24"/>
          <w:szCs w:val="24"/>
        </w:rPr>
        <w:t>eletrónicos</w:t>
      </w:r>
      <w:r w:rsidRPr="00214346">
        <w:rPr>
          <w:rFonts w:ascii="Times New Roman" w:hAnsi="Times New Roman" w:cs="Times New Roman"/>
          <w:color w:val="231F20"/>
          <w:sz w:val="24"/>
          <w:szCs w:val="24"/>
        </w:rPr>
        <w:t>, como livros, artigos científicos, páginas de web sites. Qualquer trabalho</w:t>
      </w:r>
      <w:r>
        <w:rPr>
          <w:rFonts w:ascii="Times New Roman" w:hAnsi="Times New Roman" w:cs="Times New Roman"/>
          <w:color w:val="231F20"/>
          <w:sz w:val="24"/>
          <w:szCs w:val="24"/>
        </w:rPr>
        <w:t xml:space="preserve"> </w:t>
      </w:r>
      <w:r w:rsidRPr="00214346">
        <w:rPr>
          <w:rFonts w:ascii="Times New Roman" w:hAnsi="Times New Roman" w:cs="Times New Roman"/>
          <w:color w:val="231F20"/>
          <w:sz w:val="24"/>
          <w:szCs w:val="24"/>
        </w:rPr>
        <w:t>científico inicia-se com uma pesquisa bibliográfica, que permite ao pesquisador conhecer o que já se estudou sobre o assunto.</w:t>
      </w:r>
      <w:r>
        <w:rPr>
          <w:rFonts w:ascii="Times New Roman" w:hAnsi="Times New Roman" w:cs="Times New Roman"/>
          <w:color w:val="231F20"/>
          <w:sz w:val="24"/>
          <w:szCs w:val="24"/>
        </w:rPr>
        <w:t xml:space="preserve"> </w:t>
      </w:r>
      <w:r w:rsidR="00383C1B" w:rsidRPr="00214346">
        <w:rPr>
          <w:rFonts w:ascii="Times New Roman" w:hAnsi="Times New Roman" w:cs="Times New Roman"/>
          <w:color w:val="231F20"/>
          <w:sz w:val="24"/>
          <w:szCs w:val="24"/>
        </w:rPr>
        <w:t>Existem, porém,</w:t>
      </w:r>
      <w:r w:rsidRPr="00214346">
        <w:rPr>
          <w:rFonts w:ascii="Times New Roman" w:hAnsi="Times New Roman" w:cs="Times New Roman"/>
          <w:color w:val="231F20"/>
          <w:sz w:val="24"/>
          <w:szCs w:val="24"/>
        </w:rPr>
        <w:t xml:space="preserve"> pesquisas científicas que se baseiam unicamente na pesquisa bibliográfica, procurando referências teóricas publicadas com o </w:t>
      </w:r>
      <w:r w:rsidR="00383C1B" w:rsidRPr="00214346">
        <w:rPr>
          <w:rFonts w:ascii="Times New Roman" w:hAnsi="Times New Roman" w:cs="Times New Roman"/>
          <w:color w:val="231F20"/>
          <w:sz w:val="24"/>
          <w:szCs w:val="24"/>
        </w:rPr>
        <w:t>objetivo</w:t>
      </w:r>
      <w:r w:rsidRPr="00214346">
        <w:rPr>
          <w:rFonts w:ascii="Times New Roman" w:hAnsi="Times New Roman" w:cs="Times New Roman"/>
          <w:color w:val="231F20"/>
          <w:sz w:val="24"/>
          <w:szCs w:val="24"/>
        </w:rPr>
        <w:t xml:space="preserve"> de recolher </w:t>
      </w:r>
      <w:r w:rsidRPr="00214346">
        <w:rPr>
          <w:rFonts w:ascii="Times New Roman" w:hAnsi="Times New Roman" w:cs="Times New Roman"/>
          <w:color w:val="231F20"/>
          <w:sz w:val="24"/>
          <w:szCs w:val="24"/>
        </w:rPr>
        <w:lastRenderedPageBreak/>
        <w:t>informações ou conhecimentos prévios sobre o problema a respeito do qual se procura a resposta (FONSECA, 2002, p. 32).</w:t>
      </w:r>
    </w:p>
    <w:p w14:paraId="07FDB09D" w14:textId="77777777" w:rsidR="00D52B8F" w:rsidRDefault="00D52B8F" w:rsidP="00D52B8F">
      <w:pPr>
        <w:spacing w:line="360" w:lineRule="auto"/>
        <w:jc w:val="both"/>
        <w:rPr>
          <w:rFonts w:ascii="Times New Roman" w:hAnsi="Times New Roman" w:cs="Times New Roman"/>
          <w:color w:val="000000" w:themeColor="text1"/>
          <w:sz w:val="24"/>
          <w:szCs w:val="24"/>
        </w:rPr>
      </w:pPr>
    </w:p>
    <w:p w14:paraId="2A6D28B7" w14:textId="0482A0EB" w:rsidR="00D52B8F" w:rsidRPr="00214346" w:rsidRDefault="00D52B8F" w:rsidP="00D52B8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Neste trabalho a pesquisa bibliográfica consiste na elaboração do </w:t>
      </w:r>
      <w:r w:rsidR="00383C1B">
        <w:rPr>
          <w:rFonts w:ascii="Times New Roman" w:hAnsi="Times New Roman" w:cs="Times New Roman"/>
          <w:color w:val="000000" w:themeColor="text1"/>
          <w:sz w:val="24"/>
          <w:szCs w:val="24"/>
        </w:rPr>
        <w:t>projeto</w:t>
      </w:r>
      <w:r>
        <w:rPr>
          <w:rFonts w:ascii="Times New Roman" w:hAnsi="Times New Roman" w:cs="Times New Roman"/>
          <w:color w:val="000000" w:themeColor="text1"/>
          <w:sz w:val="24"/>
          <w:szCs w:val="24"/>
        </w:rPr>
        <w:t xml:space="preserve"> a partir de materiais já </w:t>
      </w:r>
      <w:r w:rsidRPr="000A1391">
        <w:rPr>
          <w:rFonts w:ascii="Times New Roman" w:hAnsi="Times New Roman" w:cs="Times New Roman"/>
          <w:color w:val="000000" w:themeColor="text1"/>
          <w:sz w:val="24"/>
          <w:szCs w:val="24"/>
        </w:rPr>
        <w:t>publicados, como artigos,</w:t>
      </w:r>
      <w:r>
        <w:rPr>
          <w:rFonts w:ascii="Times New Roman" w:hAnsi="Times New Roman" w:cs="Times New Roman"/>
          <w:color w:val="000000" w:themeColor="text1"/>
          <w:sz w:val="24"/>
          <w:szCs w:val="24"/>
        </w:rPr>
        <w:t xml:space="preserve"> jornais, revistas,</w:t>
      </w:r>
      <w:r w:rsidRPr="000A1391">
        <w:rPr>
          <w:rFonts w:ascii="Times New Roman" w:hAnsi="Times New Roman" w:cs="Times New Roman"/>
          <w:color w:val="000000" w:themeColor="text1"/>
          <w:sz w:val="24"/>
          <w:szCs w:val="24"/>
        </w:rPr>
        <w:t xml:space="preserve"> livros</w:t>
      </w:r>
      <w:r>
        <w:rPr>
          <w:rFonts w:ascii="Times New Roman" w:hAnsi="Times New Roman" w:cs="Times New Roman"/>
          <w:color w:val="000000" w:themeColor="text1"/>
          <w:sz w:val="24"/>
          <w:szCs w:val="24"/>
        </w:rPr>
        <w:t>, alguns conteúdos da Internet</w:t>
      </w:r>
      <w:r w:rsidRPr="000A1391">
        <w:rPr>
          <w:rFonts w:ascii="Times New Roman" w:hAnsi="Times New Roman" w:cs="Times New Roman"/>
          <w:color w:val="000000" w:themeColor="text1"/>
          <w:sz w:val="24"/>
          <w:szCs w:val="24"/>
        </w:rPr>
        <w:t xml:space="preserve">. </w:t>
      </w:r>
    </w:p>
    <w:p w14:paraId="38BFB85E" w14:textId="687B0E47" w:rsidR="00D52B8F" w:rsidRPr="00113615" w:rsidRDefault="00D52B8F" w:rsidP="00D52B8F">
      <w:pPr>
        <w:pStyle w:val="Ttulo2"/>
      </w:pPr>
      <w:bookmarkStart w:id="329" w:name="_Toc64668746"/>
      <w:bookmarkStart w:id="330" w:name="_Toc90604059"/>
      <w:r>
        <w:t xml:space="preserve">3.5. </w:t>
      </w:r>
      <w:r w:rsidRPr="00966557">
        <w:t>Universo</w:t>
      </w:r>
      <w:bookmarkEnd w:id="329"/>
      <w:bookmarkEnd w:id="330"/>
    </w:p>
    <w:p w14:paraId="6E72CED9" w14:textId="71EFE4C9" w:rsidR="0022174D" w:rsidRDefault="00D52B8F" w:rsidP="009F30F2">
      <w:pPr>
        <w:spacing w:before="200" w:after="0" w:line="360" w:lineRule="auto"/>
        <w:ind w:left="2160"/>
        <w:jc w:val="both"/>
        <w:rPr>
          <w:rFonts w:ascii="Times New Roman" w:hAnsi="Times New Roman" w:cs="Times New Roman"/>
          <w:sz w:val="24"/>
          <w:szCs w:val="24"/>
        </w:rPr>
      </w:pPr>
      <w:r w:rsidRPr="008A663E">
        <w:rPr>
          <w:rFonts w:ascii="Times New Roman" w:hAnsi="Times New Roman" w:cs="Times New Roman"/>
          <w:sz w:val="24"/>
          <w:szCs w:val="24"/>
        </w:rPr>
        <w:t xml:space="preserve">De acordo com (CONTANDRIOPOULOS, 1994, p.57), toda questão de pesquisa define um universo de </w:t>
      </w:r>
      <w:r w:rsidR="00383C1B" w:rsidRPr="008A663E">
        <w:rPr>
          <w:rFonts w:ascii="Times New Roman" w:hAnsi="Times New Roman" w:cs="Times New Roman"/>
          <w:sz w:val="24"/>
          <w:szCs w:val="24"/>
        </w:rPr>
        <w:t>objeto</w:t>
      </w:r>
      <w:r w:rsidRPr="008A663E">
        <w:rPr>
          <w:rFonts w:ascii="Times New Roman" w:hAnsi="Times New Roman" w:cs="Times New Roman"/>
          <w:sz w:val="24"/>
          <w:szCs w:val="24"/>
        </w:rPr>
        <w:t xml:space="preserve"> aos quais os resultados do estudo deverão ser aplicáveis. A população alvo é composta de elementos distintos possuindo um certo número de características comuns. Quando a população alvo é grande demais para ser usada integralmente, é necessário escolher uma amostra. </w:t>
      </w:r>
    </w:p>
    <w:p w14:paraId="2E10B75B" w14:textId="23095B92" w:rsidR="00D52B8F" w:rsidRPr="008A663E" w:rsidRDefault="00D52B8F" w:rsidP="00E255C6">
      <w:pPr>
        <w:spacing w:before="200" w:after="0" w:line="360" w:lineRule="auto"/>
        <w:jc w:val="both"/>
        <w:rPr>
          <w:rFonts w:ascii="Times New Roman" w:hAnsi="Times New Roman" w:cs="Times New Roman"/>
          <w:sz w:val="24"/>
          <w:szCs w:val="24"/>
        </w:rPr>
      </w:pPr>
      <w:r w:rsidRPr="008A663E">
        <w:rPr>
          <w:rFonts w:ascii="Times New Roman" w:hAnsi="Times New Roman" w:cs="Times New Roman"/>
          <w:sz w:val="24"/>
          <w:szCs w:val="24"/>
        </w:rPr>
        <w:t xml:space="preserve">Em função da população </w:t>
      </w:r>
      <w:r w:rsidR="00383C1B" w:rsidRPr="008A663E">
        <w:rPr>
          <w:rFonts w:ascii="Times New Roman" w:hAnsi="Times New Roman" w:cs="Times New Roman"/>
          <w:sz w:val="24"/>
          <w:szCs w:val="24"/>
        </w:rPr>
        <w:t>alvo possuir</w:t>
      </w:r>
      <w:r w:rsidRPr="008A663E">
        <w:rPr>
          <w:rFonts w:ascii="Times New Roman" w:hAnsi="Times New Roman" w:cs="Times New Roman"/>
          <w:sz w:val="24"/>
          <w:szCs w:val="24"/>
        </w:rPr>
        <w:t xml:space="preserve"> um número muito amplo de unidades, o estudo pretende abranger</w:t>
      </w:r>
      <w:r w:rsidR="0022174D">
        <w:rPr>
          <w:rFonts w:ascii="Times New Roman" w:hAnsi="Times New Roman" w:cs="Times New Roman"/>
          <w:sz w:val="24"/>
          <w:szCs w:val="24"/>
        </w:rPr>
        <w:t xml:space="preserve"> somente passageiros e </w:t>
      </w:r>
      <w:r w:rsidR="00383C1B">
        <w:rPr>
          <w:rFonts w:ascii="Times New Roman" w:hAnsi="Times New Roman" w:cs="Times New Roman"/>
          <w:sz w:val="24"/>
          <w:szCs w:val="24"/>
        </w:rPr>
        <w:t>funcionários</w:t>
      </w:r>
      <w:r w:rsidR="0022174D">
        <w:rPr>
          <w:rFonts w:ascii="Times New Roman" w:hAnsi="Times New Roman" w:cs="Times New Roman"/>
          <w:sz w:val="24"/>
          <w:szCs w:val="24"/>
        </w:rPr>
        <w:t xml:space="preserve"> que fazem o percurso de </w:t>
      </w:r>
      <w:proofErr w:type="spellStart"/>
      <w:r w:rsidR="0022174D">
        <w:rPr>
          <w:rFonts w:ascii="Times New Roman" w:hAnsi="Times New Roman" w:cs="Times New Roman"/>
          <w:sz w:val="24"/>
          <w:szCs w:val="24"/>
        </w:rPr>
        <w:t>Magoanine</w:t>
      </w:r>
      <w:proofErr w:type="spellEnd"/>
      <w:r w:rsidR="0022174D">
        <w:rPr>
          <w:rFonts w:ascii="Times New Roman" w:hAnsi="Times New Roman" w:cs="Times New Roman"/>
          <w:sz w:val="24"/>
          <w:szCs w:val="24"/>
        </w:rPr>
        <w:t xml:space="preserve"> Museu e </w:t>
      </w:r>
      <w:proofErr w:type="spellStart"/>
      <w:r w:rsidR="0022174D">
        <w:rPr>
          <w:rFonts w:ascii="Times New Roman" w:hAnsi="Times New Roman" w:cs="Times New Roman"/>
          <w:sz w:val="24"/>
          <w:szCs w:val="24"/>
        </w:rPr>
        <w:t>Magoanine</w:t>
      </w:r>
      <w:proofErr w:type="spellEnd"/>
      <w:r w:rsidR="0022174D">
        <w:rPr>
          <w:rFonts w:ascii="Times New Roman" w:hAnsi="Times New Roman" w:cs="Times New Roman"/>
          <w:sz w:val="24"/>
          <w:szCs w:val="24"/>
        </w:rPr>
        <w:t xml:space="preserve"> Baixa</w:t>
      </w:r>
      <w:r w:rsidRPr="008A663E">
        <w:rPr>
          <w:rFonts w:ascii="Times New Roman" w:hAnsi="Times New Roman" w:cs="Times New Roman"/>
          <w:sz w:val="24"/>
          <w:szCs w:val="24"/>
        </w:rPr>
        <w:t>.</w:t>
      </w:r>
    </w:p>
    <w:p w14:paraId="5256E34B" w14:textId="7E412296" w:rsidR="00D52B8F" w:rsidRDefault="00D52B8F" w:rsidP="00D52B8F">
      <w:pPr>
        <w:pStyle w:val="PargrafodaLista"/>
        <w:spacing w:line="360" w:lineRule="auto"/>
        <w:ind w:left="1800"/>
        <w:jc w:val="both"/>
        <w:rPr>
          <w:rFonts w:ascii="Times New Roman" w:hAnsi="Times New Roman" w:cs="Times New Roman"/>
          <w:sz w:val="24"/>
          <w:szCs w:val="24"/>
        </w:rPr>
      </w:pPr>
    </w:p>
    <w:p w14:paraId="23D8C809" w14:textId="77777777" w:rsidR="0022174D" w:rsidRDefault="0022174D" w:rsidP="00D52B8F">
      <w:pPr>
        <w:pStyle w:val="PargrafodaLista"/>
        <w:spacing w:line="360" w:lineRule="auto"/>
        <w:ind w:left="1800"/>
        <w:jc w:val="both"/>
        <w:rPr>
          <w:rFonts w:ascii="Times New Roman" w:hAnsi="Times New Roman" w:cs="Times New Roman"/>
          <w:sz w:val="24"/>
          <w:szCs w:val="24"/>
        </w:rPr>
      </w:pPr>
    </w:p>
    <w:p w14:paraId="6A5A87CA" w14:textId="486F320E" w:rsidR="00D52B8F" w:rsidRPr="00113615" w:rsidRDefault="00D52B8F" w:rsidP="00D52B8F">
      <w:pPr>
        <w:pStyle w:val="Ttulo2"/>
      </w:pPr>
      <w:bookmarkStart w:id="331" w:name="_Toc64668747"/>
      <w:bookmarkStart w:id="332" w:name="_Toc90604060"/>
      <w:r>
        <w:t xml:space="preserve">3.6. </w:t>
      </w:r>
      <w:r w:rsidRPr="00966557">
        <w:t>Amostra</w:t>
      </w:r>
      <w:bookmarkEnd w:id="331"/>
      <w:bookmarkEnd w:id="332"/>
      <w:r>
        <w:t xml:space="preserve"> </w:t>
      </w:r>
    </w:p>
    <w:p w14:paraId="2E183E87" w14:textId="6B6E8B3F" w:rsidR="00D52B8F" w:rsidRPr="00AA1A3E" w:rsidRDefault="00D52B8F" w:rsidP="00D52B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Amostra </w:t>
      </w:r>
      <w:r w:rsidRPr="00AA1A3E">
        <w:rPr>
          <w:rFonts w:ascii="Times New Roman" w:hAnsi="Times New Roman" w:cs="Times New Roman"/>
          <w:sz w:val="24"/>
          <w:szCs w:val="24"/>
        </w:rPr>
        <w:t>ser</w:t>
      </w:r>
      <w:r>
        <w:rPr>
          <w:rFonts w:ascii="Times New Roman" w:hAnsi="Times New Roman" w:cs="Times New Roman"/>
          <w:sz w:val="24"/>
          <w:szCs w:val="24"/>
        </w:rPr>
        <w:t>á</w:t>
      </w:r>
      <w:r w:rsidRPr="00AA1A3E">
        <w:rPr>
          <w:rFonts w:ascii="Times New Roman" w:hAnsi="Times New Roman" w:cs="Times New Roman"/>
          <w:sz w:val="24"/>
          <w:szCs w:val="24"/>
        </w:rPr>
        <w:t xml:space="preserve"> uma porção ou parcela, convenientemente </w:t>
      </w:r>
      <w:r w:rsidR="00383C1B" w:rsidRPr="00AA1A3E">
        <w:rPr>
          <w:rFonts w:ascii="Times New Roman" w:hAnsi="Times New Roman" w:cs="Times New Roman"/>
          <w:sz w:val="24"/>
          <w:szCs w:val="24"/>
        </w:rPr>
        <w:t>selecionada</w:t>
      </w:r>
      <w:r w:rsidRPr="00AA1A3E">
        <w:rPr>
          <w:rFonts w:ascii="Times New Roman" w:hAnsi="Times New Roman" w:cs="Times New Roman"/>
          <w:sz w:val="24"/>
          <w:szCs w:val="24"/>
        </w:rPr>
        <w:t xml:space="preserve"> do universo (MARCON &amp; LAKATOS, 2001).</w:t>
      </w:r>
    </w:p>
    <w:p w14:paraId="73239B54" w14:textId="721417ED" w:rsidR="00D52B8F" w:rsidRPr="00AA1A3E" w:rsidRDefault="00D52B8F" w:rsidP="00D52B8F">
      <w:pPr>
        <w:spacing w:line="360" w:lineRule="auto"/>
        <w:jc w:val="both"/>
        <w:rPr>
          <w:rFonts w:ascii="Times New Roman" w:hAnsi="Times New Roman" w:cs="Times New Roman"/>
          <w:sz w:val="24"/>
          <w:szCs w:val="24"/>
        </w:rPr>
      </w:pPr>
      <w:r w:rsidRPr="00AA1A3E">
        <w:rPr>
          <w:rFonts w:ascii="Times New Roman" w:hAnsi="Times New Roman" w:cs="Times New Roman"/>
          <w:sz w:val="24"/>
          <w:szCs w:val="24"/>
        </w:rPr>
        <w:t>A presente pesquisa usar</w:t>
      </w:r>
      <w:r w:rsidR="00E255C6">
        <w:rPr>
          <w:rFonts w:ascii="Times New Roman" w:hAnsi="Times New Roman" w:cs="Times New Roman"/>
          <w:sz w:val="24"/>
          <w:szCs w:val="24"/>
        </w:rPr>
        <w:t>a</w:t>
      </w:r>
      <w:r w:rsidRPr="00AA1A3E">
        <w:rPr>
          <w:rFonts w:ascii="Times New Roman" w:hAnsi="Times New Roman" w:cs="Times New Roman"/>
          <w:sz w:val="24"/>
          <w:szCs w:val="24"/>
        </w:rPr>
        <w:t xml:space="preserve"> a amostragem aleatória, cujo elemento de </w:t>
      </w:r>
      <w:r w:rsidR="00383C1B" w:rsidRPr="00AA1A3E">
        <w:rPr>
          <w:rFonts w:ascii="Times New Roman" w:hAnsi="Times New Roman" w:cs="Times New Roman"/>
          <w:sz w:val="24"/>
          <w:szCs w:val="24"/>
        </w:rPr>
        <w:t>seleção</w:t>
      </w:r>
      <w:r w:rsidRPr="00AA1A3E">
        <w:rPr>
          <w:rFonts w:ascii="Times New Roman" w:hAnsi="Times New Roman" w:cs="Times New Roman"/>
          <w:sz w:val="24"/>
          <w:szCs w:val="24"/>
        </w:rPr>
        <w:t xml:space="preserve"> será através de elementos ou grupos que dá a cada elemento uma probabilidade de inclusão na amostra</w:t>
      </w:r>
      <w:r>
        <w:rPr>
          <w:rFonts w:ascii="Times New Roman" w:hAnsi="Times New Roman" w:cs="Times New Roman"/>
          <w:sz w:val="24"/>
          <w:szCs w:val="24"/>
        </w:rPr>
        <w:t>, os participantes serão os Funcionários da AMT, e os Passageiros do bairro ferroviário</w:t>
      </w:r>
      <w:r w:rsidRPr="00AA1A3E">
        <w:rPr>
          <w:rFonts w:ascii="Times New Roman" w:hAnsi="Times New Roman" w:cs="Times New Roman"/>
          <w:sz w:val="24"/>
          <w:szCs w:val="24"/>
        </w:rPr>
        <w:t xml:space="preserve">. </w:t>
      </w:r>
    </w:p>
    <w:p w14:paraId="380AE100" w14:textId="65A27070" w:rsidR="00D52B8F" w:rsidRDefault="00596A20" w:rsidP="00D52B8F">
      <w:pPr>
        <w:spacing w:before="200"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C</w:t>
      </w:r>
      <w:r w:rsidR="00D52B8F" w:rsidRPr="008A663E">
        <w:rPr>
          <w:rFonts w:ascii="Times New Roman" w:hAnsi="Times New Roman" w:cs="Times New Roman"/>
          <w:sz w:val="24"/>
          <w:szCs w:val="24"/>
        </w:rPr>
        <w:t xml:space="preserve">ertos estudos recorrem a amostra pelos seguintes </w:t>
      </w:r>
      <w:r w:rsidR="00383C1B" w:rsidRPr="008A663E">
        <w:rPr>
          <w:rFonts w:ascii="Times New Roman" w:hAnsi="Times New Roman" w:cs="Times New Roman"/>
          <w:sz w:val="24"/>
          <w:szCs w:val="24"/>
        </w:rPr>
        <w:t>fatores</w:t>
      </w:r>
      <w:r w:rsidR="00D52B8F" w:rsidRPr="008A663E">
        <w:rPr>
          <w:rFonts w:ascii="Times New Roman" w:hAnsi="Times New Roman" w:cs="Times New Roman"/>
          <w:sz w:val="24"/>
          <w:szCs w:val="24"/>
        </w:rPr>
        <w:t xml:space="preserve">: grupos de controlo (além do estudado), </w:t>
      </w:r>
      <w:r w:rsidR="00383C1B" w:rsidRPr="008A663E">
        <w:rPr>
          <w:rFonts w:ascii="Times New Roman" w:hAnsi="Times New Roman" w:cs="Times New Roman"/>
          <w:sz w:val="24"/>
          <w:szCs w:val="24"/>
        </w:rPr>
        <w:t>seleção</w:t>
      </w:r>
      <w:r w:rsidR="00D52B8F" w:rsidRPr="008A663E">
        <w:rPr>
          <w:rFonts w:ascii="Times New Roman" w:hAnsi="Times New Roman" w:cs="Times New Roman"/>
          <w:sz w:val="24"/>
          <w:szCs w:val="24"/>
        </w:rPr>
        <w:t xml:space="preserve"> de uma secção da população, por técnica</w:t>
      </w:r>
      <w:r w:rsidR="00D52B8F">
        <w:rPr>
          <w:rFonts w:ascii="Times New Roman" w:hAnsi="Times New Roman" w:cs="Times New Roman"/>
          <w:sz w:val="24"/>
          <w:szCs w:val="24"/>
        </w:rPr>
        <w:t xml:space="preserve"> </w:t>
      </w:r>
      <w:r w:rsidR="00D52B8F" w:rsidRPr="008A663E">
        <w:rPr>
          <w:rFonts w:ascii="Times New Roman" w:hAnsi="Times New Roman" w:cs="Times New Roman"/>
          <w:sz w:val="24"/>
          <w:szCs w:val="24"/>
        </w:rPr>
        <w:t xml:space="preserve">probabilística e manipulação das variáveis independentes com a finalidade de controlar ao máximo os </w:t>
      </w:r>
      <w:r w:rsidR="00383C1B" w:rsidRPr="008A663E">
        <w:rPr>
          <w:rFonts w:ascii="Times New Roman" w:hAnsi="Times New Roman" w:cs="Times New Roman"/>
          <w:sz w:val="24"/>
          <w:szCs w:val="24"/>
        </w:rPr>
        <w:t>fatores</w:t>
      </w:r>
      <w:r w:rsidR="00D52B8F" w:rsidRPr="008A663E">
        <w:rPr>
          <w:rFonts w:ascii="Times New Roman" w:hAnsi="Times New Roman" w:cs="Times New Roman"/>
          <w:sz w:val="24"/>
          <w:szCs w:val="24"/>
        </w:rPr>
        <w:t xml:space="preserve"> pertinentes</w:t>
      </w:r>
      <w:r>
        <w:rPr>
          <w:rFonts w:ascii="Times New Roman" w:hAnsi="Times New Roman" w:cs="Times New Roman"/>
          <w:sz w:val="24"/>
          <w:szCs w:val="24"/>
        </w:rPr>
        <w:t xml:space="preserve"> </w:t>
      </w:r>
      <w:r w:rsidRPr="008A663E">
        <w:rPr>
          <w:rFonts w:ascii="Times New Roman" w:hAnsi="Times New Roman" w:cs="Times New Roman"/>
          <w:sz w:val="24"/>
          <w:szCs w:val="24"/>
        </w:rPr>
        <w:t>(JEVEAU APUD CABRITO ET AL, 1992, p.178)</w:t>
      </w:r>
      <w:r>
        <w:rPr>
          <w:rFonts w:ascii="Times New Roman" w:hAnsi="Times New Roman" w:cs="Times New Roman"/>
          <w:sz w:val="24"/>
          <w:szCs w:val="24"/>
        </w:rPr>
        <w:t>.</w:t>
      </w:r>
    </w:p>
    <w:p w14:paraId="14667DAB" w14:textId="77777777" w:rsidR="00D52B8F" w:rsidRDefault="00D52B8F" w:rsidP="00D52B8F">
      <w:pPr>
        <w:spacing w:line="360" w:lineRule="auto"/>
        <w:jc w:val="both"/>
        <w:rPr>
          <w:rFonts w:ascii="Times New Roman" w:hAnsi="Times New Roman" w:cs="Times New Roman"/>
          <w:sz w:val="24"/>
          <w:szCs w:val="24"/>
        </w:rPr>
      </w:pPr>
    </w:p>
    <w:p w14:paraId="3AEFB33B" w14:textId="1910D6D0" w:rsidR="00D52B8F" w:rsidRPr="00113615" w:rsidRDefault="00D52B8F" w:rsidP="00D52B8F">
      <w:pPr>
        <w:pStyle w:val="Ttulo2"/>
      </w:pPr>
      <w:bookmarkStart w:id="333" w:name="_Toc64668748"/>
      <w:bookmarkStart w:id="334" w:name="_Toc90604061"/>
      <w:r>
        <w:t xml:space="preserve">3.7. </w:t>
      </w:r>
      <w:r w:rsidRPr="00966557">
        <w:t>Técnica de Recolha de Dados</w:t>
      </w:r>
      <w:bookmarkEnd w:id="333"/>
      <w:bookmarkEnd w:id="334"/>
    </w:p>
    <w:p w14:paraId="18BBBB6C" w14:textId="5B2F67CD" w:rsidR="00D52B8F" w:rsidRPr="00AA1A3E" w:rsidRDefault="00D52B8F" w:rsidP="00D52B8F">
      <w:pPr>
        <w:spacing w:line="360" w:lineRule="auto"/>
        <w:jc w:val="both"/>
        <w:rPr>
          <w:rFonts w:ascii="Times New Roman" w:hAnsi="Times New Roman" w:cs="Times New Roman"/>
          <w:sz w:val="24"/>
          <w:szCs w:val="24"/>
        </w:rPr>
      </w:pPr>
      <w:r w:rsidRPr="00AA1A3E">
        <w:rPr>
          <w:rFonts w:ascii="Times New Roman" w:hAnsi="Times New Roman" w:cs="Times New Roman"/>
          <w:sz w:val="24"/>
          <w:szCs w:val="24"/>
        </w:rPr>
        <w:t xml:space="preserve">As técnicas de </w:t>
      </w:r>
      <w:r w:rsidR="00383C1B" w:rsidRPr="00AA1A3E">
        <w:rPr>
          <w:rFonts w:ascii="Times New Roman" w:hAnsi="Times New Roman" w:cs="Times New Roman"/>
          <w:sz w:val="24"/>
          <w:szCs w:val="24"/>
        </w:rPr>
        <w:t>coleta</w:t>
      </w:r>
      <w:r w:rsidRPr="00AA1A3E">
        <w:rPr>
          <w:rFonts w:ascii="Times New Roman" w:hAnsi="Times New Roman" w:cs="Times New Roman"/>
          <w:sz w:val="24"/>
          <w:szCs w:val="24"/>
        </w:rPr>
        <w:t xml:space="preserve"> de dados são um conjunto de regras ou processos utilizados por uma ciência, ou seja, corresponde à parte prática da </w:t>
      </w:r>
      <w:r w:rsidR="00383C1B" w:rsidRPr="00AA1A3E">
        <w:rPr>
          <w:rFonts w:ascii="Times New Roman" w:hAnsi="Times New Roman" w:cs="Times New Roman"/>
          <w:sz w:val="24"/>
          <w:szCs w:val="24"/>
        </w:rPr>
        <w:t>coleta</w:t>
      </w:r>
      <w:r w:rsidRPr="00AA1A3E">
        <w:rPr>
          <w:rFonts w:ascii="Times New Roman" w:hAnsi="Times New Roman" w:cs="Times New Roman"/>
          <w:sz w:val="24"/>
          <w:szCs w:val="24"/>
        </w:rPr>
        <w:t xml:space="preserve"> de dados (LAKATOS &amp; MARCONI, 2001). Durante a </w:t>
      </w:r>
      <w:r w:rsidR="00383C1B" w:rsidRPr="00AA1A3E">
        <w:rPr>
          <w:rFonts w:ascii="Times New Roman" w:hAnsi="Times New Roman" w:cs="Times New Roman"/>
          <w:sz w:val="24"/>
          <w:szCs w:val="24"/>
        </w:rPr>
        <w:t>coleta</w:t>
      </w:r>
      <w:r w:rsidRPr="00AA1A3E">
        <w:rPr>
          <w:rFonts w:ascii="Times New Roman" w:hAnsi="Times New Roman" w:cs="Times New Roman"/>
          <w:sz w:val="24"/>
          <w:szCs w:val="24"/>
        </w:rPr>
        <w:t xml:space="preserve"> de dados, diferentes técnicas podem ser empregadas, sendo mais utilizados: a entrevista, o questionário, a observação e a análise documental.</w:t>
      </w:r>
    </w:p>
    <w:p w14:paraId="7511E1AB" w14:textId="77777777" w:rsidR="00D52B8F" w:rsidRPr="0088274A" w:rsidRDefault="00D52B8F" w:rsidP="00D52B8F">
      <w:pPr>
        <w:spacing w:line="360" w:lineRule="auto"/>
        <w:jc w:val="both"/>
        <w:rPr>
          <w:rFonts w:ascii="Times New Roman" w:hAnsi="Times New Roman" w:cs="Times New Roman"/>
          <w:sz w:val="24"/>
          <w:szCs w:val="24"/>
        </w:rPr>
      </w:pPr>
    </w:p>
    <w:p w14:paraId="4A0B493E" w14:textId="743DF451" w:rsidR="00D52B8F" w:rsidRDefault="00D52B8F" w:rsidP="00D52B8F">
      <w:pPr>
        <w:pStyle w:val="Ttulo2"/>
      </w:pPr>
      <w:bookmarkStart w:id="335" w:name="_Toc64668751"/>
      <w:bookmarkStart w:id="336" w:name="_Toc90604062"/>
      <w:r>
        <w:t xml:space="preserve">3.8. </w:t>
      </w:r>
      <w:r w:rsidRPr="00966557">
        <w:t>Análise</w:t>
      </w:r>
      <w:r>
        <w:t xml:space="preserve"> Documental</w:t>
      </w:r>
      <w:bookmarkEnd w:id="335"/>
      <w:bookmarkEnd w:id="336"/>
      <w:r>
        <w:t xml:space="preserve"> </w:t>
      </w:r>
    </w:p>
    <w:p w14:paraId="2E05AD8F" w14:textId="77777777" w:rsidR="00D52B8F" w:rsidRDefault="00D52B8F" w:rsidP="00D52B8F">
      <w:pPr>
        <w:pStyle w:val="Corpodetexto"/>
        <w:ind w:left="2242"/>
      </w:pPr>
    </w:p>
    <w:p w14:paraId="2AE01F37" w14:textId="77777777" w:rsidR="00D52B8F" w:rsidRDefault="00D52B8F" w:rsidP="00D52B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(VICKERY, </w:t>
      </w:r>
      <w:r w:rsidRPr="002477EC">
        <w:rPr>
          <w:rFonts w:ascii="Times New Roman" w:hAnsi="Times New Roman" w:cs="Times New Roman"/>
          <w:sz w:val="24"/>
          <w:szCs w:val="24"/>
        </w:rPr>
        <w:t>1970) refere que esta técnica responde a três necessidades informativas dos utilizadores, sendo estas</w:t>
      </w:r>
      <w:r>
        <w:rPr>
          <w:rFonts w:ascii="Times New Roman" w:hAnsi="Times New Roman" w:cs="Times New Roman"/>
          <w:sz w:val="24"/>
          <w:szCs w:val="24"/>
        </w:rPr>
        <w:t xml:space="preserve">, </w:t>
      </w:r>
      <w:r w:rsidRPr="002477EC">
        <w:rPr>
          <w:rFonts w:ascii="Times New Roman" w:hAnsi="Times New Roman" w:cs="Times New Roman"/>
          <w:sz w:val="24"/>
          <w:szCs w:val="24"/>
        </w:rPr>
        <w:t>conhecer o que os outros investigadores têm f</w:t>
      </w:r>
      <w:r>
        <w:rPr>
          <w:rFonts w:ascii="Times New Roman" w:hAnsi="Times New Roman" w:cs="Times New Roman"/>
          <w:sz w:val="24"/>
          <w:szCs w:val="24"/>
        </w:rPr>
        <w:t>eito sobre uma determinada área ou assunto;</w:t>
      </w:r>
      <w:r w:rsidRPr="002477EC">
        <w:rPr>
          <w:rFonts w:ascii="Times New Roman" w:hAnsi="Times New Roman" w:cs="Times New Roman"/>
          <w:sz w:val="24"/>
          <w:szCs w:val="24"/>
        </w:rPr>
        <w:t xml:space="preserve"> conhecer segmentos específicos de informação de algum </w:t>
      </w:r>
      <w:r>
        <w:rPr>
          <w:rFonts w:ascii="Times New Roman" w:hAnsi="Times New Roman" w:cs="Times New Roman"/>
          <w:sz w:val="24"/>
          <w:szCs w:val="24"/>
        </w:rPr>
        <w:t xml:space="preserve">documento em particular; e </w:t>
      </w:r>
      <w:r w:rsidRPr="002477EC">
        <w:rPr>
          <w:rFonts w:ascii="Times New Roman" w:hAnsi="Times New Roman" w:cs="Times New Roman"/>
          <w:sz w:val="24"/>
          <w:szCs w:val="24"/>
        </w:rPr>
        <w:t>conhecer a totalidade de informação relevante que exista sobre um tema específico.</w:t>
      </w:r>
    </w:p>
    <w:p w14:paraId="731A59C5" w14:textId="77777777" w:rsidR="00D52B8F" w:rsidRDefault="00D52B8F" w:rsidP="00D52B8F">
      <w:pPr>
        <w:spacing w:line="360" w:lineRule="auto"/>
        <w:ind w:left="2160"/>
        <w:jc w:val="both"/>
        <w:rPr>
          <w:rFonts w:ascii="Times New Roman" w:hAnsi="Times New Roman" w:cs="Times New Roman"/>
          <w:sz w:val="24"/>
          <w:szCs w:val="24"/>
        </w:rPr>
      </w:pPr>
      <w:r w:rsidRPr="002477EC">
        <w:rPr>
          <w:rFonts w:ascii="Times New Roman" w:hAnsi="Times New Roman" w:cs="Times New Roman"/>
          <w:sz w:val="24"/>
          <w:szCs w:val="24"/>
        </w:rPr>
        <w:t xml:space="preserve">Assim, a técnica da Análise Documental caracteriza-se por ser um processo dinâmico ao permitir representar o conteúdo de um documento de uma forma distinta da original, gerando assim um novo documento </w:t>
      </w:r>
      <w:r>
        <w:rPr>
          <w:rFonts w:ascii="Times New Roman" w:hAnsi="Times New Roman" w:cs="Times New Roman"/>
          <w:sz w:val="24"/>
          <w:szCs w:val="24"/>
        </w:rPr>
        <w:t>(PIÑA VERA &amp; MORILLA</w:t>
      </w:r>
      <w:r w:rsidRPr="002477EC">
        <w:rPr>
          <w:rFonts w:ascii="Times New Roman" w:hAnsi="Times New Roman" w:cs="Times New Roman"/>
          <w:sz w:val="24"/>
          <w:szCs w:val="24"/>
        </w:rPr>
        <w:t>, 2007).</w:t>
      </w:r>
    </w:p>
    <w:p w14:paraId="54F2BDC5" w14:textId="76D0505D" w:rsidR="00D52B8F" w:rsidRDefault="00D52B8F" w:rsidP="00D52B8F">
      <w:pPr>
        <w:spacing w:line="360" w:lineRule="auto"/>
        <w:jc w:val="both"/>
        <w:rPr>
          <w:rFonts w:ascii="Times New Roman" w:hAnsi="Times New Roman" w:cs="Times New Roman"/>
          <w:sz w:val="24"/>
          <w:szCs w:val="24"/>
        </w:rPr>
      </w:pPr>
      <w:r w:rsidRPr="002477EC">
        <w:rPr>
          <w:rFonts w:ascii="Times New Roman" w:hAnsi="Times New Roman" w:cs="Times New Roman"/>
          <w:sz w:val="24"/>
          <w:szCs w:val="24"/>
        </w:rPr>
        <w:t>Com o avanço tecnológico e o uso da automação de sistemas em difer</w:t>
      </w:r>
      <w:r>
        <w:rPr>
          <w:rFonts w:ascii="Times New Roman" w:hAnsi="Times New Roman" w:cs="Times New Roman"/>
          <w:sz w:val="24"/>
          <w:szCs w:val="24"/>
        </w:rPr>
        <w:t>entes instituições no mundo</w:t>
      </w:r>
      <w:r w:rsidRPr="002477EC">
        <w:rPr>
          <w:rFonts w:ascii="Times New Roman" w:hAnsi="Times New Roman" w:cs="Times New Roman"/>
          <w:sz w:val="24"/>
          <w:szCs w:val="24"/>
        </w:rPr>
        <w:t>, permite e ajuda na melhoria, eficiência e eficácia no armazenamento de informações</w:t>
      </w:r>
      <w:r>
        <w:rPr>
          <w:rFonts w:ascii="Times New Roman" w:hAnsi="Times New Roman" w:cs="Times New Roman"/>
          <w:sz w:val="24"/>
          <w:szCs w:val="24"/>
        </w:rPr>
        <w:t xml:space="preserve"> e a manipulação do mesmo</w:t>
      </w:r>
      <w:r w:rsidRPr="002477EC">
        <w:rPr>
          <w:rFonts w:ascii="Times New Roman" w:hAnsi="Times New Roman" w:cs="Times New Roman"/>
          <w:sz w:val="24"/>
          <w:szCs w:val="24"/>
        </w:rPr>
        <w:t xml:space="preserve"> de qualquer género a um longo prazo e de forma segura.</w:t>
      </w:r>
    </w:p>
    <w:p w14:paraId="318EAEDD" w14:textId="036B6E75" w:rsidR="00D52B8F" w:rsidRDefault="00D52B8F" w:rsidP="001C185C">
      <w:pPr>
        <w:pStyle w:val="Ttulo2"/>
        <w:numPr>
          <w:ilvl w:val="2"/>
          <w:numId w:val="26"/>
        </w:numPr>
        <w:spacing w:line="360" w:lineRule="auto"/>
        <w:jc w:val="both"/>
      </w:pPr>
      <w:bookmarkStart w:id="337" w:name="_Toc90604063"/>
      <w:r>
        <w:t>Observação</w:t>
      </w:r>
      <w:bookmarkEnd w:id="337"/>
    </w:p>
    <w:p w14:paraId="49D72B20" w14:textId="193289E4" w:rsidR="00D52B8F" w:rsidRDefault="00D52B8F" w:rsidP="00D52B8F">
      <w:pPr>
        <w:pStyle w:val="NormalWeb"/>
        <w:shd w:val="clear" w:color="auto" w:fill="FFFFFF"/>
        <w:spacing w:before="0" w:beforeAutospacing="0" w:after="200" w:afterAutospacing="0" w:line="360" w:lineRule="auto"/>
        <w:jc w:val="both"/>
      </w:pPr>
      <w:r w:rsidRPr="007216AE">
        <w:t>Na presente pesquisa será</w:t>
      </w:r>
      <w:r>
        <w:t xml:space="preserve"> usada a observação, onde irei observar</w:t>
      </w:r>
      <w:r w:rsidRPr="007216AE">
        <w:t xml:space="preserve"> o funcionamento dos transportes públicos, o tempo de esper</w:t>
      </w:r>
      <w:r w:rsidR="00E255C6">
        <w:t>a</w:t>
      </w:r>
      <w:r w:rsidRPr="007216AE">
        <w:t xml:space="preserve"> dos passageiros nas suas devidas paragens, o tempo que leva para chegar em um determinad</w:t>
      </w:r>
      <w:r>
        <w:t>o destino, irei também observar</w:t>
      </w:r>
      <w:r w:rsidRPr="007216AE">
        <w:t xml:space="preserve"> o número de transportes assim como também o número de passageiros existentes di</w:t>
      </w:r>
      <w:r>
        <w:t>a a dia, irei também observar as causas de</w:t>
      </w:r>
      <w:r w:rsidRPr="007216AE">
        <w:t xml:space="preserve"> desvios de rotas</w:t>
      </w:r>
      <w:r>
        <w:t>.</w:t>
      </w:r>
    </w:p>
    <w:p w14:paraId="5E9E5878" w14:textId="5052EE23" w:rsidR="00D52B8F" w:rsidRDefault="00D52B8F" w:rsidP="00D52B8F">
      <w:pPr>
        <w:spacing w:line="360" w:lineRule="auto"/>
        <w:ind w:left="2160"/>
        <w:jc w:val="both"/>
        <w:rPr>
          <w:rFonts w:ascii="Times New Roman" w:hAnsi="Times New Roman" w:cs="Times New Roman"/>
          <w:sz w:val="24"/>
          <w:szCs w:val="24"/>
        </w:rPr>
      </w:pPr>
      <w:r w:rsidRPr="00AA1A3E">
        <w:rPr>
          <w:rFonts w:ascii="Times New Roman" w:hAnsi="Times New Roman" w:cs="Times New Roman"/>
          <w:sz w:val="24"/>
          <w:szCs w:val="24"/>
        </w:rPr>
        <w:t xml:space="preserve">Segundo (CERVO &amp; BERVIAN, 2002, p. 27), “observar é aplicar atentamente os sentidos físicos a um amplo </w:t>
      </w:r>
      <w:r w:rsidR="009F30F2" w:rsidRPr="00AA1A3E">
        <w:rPr>
          <w:rFonts w:ascii="Times New Roman" w:hAnsi="Times New Roman" w:cs="Times New Roman"/>
          <w:sz w:val="24"/>
          <w:szCs w:val="24"/>
        </w:rPr>
        <w:t>objeto</w:t>
      </w:r>
      <w:r w:rsidRPr="00AA1A3E">
        <w:rPr>
          <w:rFonts w:ascii="Times New Roman" w:hAnsi="Times New Roman" w:cs="Times New Roman"/>
          <w:sz w:val="24"/>
          <w:szCs w:val="24"/>
        </w:rPr>
        <w:t xml:space="preserve">, para dele adquirir um conhecimento claro e preciso”. Para esses autores, a observação é vital para </w:t>
      </w:r>
      <w:r w:rsidRPr="00AA1A3E">
        <w:rPr>
          <w:rFonts w:ascii="Times New Roman" w:hAnsi="Times New Roman" w:cs="Times New Roman"/>
          <w:sz w:val="24"/>
          <w:szCs w:val="24"/>
        </w:rPr>
        <w:lastRenderedPageBreak/>
        <w:t xml:space="preserve">o estudo da realidade e de suas leis. Sem ela, o estudo seria reduzido à simples </w:t>
      </w:r>
      <w:r w:rsidR="009F30F2" w:rsidRPr="00AA1A3E">
        <w:rPr>
          <w:rFonts w:ascii="Times New Roman" w:hAnsi="Times New Roman" w:cs="Times New Roman"/>
          <w:sz w:val="24"/>
          <w:szCs w:val="24"/>
        </w:rPr>
        <w:t>co</w:t>
      </w:r>
      <w:r w:rsidR="009F30F2">
        <w:rPr>
          <w:rFonts w:ascii="Times New Roman" w:hAnsi="Times New Roman" w:cs="Times New Roman"/>
          <w:sz w:val="24"/>
          <w:szCs w:val="24"/>
        </w:rPr>
        <w:t>nectora</w:t>
      </w:r>
      <w:r>
        <w:rPr>
          <w:rFonts w:ascii="Times New Roman" w:hAnsi="Times New Roman" w:cs="Times New Roman"/>
          <w:sz w:val="24"/>
          <w:szCs w:val="24"/>
        </w:rPr>
        <w:t xml:space="preserve"> e simples adivinhação.</w:t>
      </w:r>
    </w:p>
    <w:p w14:paraId="455FD11B" w14:textId="77777777" w:rsidR="00D52B8F" w:rsidRPr="00395CD9" w:rsidRDefault="00D52B8F" w:rsidP="00D52B8F">
      <w:pPr>
        <w:spacing w:line="360" w:lineRule="auto"/>
        <w:jc w:val="both"/>
        <w:rPr>
          <w:rFonts w:ascii="Times New Roman" w:hAnsi="Times New Roman" w:cs="Times New Roman"/>
          <w:sz w:val="24"/>
          <w:szCs w:val="24"/>
        </w:rPr>
      </w:pPr>
    </w:p>
    <w:p w14:paraId="07E5DEA4" w14:textId="022326DA" w:rsidR="00D52B8F" w:rsidRDefault="00D52B8F" w:rsidP="001C185C">
      <w:pPr>
        <w:pStyle w:val="Ttulo2"/>
        <w:numPr>
          <w:ilvl w:val="2"/>
          <w:numId w:val="26"/>
        </w:numPr>
        <w:spacing w:line="360" w:lineRule="auto"/>
        <w:jc w:val="both"/>
      </w:pPr>
      <w:bookmarkStart w:id="338" w:name="_Toc64668753"/>
      <w:bookmarkStart w:id="339" w:name="_Toc90604064"/>
      <w:r w:rsidRPr="00966557">
        <w:t>Questionário</w:t>
      </w:r>
      <w:bookmarkEnd w:id="338"/>
      <w:bookmarkEnd w:id="339"/>
    </w:p>
    <w:p w14:paraId="00C0294A" w14:textId="226456D9" w:rsidR="00D52B8F" w:rsidRPr="00EE2F16" w:rsidRDefault="00D52B8F" w:rsidP="00EE2F16">
      <w:pPr>
        <w:spacing w:line="360" w:lineRule="auto"/>
        <w:jc w:val="both"/>
        <w:rPr>
          <w:rFonts w:ascii="Times New Roman" w:hAnsi="Times New Roman" w:cs="Times New Roman"/>
          <w:sz w:val="24"/>
          <w:szCs w:val="24"/>
        </w:rPr>
      </w:pPr>
      <w:r w:rsidRPr="00AA1A3E">
        <w:rPr>
          <w:rFonts w:ascii="Times New Roman" w:hAnsi="Times New Roman" w:cs="Times New Roman"/>
          <w:sz w:val="24"/>
          <w:szCs w:val="24"/>
        </w:rPr>
        <w:t xml:space="preserve">O questionário pode ser de administração </w:t>
      </w:r>
      <w:r w:rsidR="009F30F2" w:rsidRPr="00AA1A3E">
        <w:rPr>
          <w:rFonts w:ascii="Times New Roman" w:hAnsi="Times New Roman" w:cs="Times New Roman"/>
          <w:sz w:val="24"/>
          <w:szCs w:val="24"/>
        </w:rPr>
        <w:t>direta</w:t>
      </w:r>
      <w:r w:rsidRPr="00AA1A3E">
        <w:rPr>
          <w:rFonts w:ascii="Times New Roman" w:hAnsi="Times New Roman" w:cs="Times New Roman"/>
          <w:sz w:val="24"/>
          <w:szCs w:val="24"/>
        </w:rPr>
        <w:t xml:space="preserve"> quando é o próprio inquirido a registar as opções de resposta e de administração </w:t>
      </w:r>
      <w:r w:rsidR="009F30F2" w:rsidRPr="00AA1A3E">
        <w:rPr>
          <w:rFonts w:ascii="Times New Roman" w:hAnsi="Times New Roman" w:cs="Times New Roman"/>
          <w:sz w:val="24"/>
          <w:szCs w:val="24"/>
        </w:rPr>
        <w:t>indireta</w:t>
      </w:r>
      <w:r w:rsidRPr="00AA1A3E">
        <w:rPr>
          <w:rFonts w:ascii="Times New Roman" w:hAnsi="Times New Roman" w:cs="Times New Roman"/>
          <w:sz w:val="24"/>
          <w:szCs w:val="24"/>
        </w:rPr>
        <w:t xml:space="preserve"> quando é o próprio investigador ou inquiridor que preenche em função das respostas dadas pelo respondente.</w:t>
      </w:r>
      <w:r w:rsidR="00DC620F">
        <w:rPr>
          <w:rFonts w:ascii="Times New Roman" w:hAnsi="Times New Roman" w:cs="Times New Roman"/>
          <w:sz w:val="24"/>
          <w:szCs w:val="24"/>
        </w:rPr>
        <w:t xml:space="preserve"> </w:t>
      </w:r>
      <w:r w:rsidRPr="00AA1A3E">
        <w:rPr>
          <w:rFonts w:ascii="Times New Roman" w:hAnsi="Times New Roman" w:cs="Times New Roman"/>
          <w:sz w:val="24"/>
          <w:szCs w:val="24"/>
        </w:rPr>
        <w:t>Aqui existem dois tipos de questões, nomeadamente, questões abertas e fechadas. Para esse trabalho, vai se usar as questões fechadas.</w:t>
      </w:r>
    </w:p>
    <w:p w14:paraId="304FD1B1" w14:textId="77777777" w:rsidR="00D52B8F" w:rsidRDefault="00D52B8F" w:rsidP="00D52B8F">
      <w:pPr>
        <w:pStyle w:val="PargrafodaLista"/>
        <w:spacing w:line="360" w:lineRule="auto"/>
        <w:ind w:left="2880"/>
        <w:jc w:val="both"/>
        <w:rPr>
          <w:rFonts w:ascii="Times New Roman" w:hAnsi="Times New Roman" w:cs="Times New Roman"/>
          <w:sz w:val="24"/>
          <w:szCs w:val="24"/>
        </w:rPr>
      </w:pPr>
    </w:p>
    <w:p w14:paraId="66FCAD42" w14:textId="029246C8" w:rsidR="00D52B8F" w:rsidRPr="001C185C" w:rsidRDefault="00D52B8F" w:rsidP="001C185C">
      <w:pPr>
        <w:pStyle w:val="PargrafodaLista"/>
        <w:numPr>
          <w:ilvl w:val="2"/>
          <w:numId w:val="26"/>
        </w:numPr>
        <w:spacing w:before="200" w:after="0" w:line="360" w:lineRule="auto"/>
        <w:jc w:val="both"/>
        <w:rPr>
          <w:rFonts w:ascii="Times New Roman" w:hAnsi="Times New Roman" w:cs="Times New Roman"/>
          <w:sz w:val="24"/>
          <w:szCs w:val="24"/>
        </w:rPr>
      </w:pPr>
      <w:r w:rsidRPr="001C185C">
        <w:rPr>
          <w:rFonts w:ascii="Times New Roman" w:hAnsi="Times New Roman" w:cs="Times New Roman"/>
          <w:b/>
          <w:sz w:val="24"/>
          <w:szCs w:val="24"/>
        </w:rPr>
        <w:t>Questões Fechadas</w:t>
      </w:r>
    </w:p>
    <w:p w14:paraId="78F1A0F7" w14:textId="3506A066" w:rsidR="00D52B8F" w:rsidRDefault="00D52B8F" w:rsidP="00C60C50">
      <w:pPr>
        <w:spacing w:line="360" w:lineRule="auto"/>
        <w:jc w:val="both"/>
        <w:rPr>
          <w:rFonts w:ascii="Times New Roman" w:eastAsia="Times New Roman" w:hAnsi="Times New Roman" w:cs="Times New Roman"/>
          <w:sz w:val="24"/>
          <w:szCs w:val="24"/>
        </w:rPr>
      </w:pPr>
      <w:r w:rsidRPr="0054029D">
        <w:rPr>
          <w:rFonts w:ascii="Times New Roman" w:eastAsia="Times New Roman" w:hAnsi="Times New Roman" w:cs="Times New Roman"/>
          <w:sz w:val="24"/>
          <w:szCs w:val="24"/>
        </w:rPr>
        <w:t>Uma questão diz-se fechada quando as hipóteses de resposta são impostas. O subordinado apenas pode assinalar respostas mediante as várias opções que lhe são apresentadas. Deste modo, o respondente terá de identificar a resposta que pretende dar, face à listagem que lhe é apresentada.</w:t>
      </w:r>
    </w:p>
    <w:p w14:paraId="42E0BFDA" w14:textId="1ECB1D24" w:rsidR="00E255C6" w:rsidRDefault="00E255C6" w:rsidP="00C60C5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presente Trabalho serão usadas as questões fechadas porque ira permitir que </w:t>
      </w:r>
      <w:r w:rsidR="003A1B6D">
        <w:rPr>
          <w:rFonts w:ascii="Times New Roman" w:eastAsia="Times New Roman" w:hAnsi="Times New Roman" w:cs="Times New Roman"/>
          <w:sz w:val="24"/>
          <w:szCs w:val="24"/>
        </w:rPr>
        <w:t>haja</w:t>
      </w:r>
      <w:r>
        <w:rPr>
          <w:rFonts w:ascii="Times New Roman" w:eastAsia="Times New Roman" w:hAnsi="Times New Roman" w:cs="Times New Roman"/>
          <w:sz w:val="24"/>
          <w:szCs w:val="24"/>
        </w:rPr>
        <w:t xml:space="preserve"> lá resultados </w:t>
      </w:r>
      <w:r w:rsidR="009F30F2">
        <w:rPr>
          <w:rFonts w:ascii="Times New Roman" w:eastAsia="Times New Roman" w:hAnsi="Times New Roman" w:cs="Times New Roman"/>
          <w:sz w:val="24"/>
          <w:szCs w:val="24"/>
        </w:rPr>
        <w:t>exatos</w:t>
      </w:r>
      <w:r>
        <w:rPr>
          <w:rFonts w:ascii="Times New Roman" w:eastAsia="Times New Roman" w:hAnsi="Times New Roman" w:cs="Times New Roman"/>
          <w:sz w:val="24"/>
          <w:szCs w:val="24"/>
        </w:rPr>
        <w:t xml:space="preserve"> e porque também o pesquisador saberá ao certo o que realmente acontece para que </w:t>
      </w:r>
      <w:r w:rsidR="003A1B6D">
        <w:rPr>
          <w:rFonts w:ascii="Times New Roman" w:eastAsia="Times New Roman" w:hAnsi="Times New Roman" w:cs="Times New Roman"/>
          <w:sz w:val="24"/>
          <w:szCs w:val="24"/>
        </w:rPr>
        <w:t>haja</w:t>
      </w:r>
      <w:r>
        <w:rPr>
          <w:rFonts w:ascii="Times New Roman" w:eastAsia="Times New Roman" w:hAnsi="Times New Roman" w:cs="Times New Roman"/>
          <w:sz w:val="24"/>
          <w:szCs w:val="24"/>
        </w:rPr>
        <w:t xml:space="preserve"> lá os problemas, e deste modo poderá conseguir resolver </w:t>
      </w:r>
      <w:r w:rsidR="003A1B6D">
        <w:rPr>
          <w:rFonts w:ascii="Times New Roman" w:eastAsia="Times New Roman" w:hAnsi="Times New Roman" w:cs="Times New Roman"/>
          <w:sz w:val="24"/>
          <w:szCs w:val="24"/>
        </w:rPr>
        <w:t>os devidos</w:t>
      </w:r>
      <w:r>
        <w:rPr>
          <w:rFonts w:ascii="Times New Roman" w:eastAsia="Times New Roman" w:hAnsi="Times New Roman" w:cs="Times New Roman"/>
          <w:sz w:val="24"/>
          <w:szCs w:val="24"/>
        </w:rPr>
        <w:t xml:space="preserve"> problemas ou dar uma solução. </w:t>
      </w:r>
    </w:p>
    <w:p w14:paraId="369CDFC3" w14:textId="77777777" w:rsidR="007B41CA" w:rsidRPr="00C60C50" w:rsidRDefault="007B41CA" w:rsidP="00C60C50">
      <w:pPr>
        <w:spacing w:line="360" w:lineRule="auto"/>
        <w:jc w:val="both"/>
        <w:rPr>
          <w:rFonts w:ascii="Times New Roman" w:eastAsia="Times New Roman" w:hAnsi="Times New Roman" w:cs="Times New Roman"/>
          <w:sz w:val="24"/>
          <w:szCs w:val="24"/>
        </w:rPr>
      </w:pPr>
    </w:p>
    <w:p w14:paraId="6DB348FA" w14:textId="19C87AD0" w:rsidR="0048128A" w:rsidRDefault="001E0B6C" w:rsidP="001C185C">
      <w:pPr>
        <w:pStyle w:val="Ttulo2"/>
        <w:numPr>
          <w:ilvl w:val="1"/>
          <w:numId w:val="26"/>
        </w:numPr>
        <w:spacing w:line="360" w:lineRule="auto"/>
        <w:ind w:left="0" w:firstLine="0"/>
        <w:jc w:val="both"/>
      </w:pPr>
      <w:bookmarkStart w:id="340" w:name="_Toc64668774"/>
      <w:bookmarkStart w:id="341" w:name="_Toc90604065"/>
      <w:del w:id="342" w:author="LGinger" w:date="2022-02-01T20:08:00Z">
        <w:r w:rsidDel="00D57B7E">
          <w:delText xml:space="preserve">Cronograma de </w:delText>
        </w:r>
        <w:bookmarkEnd w:id="340"/>
        <w:r w:rsidR="009F30F2" w:rsidDel="00D57B7E">
          <w:delText>Atividades</w:delText>
        </w:r>
        <w:bookmarkEnd w:id="341"/>
        <w:r w:rsidDel="00D57B7E">
          <w:delText xml:space="preserve"> </w:delText>
        </w:r>
      </w:del>
    </w:p>
    <w:tbl>
      <w:tblPr>
        <w:tblW w:w="10780" w:type="dxa"/>
        <w:tblInd w:w="-708" w:type="dxa"/>
        <w:tblLook w:val="04A0" w:firstRow="1" w:lastRow="0" w:firstColumn="1" w:lastColumn="0" w:noHBand="0" w:noVBand="1"/>
      </w:tblPr>
      <w:tblGrid>
        <w:gridCol w:w="2376"/>
        <w:gridCol w:w="438"/>
        <w:gridCol w:w="408"/>
        <w:gridCol w:w="461"/>
        <w:gridCol w:w="415"/>
        <w:gridCol w:w="408"/>
        <w:gridCol w:w="408"/>
        <w:gridCol w:w="408"/>
        <w:gridCol w:w="408"/>
        <w:gridCol w:w="408"/>
        <w:gridCol w:w="408"/>
        <w:gridCol w:w="408"/>
        <w:gridCol w:w="415"/>
        <w:gridCol w:w="461"/>
        <w:gridCol w:w="408"/>
        <w:gridCol w:w="461"/>
        <w:gridCol w:w="408"/>
        <w:gridCol w:w="449"/>
        <w:gridCol w:w="408"/>
        <w:gridCol w:w="408"/>
        <w:gridCol w:w="408"/>
      </w:tblGrid>
      <w:tr w:rsidR="00C02AA8" w:rsidRPr="00C02AA8" w14:paraId="2AF4332C" w14:textId="77777777" w:rsidTr="00C02AA8">
        <w:trPr>
          <w:trHeight w:val="324"/>
        </w:trPr>
        <w:tc>
          <w:tcPr>
            <w:tcW w:w="2376" w:type="dxa"/>
            <w:tcBorders>
              <w:top w:val="single" w:sz="8" w:space="0" w:color="000000"/>
              <w:left w:val="single" w:sz="8" w:space="0" w:color="000000"/>
              <w:bottom w:val="nil"/>
              <w:right w:val="single" w:sz="8" w:space="0" w:color="000000"/>
            </w:tcBorders>
            <w:shd w:val="clear" w:color="000000" w:fill="BFBFBF"/>
            <w:vAlign w:val="center"/>
            <w:hideMark/>
          </w:tcPr>
          <w:p w14:paraId="45104166" w14:textId="77777777" w:rsidR="00C02AA8" w:rsidRPr="00C02AA8" w:rsidRDefault="00C02AA8" w:rsidP="00C02AA8">
            <w:pPr>
              <w:spacing w:after="0" w:line="240" w:lineRule="auto"/>
              <w:jc w:val="center"/>
              <w:rPr>
                <w:rFonts w:ascii="Times New Roman" w:eastAsia="Times New Roman" w:hAnsi="Times New Roman" w:cs="Times New Roman"/>
                <w:b/>
                <w:bCs/>
                <w:color w:val="000000"/>
                <w:sz w:val="24"/>
                <w:szCs w:val="24"/>
              </w:rPr>
            </w:pPr>
            <w:r w:rsidRPr="00C02AA8">
              <w:rPr>
                <w:rFonts w:ascii="Times New Roman" w:eastAsia="Times New Roman" w:hAnsi="Times New Roman" w:cs="Times New Roman"/>
                <w:b/>
                <w:bCs/>
                <w:color w:val="000000"/>
                <w:sz w:val="24"/>
                <w:szCs w:val="24"/>
              </w:rPr>
              <w:t> </w:t>
            </w:r>
          </w:p>
        </w:tc>
        <w:tc>
          <w:tcPr>
            <w:tcW w:w="1722" w:type="dxa"/>
            <w:gridSpan w:val="4"/>
            <w:tcBorders>
              <w:top w:val="single" w:sz="8" w:space="0" w:color="000000"/>
              <w:left w:val="nil"/>
              <w:bottom w:val="single" w:sz="8" w:space="0" w:color="000000"/>
              <w:right w:val="single" w:sz="8" w:space="0" w:color="000000"/>
            </w:tcBorders>
            <w:shd w:val="clear" w:color="000000" w:fill="BFBFBF"/>
            <w:vAlign w:val="center"/>
            <w:hideMark/>
          </w:tcPr>
          <w:p w14:paraId="1BA9D181" w14:textId="77777777" w:rsidR="00C02AA8" w:rsidRPr="00C02AA8" w:rsidRDefault="00C02AA8" w:rsidP="00C02AA8">
            <w:pPr>
              <w:spacing w:after="0" w:line="240" w:lineRule="auto"/>
              <w:jc w:val="center"/>
              <w:rPr>
                <w:rFonts w:ascii="Times New Roman" w:eastAsia="Times New Roman" w:hAnsi="Times New Roman" w:cs="Times New Roman"/>
                <w:b/>
                <w:bCs/>
                <w:color w:val="000000"/>
                <w:sz w:val="24"/>
                <w:szCs w:val="24"/>
              </w:rPr>
            </w:pPr>
            <w:r w:rsidRPr="00C02AA8">
              <w:rPr>
                <w:rFonts w:ascii="Times New Roman" w:eastAsia="Times New Roman" w:hAnsi="Times New Roman" w:cs="Times New Roman"/>
                <w:b/>
                <w:bCs/>
                <w:color w:val="000000"/>
                <w:sz w:val="24"/>
                <w:szCs w:val="24"/>
              </w:rPr>
              <w:t>Setembro</w:t>
            </w:r>
          </w:p>
        </w:tc>
        <w:tc>
          <w:tcPr>
            <w:tcW w:w="1632" w:type="dxa"/>
            <w:gridSpan w:val="4"/>
            <w:tcBorders>
              <w:top w:val="single" w:sz="8" w:space="0" w:color="000000"/>
              <w:left w:val="nil"/>
              <w:bottom w:val="single" w:sz="8" w:space="0" w:color="000000"/>
              <w:right w:val="single" w:sz="8" w:space="0" w:color="000000"/>
            </w:tcBorders>
            <w:shd w:val="clear" w:color="000000" w:fill="BFBFBF"/>
            <w:vAlign w:val="center"/>
            <w:hideMark/>
          </w:tcPr>
          <w:p w14:paraId="5CD70778" w14:textId="77777777" w:rsidR="00C02AA8" w:rsidRPr="00C02AA8" w:rsidRDefault="00C02AA8" w:rsidP="00C02AA8">
            <w:pPr>
              <w:spacing w:after="0" w:line="240" w:lineRule="auto"/>
              <w:jc w:val="center"/>
              <w:rPr>
                <w:rFonts w:ascii="Times New Roman" w:eastAsia="Times New Roman" w:hAnsi="Times New Roman" w:cs="Times New Roman"/>
                <w:b/>
                <w:bCs/>
                <w:color w:val="000000"/>
                <w:sz w:val="24"/>
                <w:szCs w:val="24"/>
              </w:rPr>
            </w:pPr>
            <w:r w:rsidRPr="00C02AA8">
              <w:rPr>
                <w:rFonts w:ascii="Times New Roman" w:eastAsia="Times New Roman" w:hAnsi="Times New Roman" w:cs="Times New Roman"/>
                <w:b/>
                <w:bCs/>
                <w:color w:val="000000"/>
                <w:sz w:val="24"/>
                <w:szCs w:val="24"/>
              </w:rPr>
              <w:t>Outubro</w:t>
            </w:r>
          </w:p>
        </w:tc>
        <w:tc>
          <w:tcPr>
            <w:tcW w:w="1639" w:type="dxa"/>
            <w:gridSpan w:val="4"/>
            <w:tcBorders>
              <w:top w:val="single" w:sz="8" w:space="0" w:color="000000"/>
              <w:left w:val="nil"/>
              <w:bottom w:val="single" w:sz="8" w:space="0" w:color="000000"/>
              <w:right w:val="single" w:sz="8" w:space="0" w:color="000000"/>
            </w:tcBorders>
            <w:shd w:val="clear" w:color="000000" w:fill="BFBFBF"/>
            <w:vAlign w:val="center"/>
            <w:hideMark/>
          </w:tcPr>
          <w:p w14:paraId="40467CFB" w14:textId="77777777" w:rsidR="00C02AA8" w:rsidRPr="00C02AA8" w:rsidRDefault="00C02AA8" w:rsidP="00C02AA8">
            <w:pPr>
              <w:spacing w:after="0" w:line="240" w:lineRule="auto"/>
              <w:jc w:val="center"/>
              <w:rPr>
                <w:rFonts w:ascii="Times New Roman" w:eastAsia="Times New Roman" w:hAnsi="Times New Roman" w:cs="Times New Roman"/>
                <w:b/>
                <w:bCs/>
                <w:color w:val="000000"/>
                <w:sz w:val="24"/>
                <w:szCs w:val="24"/>
              </w:rPr>
            </w:pPr>
            <w:r w:rsidRPr="00C02AA8">
              <w:rPr>
                <w:rFonts w:ascii="Times New Roman" w:eastAsia="Times New Roman" w:hAnsi="Times New Roman" w:cs="Times New Roman"/>
                <w:b/>
                <w:bCs/>
                <w:color w:val="000000"/>
                <w:sz w:val="24"/>
                <w:szCs w:val="24"/>
              </w:rPr>
              <w:t>Novembro</w:t>
            </w:r>
          </w:p>
        </w:tc>
        <w:tc>
          <w:tcPr>
            <w:tcW w:w="1738" w:type="dxa"/>
            <w:gridSpan w:val="4"/>
            <w:tcBorders>
              <w:top w:val="single" w:sz="8" w:space="0" w:color="000000"/>
              <w:left w:val="nil"/>
              <w:bottom w:val="single" w:sz="8" w:space="0" w:color="000000"/>
              <w:right w:val="single" w:sz="8" w:space="0" w:color="000000"/>
            </w:tcBorders>
            <w:shd w:val="clear" w:color="000000" w:fill="BFBFBF"/>
            <w:vAlign w:val="center"/>
            <w:hideMark/>
          </w:tcPr>
          <w:p w14:paraId="6B3582B8" w14:textId="77777777" w:rsidR="00C02AA8" w:rsidRPr="00C02AA8" w:rsidRDefault="00C02AA8" w:rsidP="00C02AA8">
            <w:pPr>
              <w:spacing w:after="0" w:line="240" w:lineRule="auto"/>
              <w:jc w:val="center"/>
              <w:rPr>
                <w:rFonts w:ascii="Times New Roman" w:eastAsia="Times New Roman" w:hAnsi="Times New Roman" w:cs="Times New Roman"/>
                <w:b/>
                <w:bCs/>
                <w:color w:val="000000"/>
                <w:sz w:val="24"/>
                <w:szCs w:val="24"/>
              </w:rPr>
            </w:pPr>
            <w:r w:rsidRPr="00C02AA8">
              <w:rPr>
                <w:rFonts w:ascii="Times New Roman" w:eastAsia="Times New Roman" w:hAnsi="Times New Roman" w:cs="Times New Roman"/>
                <w:b/>
                <w:bCs/>
                <w:color w:val="000000"/>
                <w:sz w:val="24"/>
                <w:szCs w:val="24"/>
              </w:rPr>
              <w:t>Dezembro</w:t>
            </w:r>
          </w:p>
        </w:tc>
        <w:tc>
          <w:tcPr>
            <w:tcW w:w="1673" w:type="dxa"/>
            <w:gridSpan w:val="4"/>
            <w:tcBorders>
              <w:top w:val="single" w:sz="8" w:space="0" w:color="000000"/>
              <w:left w:val="nil"/>
              <w:bottom w:val="single" w:sz="8" w:space="0" w:color="000000"/>
              <w:right w:val="single" w:sz="8" w:space="0" w:color="000000"/>
            </w:tcBorders>
            <w:shd w:val="clear" w:color="000000" w:fill="BFBFBF"/>
            <w:vAlign w:val="center"/>
            <w:hideMark/>
          </w:tcPr>
          <w:p w14:paraId="7EE4CF5E" w14:textId="77777777" w:rsidR="00C02AA8" w:rsidRPr="00C02AA8" w:rsidRDefault="00C02AA8" w:rsidP="00C02AA8">
            <w:pPr>
              <w:spacing w:after="0" w:line="240" w:lineRule="auto"/>
              <w:jc w:val="center"/>
              <w:rPr>
                <w:rFonts w:ascii="Times New Roman" w:eastAsia="Times New Roman" w:hAnsi="Times New Roman" w:cs="Times New Roman"/>
                <w:b/>
                <w:bCs/>
                <w:color w:val="000000"/>
                <w:sz w:val="24"/>
                <w:szCs w:val="24"/>
              </w:rPr>
            </w:pPr>
            <w:r w:rsidRPr="00C02AA8">
              <w:rPr>
                <w:rFonts w:ascii="Times New Roman" w:eastAsia="Times New Roman" w:hAnsi="Times New Roman" w:cs="Times New Roman"/>
                <w:b/>
                <w:bCs/>
                <w:color w:val="000000"/>
                <w:sz w:val="24"/>
                <w:szCs w:val="24"/>
              </w:rPr>
              <w:t>Janeiro</w:t>
            </w:r>
          </w:p>
        </w:tc>
      </w:tr>
      <w:tr w:rsidR="00C02AA8" w:rsidRPr="00C02AA8" w14:paraId="17D37572" w14:textId="77777777" w:rsidTr="00C02AA8">
        <w:trPr>
          <w:trHeight w:val="324"/>
        </w:trPr>
        <w:tc>
          <w:tcPr>
            <w:tcW w:w="2376" w:type="dxa"/>
            <w:tcBorders>
              <w:top w:val="nil"/>
              <w:left w:val="single" w:sz="8" w:space="0" w:color="000000"/>
              <w:bottom w:val="nil"/>
              <w:right w:val="single" w:sz="8" w:space="0" w:color="000000"/>
            </w:tcBorders>
            <w:shd w:val="clear" w:color="000000" w:fill="BFBFBF"/>
            <w:vAlign w:val="center"/>
            <w:hideMark/>
          </w:tcPr>
          <w:p w14:paraId="755BF9B8" w14:textId="08DD5F5D" w:rsidR="00C02AA8" w:rsidRPr="00C02AA8" w:rsidRDefault="009F30F2" w:rsidP="00C02AA8">
            <w:pPr>
              <w:spacing w:after="0" w:line="240" w:lineRule="auto"/>
              <w:jc w:val="center"/>
              <w:rPr>
                <w:rFonts w:ascii="Times New Roman" w:eastAsia="Times New Roman" w:hAnsi="Times New Roman" w:cs="Times New Roman"/>
                <w:b/>
                <w:bCs/>
                <w:color w:val="000000"/>
                <w:sz w:val="24"/>
                <w:szCs w:val="24"/>
              </w:rPr>
            </w:pPr>
            <w:r w:rsidRPr="00C02AA8">
              <w:rPr>
                <w:rFonts w:ascii="Times New Roman" w:eastAsia="Times New Roman" w:hAnsi="Times New Roman" w:cs="Times New Roman"/>
                <w:b/>
                <w:bCs/>
                <w:color w:val="000000"/>
                <w:sz w:val="24"/>
                <w:szCs w:val="24"/>
              </w:rPr>
              <w:t>Atividades</w:t>
            </w:r>
          </w:p>
        </w:tc>
        <w:tc>
          <w:tcPr>
            <w:tcW w:w="1722" w:type="dxa"/>
            <w:gridSpan w:val="4"/>
            <w:tcBorders>
              <w:top w:val="single" w:sz="8" w:space="0" w:color="000000"/>
              <w:left w:val="nil"/>
              <w:bottom w:val="single" w:sz="8" w:space="0" w:color="000000"/>
              <w:right w:val="single" w:sz="8" w:space="0" w:color="000000"/>
            </w:tcBorders>
            <w:shd w:val="clear" w:color="000000" w:fill="BFBFBF"/>
            <w:vAlign w:val="center"/>
            <w:hideMark/>
          </w:tcPr>
          <w:p w14:paraId="648806C5" w14:textId="77777777" w:rsidR="00C02AA8" w:rsidRPr="00C02AA8" w:rsidRDefault="00C02AA8" w:rsidP="00C02AA8">
            <w:pPr>
              <w:spacing w:after="0" w:line="240" w:lineRule="auto"/>
              <w:jc w:val="center"/>
              <w:rPr>
                <w:rFonts w:ascii="Times New Roman" w:eastAsia="Times New Roman" w:hAnsi="Times New Roman" w:cs="Times New Roman"/>
                <w:b/>
                <w:bCs/>
                <w:color w:val="000000"/>
                <w:sz w:val="24"/>
                <w:szCs w:val="24"/>
              </w:rPr>
            </w:pPr>
            <w:r w:rsidRPr="00C02AA8">
              <w:rPr>
                <w:rFonts w:ascii="Times New Roman" w:eastAsia="Times New Roman" w:hAnsi="Times New Roman" w:cs="Times New Roman"/>
                <w:b/>
                <w:bCs/>
                <w:color w:val="000000"/>
                <w:sz w:val="24"/>
                <w:szCs w:val="24"/>
              </w:rPr>
              <w:t>Semana</w:t>
            </w:r>
          </w:p>
        </w:tc>
        <w:tc>
          <w:tcPr>
            <w:tcW w:w="1632" w:type="dxa"/>
            <w:gridSpan w:val="4"/>
            <w:tcBorders>
              <w:top w:val="single" w:sz="8" w:space="0" w:color="000000"/>
              <w:left w:val="nil"/>
              <w:bottom w:val="single" w:sz="8" w:space="0" w:color="000000"/>
              <w:right w:val="single" w:sz="8" w:space="0" w:color="000000"/>
            </w:tcBorders>
            <w:shd w:val="clear" w:color="000000" w:fill="BFBFBF"/>
            <w:vAlign w:val="center"/>
            <w:hideMark/>
          </w:tcPr>
          <w:p w14:paraId="5178A861" w14:textId="77777777" w:rsidR="00C02AA8" w:rsidRPr="00C02AA8" w:rsidRDefault="00C02AA8" w:rsidP="00C02AA8">
            <w:pPr>
              <w:spacing w:after="0" w:line="240" w:lineRule="auto"/>
              <w:jc w:val="center"/>
              <w:rPr>
                <w:rFonts w:ascii="Times New Roman" w:eastAsia="Times New Roman" w:hAnsi="Times New Roman" w:cs="Times New Roman"/>
                <w:b/>
                <w:bCs/>
                <w:color w:val="000000"/>
                <w:sz w:val="24"/>
                <w:szCs w:val="24"/>
              </w:rPr>
            </w:pPr>
            <w:r w:rsidRPr="00C02AA8">
              <w:rPr>
                <w:rFonts w:ascii="Times New Roman" w:eastAsia="Times New Roman" w:hAnsi="Times New Roman" w:cs="Times New Roman"/>
                <w:b/>
                <w:bCs/>
                <w:color w:val="000000"/>
                <w:sz w:val="24"/>
                <w:szCs w:val="24"/>
              </w:rPr>
              <w:t>Semana</w:t>
            </w:r>
          </w:p>
        </w:tc>
        <w:tc>
          <w:tcPr>
            <w:tcW w:w="1639" w:type="dxa"/>
            <w:gridSpan w:val="4"/>
            <w:tcBorders>
              <w:top w:val="single" w:sz="8" w:space="0" w:color="000000"/>
              <w:left w:val="nil"/>
              <w:bottom w:val="single" w:sz="8" w:space="0" w:color="000000"/>
              <w:right w:val="single" w:sz="8" w:space="0" w:color="000000"/>
            </w:tcBorders>
            <w:shd w:val="clear" w:color="000000" w:fill="BFBFBF"/>
            <w:vAlign w:val="center"/>
            <w:hideMark/>
          </w:tcPr>
          <w:p w14:paraId="1CE071E6" w14:textId="77777777" w:rsidR="00C02AA8" w:rsidRPr="00C02AA8" w:rsidRDefault="00C02AA8" w:rsidP="00C02AA8">
            <w:pPr>
              <w:spacing w:after="0" w:line="240" w:lineRule="auto"/>
              <w:jc w:val="center"/>
              <w:rPr>
                <w:rFonts w:ascii="Times New Roman" w:eastAsia="Times New Roman" w:hAnsi="Times New Roman" w:cs="Times New Roman"/>
                <w:b/>
                <w:bCs/>
                <w:color w:val="000000"/>
                <w:sz w:val="24"/>
                <w:szCs w:val="24"/>
              </w:rPr>
            </w:pPr>
            <w:r w:rsidRPr="00C02AA8">
              <w:rPr>
                <w:rFonts w:ascii="Times New Roman" w:eastAsia="Times New Roman" w:hAnsi="Times New Roman" w:cs="Times New Roman"/>
                <w:b/>
                <w:bCs/>
                <w:color w:val="000000"/>
                <w:sz w:val="24"/>
                <w:szCs w:val="24"/>
              </w:rPr>
              <w:t>Semana</w:t>
            </w:r>
          </w:p>
        </w:tc>
        <w:tc>
          <w:tcPr>
            <w:tcW w:w="1738" w:type="dxa"/>
            <w:gridSpan w:val="4"/>
            <w:tcBorders>
              <w:top w:val="single" w:sz="8" w:space="0" w:color="000000"/>
              <w:left w:val="nil"/>
              <w:bottom w:val="single" w:sz="8" w:space="0" w:color="000000"/>
              <w:right w:val="single" w:sz="8" w:space="0" w:color="000000"/>
            </w:tcBorders>
            <w:shd w:val="clear" w:color="000000" w:fill="BFBFBF"/>
            <w:vAlign w:val="center"/>
            <w:hideMark/>
          </w:tcPr>
          <w:p w14:paraId="697E442B" w14:textId="77777777" w:rsidR="00C02AA8" w:rsidRPr="00C02AA8" w:rsidRDefault="00C02AA8" w:rsidP="00C02AA8">
            <w:pPr>
              <w:spacing w:after="0" w:line="240" w:lineRule="auto"/>
              <w:jc w:val="center"/>
              <w:rPr>
                <w:rFonts w:ascii="Times New Roman" w:eastAsia="Times New Roman" w:hAnsi="Times New Roman" w:cs="Times New Roman"/>
                <w:b/>
                <w:bCs/>
                <w:color w:val="000000"/>
                <w:sz w:val="24"/>
                <w:szCs w:val="24"/>
              </w:rPr>
            </w:pPr>
            <w:r w:rsidRPr="00C02AA8">
              <w:rPr>
                <w:rFonts w:ascii="Times New Roman" w:eastAsia="Times New Roman" w:hAnsi="Times New Roman" w:cs="Times New Roman"/>
                <w:b/>
                <w:bCs/>
                <w:color w:val="000000"/>
                <w:sz w:val="24"/>
                <w:szCs w:val="24"/>
              </w:rPr>
              <w:t>Semana</w:t>
            </w:r>
          </w:p>
        </w:tc>
        <w:tc>
          <w:tcPr>
            <w:tcW w:w="1673" w:type="dxa"/>
            <w:gridSpan w:val="4"/>
            <w:tcBorders>
              <w:top w:val="single" w:sz="8" w:space="0" w:color="000000"/>
              <w:left w:val="nil"/>
              <w:bottom w:val="single" w:sz="8" w:space="0" w:color="000000"/>
              <w:right w:val="single" w:sz="8" w:space="0" w:color="000000"/>
            </w:tcBorders>
            <w:shd w:val="clear" w:color="000000" w:fill="BFBFBF"/>
            <w:vAlign w:val="center"/>
            <w:hideMark/>
          </w:tcPr>
          <w:p w14:paraId="2C0A07A1" w14:textId="77777777" w:rsidR="00C02AA8" w:rsidRPr="00C02AA8" w:rsidRDefault="00C02AA8" w:rsidP="00C02AA8">
            <w:pPr>
              <w:spacing w:after="0" w:line="240" w:lineRule="auto"/>
              <w:jc w:val="center"/>
              <w:rPr>
                <w:rFonts w:ascii="Times New Roman" w:eastAsia="Times New Roman" w:hAnsi="Times New Roman" w:cs="Times New Roman"/>
                <w:b/>
                <w:bCs/>
                <w:color w:val="000000"/>
                <w:sz w:val="24"/>
                <w:szCs w:val="24"/>
              </w:rPr>
            </w:pPr>
            <w:r w:rsidRPr="00C02AA8">
              <w:rPr>
                <w:rFonts w:ascii="Times New Roman" w:eastAsia="Times New Roman" w:hAnsi="Times New Roman" w:cs="Times New Roman"/>
                <w:b/>
                <w:bCs/>
                <w:color w:val="000000"/>
                <w:sz w:val="24"/>
                <w:szCs w:val="24"/>
              </w:rPr>
              <w:t>Semana</w:t>
            </w:r>
          </w:p>
        </w:tc>
      </w:tr>
      <w:tr w:rsidR="00C02AA8" w:rsidRPr="00C02AA8" w14:paraId="36FFAA3D" w14:textId="77777777" w:rsidTr="00C02AA8">
        <w:trPr>
          <w:trHeight w:val="324"/>
        </w:trPr>
        <w:tc>
          <w:tcPr>
            <w:tcW w:w="2376" w:type="dxa"/>
            <w:tcBorders>
              <w:top w:val="nil"/>
              <w:left w:val="single" w:sz="8" w:space="0" w:color="000000"/>
              <w:bottom w:val="single" w:sz="8" w:space="0" w:color="000000"/>
              <w:right w:val="single" w:sz="8" w:space="0" w:color="000000"/>
            </w:tcBorders>
            <w:shd w:val="clear" w:color="000000" w:fill="BFBFBF"/>
            <w:hideMark/>
          </w:tcPr>
          <w:p w14:paraId="264D549B" w14:textId="77777777" w:rsidR="00C02AA8" w:rsidRPr="00C02AA8" w:rsidRDefault="00C02AA8" w:rsidP="00C02AA8">
            <w:pPr>
              <w:spacing w:after="0" w:line="240" w:lineRule="auto"/>
              <w:rPr>
                <w:rFonts w:ascii="Calibri" w:eastAsia="Times New Roman" w:hAnsi="Calibri" w:cs="Calibri"/>
                <w:color w:val="000000"/>
              </w:rPr>
            </w:pPr>
            <w:r w:rsidRPr="00C02AA8">
              <w:rPr>
                <w:rFonts w:ascii="Calibri" w:eastAsia="Times New Roman" w:hAnsi="Calibri" w:cs="Calibri"/>
                <w:color w:val="000000"/>
              </w:rPr>
              <w:t> </w:t>
            </w:r>
          </w:p>
        </w:tc>
        <w:tc>
          <w:tcPr>
            <w:tcW w:w="438" w:type="dxa"/>
            <w:tcBorders>
              <w:top w:val="nil"/>
              <w:left w:val="nil"/>
              <w:bottom w:val="single" w:sz="8" w:space="0" w:color="000000"/>
              <w:right w:val="single" w:sz="8" w:space="0" w:color="000000"/>
            </w:tcBorders>
            <w:shd w:val="clear" w:color="000000" w:fill="BFBFBF"/>
            <w:vAlign w:val="center"/>
            <w:hideMark/>
          </w:tcPr>
          <w:p w14:paraId="7FB38F01" w14:textId="77777777" w:rsidR="00C02AA8" w:rsidRPr="00C02AA8" w:rsidRDefault="00C02AA8" w:rsidP="00C02AA8">
            <w:pPr>
              <w:spacing w:after="0" w:line="240" w:lineRule="auto"/>
              <w:jc w:val="center"/>
              <w:rPr>
                <w:rFonts w:ascii="Times New Roman" w:eastAsia="Times New Roman" w:hAnsi="Times New Roman" w:cs="Times New Roman"/>
                <w:b/>
                <w:bCs/>
                <w:color w:val="000000"/>
                <w:sz w:val="24"/>
                <w:szCs w:val="24"/>
              </w:rPr>
            </w:pPr>
            <w:r w:rsidRPr="00C02AA8">
              <w:rPr>
                <w:rFonts w:ascii="Times New Roman" w:eastAsia="Times New Roman" w:hAnsi="Times New Roman" w:cs="Times New Roman"/>
                <w:b/>
                <w:bCs/>
                <w:color w:val="000000"/>
                <w:sz w:val="24"/>
                <w:szCs w:val="24"/>
              </w:rPr>
              <w:t>1ª</w:t>
            </w:r>
          </w:p>
        </w:tc>
        <w:tc>
          <w:tcPr>
            <w:tcW w:w="408" w:type="dxa"/>
            <w:tcBorders>
              <w:top w:val="nil"/>
              <w:left w:val="nil"/>
              <w:bottom w:val="single" w:sz="8" w:space="0" w:color="000000"/>
              <w:right w:val="single" w:sz="8" w:space="0" w:color="000000"/>
            </w:tcBorders>
            <w:shd w:val="clear" w:color="000000" w:fill="BFBFBF"/>
            <w:vAlign w:val="center"/>
            <w:hideMark/>
          </w:tcPr>
          <w:p w14:paraId="26820B42" w14:textId="77777777" w:rsidR="00C02AA8" w:rsidRPr="00C02AA8" w:rsidRDefault="00C02AA8" w:rsidP="00C02AA8">
            <w:pPr>
              <w:spacing w:after="0" w:line="240" w:lineRule="auto"/>
              <w:jc w:val="center"/>
              <w:rPr>
                <w:rFonts w:ascii="Times New Roman" w:eastAsia="Times New Roman" w:hAnsi="Times New Roman" w:cs="Times New Roman"/>
                <w:b/>
                <w:bCs/>
                <w:color w:val="000000"/>
                <w:sz w:val="24"/>
                <w:szCs w:val="24"/>
              </w:rPr>
            </w:pPr>
            <w:r w:rsidRPr="00C02AA8">
              <w:rPr>
                <w:rFonts w:ascii="Times New Roman" w:eastAsia="Times New Roman" w:hAnsi="Times New Roman" w:cs="Times New Roman"/>
                <w:b/>
                <w:bCs/>
                <w:color w:val="000000"/>
                <w:sz w:val="24"/>
                <w:szCs w:val="24"/>
              </w:rPr>
              <w:t>2ª</w:t>
            </w:r>
          </w:p>
        </w:tc>
        <w:tc>
          <w:tcPr>
            <w:tcW w:w="461" w:type="dxa"/>
            <w:tcBorders>
              <w:top w:val="nil"/>
              <w:left w:val="nil"/>
              <w:bottom w:val="single" w:sz="8" w:space="0" w:color="000000"/>
              <w:right w:val="single" w:sz="8" w:space="0" w:color="000000"/>
            </w:tcBorders>
            <w:shd w:val="clear" w:color="000000" w:fill="BFBFBF"/>
            <w:vAlign w:val="center"/>
            <w:hideMark/>
          </w:tcPr>
          <w:p w14:paraId="65F69A0C" w14:textId="77777777" w:rsidR="00C02AA8" w:rsidRPr="00C02AA8" w:rsidRDefault="00C02AA8" w:rsidP="00C02AA8">
            <w:pPr>
              <w:spacing w:after="0" w:line="240" w:lineRule="auto"/>
              <w:jc w:val="center"/>
              <w:rPr>
                <w:rFonts w:ascii="Times New Roman" w:eastAsia="Times New Roman" w:hAnsi="Times New Roman" w:cs="Times New Roman"/>
                <w:b/>
                <w:bCs/>
                <w:color w:val="000000"/>
                <w:sz w:val="24"/>
                <w:szCs w:val="24"/>
              </w:rPr>
            </w:pPr>
            <w:r w:rsidRPr="00C02AA8">
              <w:rPr>
                <w:rFonts w:ascii="Times New Roman" w:eastAsia="Times New Roman" w:hAnsi="Times New Roman" w:cs="Times New Roman"/>
                <w:b/>
                <w:bCs/>
                <w:color w:val="000000"/>
                <w:sz w:val="24"/>
                <w:szCs w:val="24"/>
              </w:rPr>
              <w:t>3ª</w:t>
            </w:r>
          </w:p>
        </w:tc>
        <w:tc>
          <w:tcPr>
            <w:tcW w:w="415" w:type="dxa"/>
            <w:tcBorders>
              <w:top w:val="nil"/>
              <w:left w:val="nil"/>
              <w:bottom w:val="single" w:sz="8" w:space="0" w:color="000000"/>
              <w:right w:val="single" w:sz="8" w:space="0" w:color="000000"/>
            </w:tcBorders>
            <w:shd w:val="clear" w:color="000000" w:fill="BFBFBF"/>
            <w:vAlign w:val="center"/>
            <w:hideMark/>
          </w:tcPr>
          <w:p w14:paraId="4080AB9B" w14:textId="77777777" w:rsidR="00C02AA8" w:rsidRPr="00C02AA8" w:rsidRDefault="00C02AA8" w:rsidP="00C02AA8">
            <w:pPr>
              <w:spacing w:after="0" w:line="240" w:lineRule="auto"/>
              <w:jc w:val="center"/>
              <w:rPr>
                <w:rFonts w:ascii="Times New Roman" w:eastAsia="Times New Roman" w:hAnsi="Times New Roman" w:cs="Times New Roman"/>
                <w:b/>
                <w:bCs/>
                <w:color w:val="000000"/>
                <w:sz w:val="24"/>
                <w:szCs w:val="24"/>
              </w:rPr>
            </w:pPr>
            <w:r w:rsidRPr="00C02AA8">
              <w:rPr>
                <w:rFonts w:ascii="Times New Roman" w:eastAsia="Times New Roman" w:hAnsi="Times New Roman" w:cs="Times New Roman"/>
                <w:b/>
                <w:bCs/>
                <w:color w:val="000000"/>
                <w:sz w:val="24"/>
                <w:szCs w:val="24"/>
              </w:rPr>
              <w:t>4ª</w:t>
            </w:r>
          </w:p>
        </w:tc>
        <w:tc>
          <w:tcPr>
            <w:tcW w:w="408" w:type="dxa"/>
            <w:tcBorders>
              <w:top w:val="nil"/>
              <w:left w:val="nil"/>
              <w:bottom w:val="single" w:sz="8" w:space="0" w:color="000000"/>
              <w:right w:val="single" w:sz="8" w:space="0" w:color="000000"/>
            </w:tcBorders>
            <w:shd w:val="clear" w:color="000000" w:fill="BFBFBF"/>
            <w:vAlign w:val="center"/>
            <w:hideMark/>
          </w:tcPr>
          <w:p w14:paraId="23442CB5" w14:textId="77777777" w:rsidR="00C02AA8" w:rsidRPr="00C02AA8" w:rsidRDefault="00C02AA8" w:rsidP="00C02AA8">
            <w:pPr>
              <w:spacing w:after="0" w:line="240" w:lineRule="auto"/>
              <w:jc w:val="center"/>
              <w:rPr>
                <w:rFonts w:ascii="Times New Roman" w:eastAsia="Times New Roman" w:hAnsi="Times New Roman" w:cs="Times New Roman"/>
                <w:b/>
                <w:bCs/>
                <w:color w:val="000000"/>
                <w:sz w:val="24"/>
                <w:szCs w:val="24"/>
              </w:rPr>
            </w:pPr>
            <w:r w:rsidRPr="00C02AA8">
              <w:rPr>
                <w:rFonts w:ascii="Times New Roman" w:eastAsia="Times New Roman" w:hAnsi="Times New Roman" w:cs="Times New Roman"/>
                <w:b/>
                <w:bCs/>
                <w:color w:val="000000"/>
                <w:sz w:val="24"/>
                <w:szCs w:val="24"/>
              </w:rPr>
              <w:t>1ª</w:t>
            </w:r>
          </w:p>
        </w:tc>
        <w:tc>
          <w:tcPr>
            <w:tcW w:w="408" w:type="dxa"/>
            <w:tcBorders>
              <w:top w:val="nil"/>
              <w:left w:val="nil"/>
              <w:bottom w:val="single" w:sz="8" w:space="0" w:color="000000"/>
              <w:right w:val="single" w:sz="8" w:space="0" w:color="000000"/>
            </w:tcBorders>
            <w:shd w:val="clear" w:color="000000" w:fill="BFBFBF"/>
            <w:vAlign w:val="center"/>
            <w:hideMark/>
          </w:tcPr>
          <w:p w14:paraId="0973D59A" w14:textId="77777777" w:rsidR="00C02AA8" w:rsidRPr="00C02AA8" w:rsidRDefault="00C02AA8" w:rsidP="00C02AA8">
            <w:pPr>
              <w:spacing w:after="0" w:line="240" w:lineRule="auto"/>
              <w:jc w:val="center"/>
              <w:rPr>
                <w:rFonts w:ascii="Times New Roman" w:eastAsia="Times New Roman" w:hAnsi="Times New Roman" w:cs="Times New Roman"/>
                <w:b/>
                <w:bCs/>
                <w:color w:val="000000"/>
                <w:sz w:val="24"/>
                <w:szCs w:val="24"/>
              </w:rPr>
            </w:pPr>
            <w:r w:rsidRPr="00C02AA8">
              <w:rPr>
                <w:rFonts w:ascii="Times New Roman" w:eastAsia="Times New Roman" w:hAnsi="Times New Roman" w:cs="Times New Roman"/>
                <w:b/>
                <w:bCs/>
                <w:color w:val="000000"/>
                <w:sz w:val="24"/>
                <w:szCs w:val="24"/>
              </w:rPr>
              <w:t>2ª</w:t>
            </w:r>
          </w:p>
        </w:tc>
        <w:tc>
          <w:tcPr>
            <w:tcW w:w="408" w:type="dxa"/>
            <w:tcBorders>
              <w:top w:val="nil"/>
              <w:left w:val="nil"/>
              <w:bottom w:val="single" w:sz="8" w:space="0" w:color="000000"/>
              <w:right w:val="single" w:sz="8" w:space="0" w:color="000000"/>
            </w:tcBorders>
            <w:shd w:val="clear" w:color="000000" w:fill="BFBFBF"/>
            <w:vAlign w:val="center"/>
            <w:hideMark/>
          </w:tcPr>
          <w:p w14:paraId="3BD6311D" w14:textId="77777777" w:rsidR="00C02AA8" w:rsidRPr="00C02AA8" w:rsidRDefault="00C02AA8" w:rsidP="00C02AA8">
            <w:pPr>
              <w:spacing w:after="0" w:line="240" w:lineRule="auto"/>
              <w:jc w:val="center"/>
              <w:rPr>
                <w:rFonts w:ascii="Times New Roman" w:eastAsia="Times New Roman" w:hAnsi="Times New Roman" w:cs="Times New Roman"/>
                <w:b/>
                <w:bCs/>
                <w:color w:val="000000"/>
                <w:sz w:val="24"/>
                <w:szCs w:val="24"/>
              </w:rPr>
            </w:pPr>
            <w:r w:rsidRPr="00C02AA8">
              <w:rPr>
                <w:rFonts w:ascii="Times New Roman" w:eastAsia="Times New Roman" w:hAnsi="Times New Roman" w:cs="Times New Roman"/>
                <w:b/>
                <w:bCs/>
                <w:color w:val="000000"/>
                <w:sz w:val="24"/>
                <w:szCs w:val="24"/>
              </w:rPr>
              <w:t>3ª</w:t>
            </w:r>
          </w:p>
        </w:tc>
        <w:tc>
          <w:tcPr>
            <w:tcW w:w="408" w:type="dxa"/>
            <w:tcBorders>
              <w:top w:val="nil"/>
              <w:left w:val="nil"/>
              <w:bottom w:val="single" w:sz="8" w:space="0" w:color="000000"/>
              <w:right w:val="single" w:sz="8" w:space="0" w:color="000000"/>
            </w:tcBorders>
            <w:shd w:val="clear" w:color="000000" w:fill="BFBFBF"/>
            <w:vAlign w:val="center"/>
            <w:hideMark/>
          </w:tcPr>
          <w:p w14:paraId="2326F9E8" w14:textId="77777777" w:rsidR="00C02AA8" w:rsidRPr="00C02AA8" w:rsidRDefault="00C02AA8" w:rsidP="00C02AA8">
            <w:pPr>
              <w:spacing w:after="0" w:line="240" w:lineRule="auto"/>
              <w:jc w:val="center"/>
              <w:rPr>
                <w:rFonts w:ascii="Times New Roman" w:eastAsia="Times New Roman" w:hAnsi="Times New Roman" w:cs="Times New Roman"/>
                <w:b/>
                <w:bCs/>
                <w:color w:val="000000"/>
                <w:sz w:val="24"/>
                <w:szCs w:val="24"/>
              </w:rPr>
            </w:pPr>
            <w:r w:rsidRPr="00C02AA8">
              <w:rPr>
                <w:rFonts w:ascii="Times New Roman" w:eastAsia="Times New Roman" w:hAnsi="Times New Roman" w:cs="Times New Roman"/>
                <w:b/>
                <w:bCs/>
                <w:color w:val="000000"/>
                <w:sz w:val="24"/>
                <w:szCs w:val="24"/>
              </w:rPr>
              <w:t>4ª</w:t>
            </w:r>
          </w:p>
        </w:tc>
        <w:tc>
          <w:tcPr>
            <w:tcW w:w="408" w:type="dxa"/>
            <w:tcBorders>
              <w:top w:val="nil"/>
              <w:left w:val="nil"/>
              <w:bottom w:val="single" w:sz="8" w:space="0" w:color="000000"/>
              <w:right w:val="single" w:sz="8" w:space="0" w:color="000000"/>
            </w:tcBorders>
            <w:shd w:val="clear" w:color="000000" w:fill="BFBFBF"/>
            <w:vAlign w:val="center"/>
            <w:hideMark/>
          </w:tcPr>
          <w:p w14:paraId="294E00FD" w14:textId="77777777" w:rsidR="00C02AA8" w:rsidRPr="00C02AA8" w:rsidRDefault="00C02AA8" w:rsidP="00C02AA8">
            <w:pPr>
              <w:spacing w:after="0" w:line="240" w:lineRule="auto"/>
              <w:jc w:val="center"/>
              <w:rPr>
                <w:rFonts w:ascii="Times New Roman" w:eastAsia="Times New Roman" w:hAnsi="Times New Roman" w:cs="Times New Roman"/>
                <w:b/>
                <w:bCs/>
                <w:color w:val="000000"/>
                <w:sz w:val="24"/>
                <w:szCs w:val="24"/>
              </w:rPr>
            </w:pPr>
            <w:r w:rsidRPr="00C02AA8">
              <w:rPr>
                <w:rFonts w:ascii="Times New Roman" w:eastAsia="Times New Roman" w:hAnsi="Times New Roman" w:cs="Times New Roman"/>
                <w:b/>
                <w:bCs/>
                <w:color w:val="000000"/>
                <w:sz w:val="24"/>
                <w:szCs w:val="24"/>
              </w:rPr>
              <w:t>1ª</w:t>
            </w:r>
          </w:p>
        </w:tc>
        <w:tc>
          <w:tcPr>
            <w:tcW w:w="408" w:type="dxa"/>
            <w:tcBorders>
              <w:top w:val="nil"/>
              <w:left w:val="nil"/>
              <w:bottom w:val="single" w:sz="8" w:space="0" w:color="000000"/>
              <w:right w:val="single" w:sz="8" w:space="0" w:color="000000"/>
            </w:tcBorders>
            <w:shd w:val="clear" w:color="000000" w:fill="BFBFBF"/>
            <w:vAlign w:val="center"/>
            <w:hideMark/>
          </w:tcPr>
          <w:p w14:paraId="3088BD3B" w14:textId="77777777" w:rsidR="00C02AA8" w:rsidRPr="00C02AA8" w:rsidRDefault="00C02AA8" w:rsidP="00C02AA8">
            <w:pPr>
              <w:spacing w:after="0" w:line="240" w:lineRule="auto"/>
              <w:jc w:val="center"/>
              <w:rPr>
                <w:rFonts w:ascii="Times New Roman" w:eastAsia="Times New Roman" w:hAnsi="Times New Roman" w:cs="Times New Roman"/>
                <w:b/>
                <w:bCs/>
                <w:color w:val="000000"/>
                <w:sz w:val="24"/>
                <w:szCs w:val="24"/>
              </w:rPr>
            </w:pPr>
            <w:r w:rsidRPr="00C02AA8">
              <w:rPr>
                <w:rFonts w:ascii="Times New Roman" w:eastAsia="Times New Roman" w:hAnsi="Times New Roman" w:cs="Times New Roman"/>
                <w:b/>
                <w:bCs/>
                <w:color w:val="000000"/>
                <w:sz w:val="24"/>
                <w:szCs w:val="24"/>
              </w:rPr>
              <w:t>2ª</w:t>
            </w:r>
          </w:p>
        </w:tc>
        <w:tc>
          <w:tcPr>
            <w:tcW w:w="408" w:type="dxa"/>
            <w:tcBorders>
              <w:top w:val="nil"/>
              <w:left w:val="nil"/>
              <w:bottom w:val="single" w:sz="8" w:space="0" w:color="000000"/>
              <w:right w:val="single" w:sz="8" w:space="0" w:color="000000"/>
            </w:tcBorders>
            <w:shd w:val="clear" w:color="000000" w:fill="BFBFBF"/>
            <w:vAlign w:val="center"/>
            <w:hideMark/>
          </w:tcPr>
          <w:p w14:paraId="08D059AD" w14:textId="77777777" w:rsidR="00C02AA8" w:rsidRPr="00C02AA8" w:rsidRDefault="00C02AA8" w:rsidP="00C02AA8">
            <w:pPr>
              <w:spacing w:after="0" w:line="240" w:lineRule="auto"/>
              <w:jc w:val="center"/>
              <w:rPr>
                <w:rFonts w:ascii="Times New Roman" w:eastAsia="Times New Roman" w:hAnsi="Times New Roman" w:cs="Times New Roman"/>
                <w:b/>
                <w:bCs/>
                <w:color w:val="000000"/>
                <w:sz w:val="24"/>
                <w:szCs w:val="24"/>
              </w:rPr>
            </w:pPr>
            <w:r w:rsidRPr="00C02AA8">
              <w:rPr>
                <w:rFonts w:ascii="Times New Roman" w:eastAsia="Times New Roman" w:hAnsi="Times New Roman" w:cs="Times New Roman"/>
                <w:b/>
                <w:bCs/>
                <w:color w:val="000000"/>
                <w:sz w:val="24"/>
                <w:szCs w:val="24"/>
              </w:rPr>
              <w:t>3ª</w:t>
            </w:r>
          </w:p>
        </w:tc>
        <w:tc>
          <w:tcPr>
            <w:tcW w:w="415" w:type="dxa"/>
            <w:tcBorders>
              <w:top w:val="nil"/>
              <w:left w:val="nil"/>
              <w:bottom w:val="single" w:sz="8" w:space="0" w:color="000000"/>
              <w:right w:val="single" w:sz="8" w:space="0" w:color="000000"/>
            </w:tcBorders>
            <w:shd w:val="clear" w:color="000000" w:fill="BFBFBF"/>
            <w:vAlign w:val="center"/>
            <w:hideMark/>
          </w:tcPr>
          <w:p w14:paraId="3C0D0223" w14:textId="77777777" w:rsidR="00C02AA8" w:rsidRPr="00C02AA8" w:rsidRDefault="00C02AA8" w:rsidP="00C02AA8">
            <w:pPr>
              <w:spacing w:after="0" w:line="240" w:lineRule="auto"/>
              <w:jc w:val="center"/>
              <w:rPr>
                <w:rFonts w:ascii="Times New Roman" w:eastAsia="Times New Roman" w:hAnsi="Times New Roman" w:cs="Times New Roman"/>
                <w:b/>
                <w:bCs/>
                <w:color w:val="000000"/>
                <w:sz w:val="24"/>
                <w:szCs w:val="24"/>
              </w:rPr>
            </w:pPr>
            <w:r w:rsidRPr="00C02AA8">
              <w:rPr>
                <w:rFonts w:ascii="Times New Roman" w:eastAsia="Times New Roman" w:hAnsi="Times New Roman" w:cs="Times New Roman"/>
                <w:b/>
                <w:bCs/>
                <w:color w:val="000000"/>
                <w:sz w:val="24"/>
                <w:szCs w:val="24"/>
              </w:rPr>
              <w:t>4ª</w:t>
            </w:r>
          </w:p>
        </w:tc>
        <w:tc>
          <w:tcPr>
            <w:tcW w:w="461" w:type="dxa"/>
            <w:tcBorders>
              <w:top w:val="nil"/>
              <w:left w:val="nil"/>
              <w:bottom w:val="single" w:sz="8" w:space="0" w:color="000000"/>
              <w:right w:val="single" w:sz="8" w:space="0" w:color="000000"/>
            </w:tcBorders>
            <w:shd w:val="clear" w:color="000000" w:fill="BFBFBF"/>
            <w:vAlign w:val="center"/>
            <w:hideMark/>
          </w:tcPr>
          <w:p w14:paraId="5A17CCB5" w14:textId="77777777" w:rsidR="00C02AA8" w:rsidRPr="00C02AA8" w:rsidRDefault="00C02AA8" w:rsidP="00C02AA8">
            <w:pPr>
              <w:spacing w:after="0" w:line="240" w:lineRule="auto"/>
              <w:jc w:val="center"/>
              <w:rPr>
                <w:rFonts w:ascii="Times New Roman" w:eastAsia="Times New Roman" w:hAnsi="Times New Roman" w:cs="Times New Roman"/>
                <w:b/>
                <w:bCs/>
                <w:color w:val="000000"/>
                <w:sz w:val="24"/>
                <w:szCs w:val="24"/>
              </w:rPr>
            </w:pPr>
            <w:r w:rsidRPr="00C02AA8">
              <w:rPr>
                <w:rFonts w:ascii="Times New Roman" w:eastAsia="Times New Roman" w:hAnsi="Times New Roman" w:cs="Times New Roman"/>
                <w:b/>
                <w:bCs/>
                <w:color w:val="000000"/>
                <w:sz w:val="24"/>
                <w:szCs w:val="24"/>
              </w:rPr>
              <w:t>1ª</w:t>
            </w:r>
          </w:p>
        </w:tc>
        <w:tc>
          <w:tcPr>
            <w:tcW w:w="408" w:type="dxa"/>
            <w:tcBorders>
              <w:top w:val="nil"/>
              <w:left w:val="nil"/>
              <w:bottom w:val="single" w:sz="8" w:space="0" w:color="000000"/>
              <w:right w:val="single" w:sz="8" w:space="0" w:color="000000"/>
            </w:tcBorders>
            <w:shd w:val="clear" w:color="000000" w:fill="BFBFBF"/>
            <w:vAlign w:val="center"/>
            <w:hideMark/>
          </w:tcPr>
          <w:p w14:paraId="5E152D58" w14:textId="77777777" w:rsidR="00C02AA8" w:rsidRPr="00C02AA8" w:rsidRDefault="00C02AA8" w:rsidP="00C02AA8">
            <w:pPr>
              <w:spacing w:after="0" w:line="240" w:lineRule="auto"/>
              <w:jc w:val="center"/>
              <w:rPr>
                <w:rFonts w:ascii="Times New Roman" w:eastAsia="Times New Roman" w:hAnsi="Times New Roman" w:cs="Times New Roman"/>
                <w:b/>
                <w:bCs/>
                <w:color w:val="000000"/>
                <w:sz w:val="24"/>
                <w:szCs w:val="24"/>
              </w:rPr>
            </w:pPr>
            <w:r w:rsidRPr="00C02AA8">
              <w:rPr>
                <w:rFonts w:ascii="Times New Roman" w:eastAsia="Times New Roman" w:hAnsi="Times New Roman" w:cs="Times New Roman"/>
                <w:b/>
                <w:bCs/>
                <w:color w:val="000000"/>
                <w:sz w:val="24"/>
                <w:szCs w:val="24"/>
              </w:rPr>
              <w:t>2ª</w:t>
            </w:r>
          </w:p>
        </w:tc>
        <w:tc>
          <w:tcPr>
            <w:tcW w:w="461" w:type="dxa"/>
            <w:tcBorders>
              <w:top w:val="nil"/>
              <w:left w:val="nil"/>
              <w:bottom w:val="single" w:sz="8" w:space="0" w:color="000000"/>
              <w:right w:val="single" w:sz="8" w:space="0" w:color="000000"/>
            </w:tcBorders>
            <w:shd w:val="clear" w:color="000000" w:fill="BFBFBF"/>
            <w:vAlign w:val="center"/>
            <w:hideMark/>
          </w:tcPr>
          <w:p w14:paraId="6D7970E4" w14:textId="77777777" w:rsidR="00C02AA8" w:rsidRPr="00C02AA8" w:rsidRDefault="00C02AA8" w:rsidP="00C02AA8">
            <w:pPr>
              <w:spacing w:after="0" w:line="240" w:lineRule="auto"/>
              <w:jc w:val="center"/>
              <w:rPr>
                <w:rFonts w:ascii="Times New Roman" w:eastAsia="Times New Roman" w:hAnsi="Times New Roman" w:cs="Times New Roman"/>
                <w:b/>
                <w:bCs/>
                <w:color w:val="000000"/>
                <w:sz w:val="24"/>
                <w:szCs w:val="24"/>
              </w:rPr>
            </w:pPr>
            <w:r w:rsidRPr="00C02AA8">
              <w:rPr>
                <w:rFonts w:ascii="Times New Roman" w:eastAsia="Times New Roman" w:hAnsi="Times New Roman" w:cs="Times New Roman"/>
                <w:b/>
                <w:bCs/>
                <w:color w:val="000000"/>
                <w:sz w:val="24"/>
                <w:szCs w:val="24"/>
              </w:rPr>
              <w:t>3ª</w:t>
            </w:r>
          </w:p>
        </w:tc>
        <w:tc>
          <w:tcPr>
            <w:tcW w:w="408" w:type="dxa"/>
            <w:tcBorders>
              <w:top w:val="nil"/>
              <w:left w:val="nil"/>
              <w:bottom w:val="single" w:sz="8" w:space="0" w:color="000000"/>
              <w:right w:val="single" w:sz="8" w:space="0" w:color="000000"/>
            </w:tcBorders>
            <w:shd w:val="clear" w:color="000000" w:fill="BFBFBF"/>
            <w:vAlign w:val="center"/>
            <w:hideMark/>
          </w:tcPr>
          <w:p w14:paraId="66ECD88E" w14:textId="77777777" w:rsidR="00C02AA8" w:rsidRPr="00C02AA8" w:rsidRDefault="00C02AA8" w:rsidP="00C02AA8">
            <w:pPr>
              <w:spacing w:after="0" w:line="240" w:lineRule="auto"/>
              <w:jc w:val="center"/>
              <w:rPr>
                <w:rFonts w:ascii="Times New Roman" w:eastAsia="Times New Roman" w:hAnsi="Times New Roman" w:cs="Times New Roman"/>
                <w:b/>
                <w:bCs/>
                <w:color w:val="000000"/>
                <w:sz w:val="24"/>
                <w:szCs w:val="24"/>
              </w:rPr>
            </w:pPr>
            <w:r w:rsidRPr="00C02AA8">
              <w:rPr>
                <w:rFonts w:ascii="Times New Roman" w:eastAsia="Times New Roman" w:hAnsi="Times New Roman" w:cs="Times New Roman"/>
                <w:b/>
                <w:bCs/>
                <w:color w:val="000000"/>
                <w:sz w:val="24"/>
                <w:szCs w:val="24"/>
              </w:rPr>
              <w:t>4ª</w:t>
            </w:r>
          </w:p>
        </w:tc>
        <w:tc>
          <w:tcPr>
            <w:tcW w:w="449" w:type="dxa"/>
            <w:tcBorders>
              <w:top w:val="nil"/>
              <w:left w:val="nil"/>
              <w:bottom w:val="single" w:sz="8" w:space="0" w:color="000000"/>
              <w:right w:val="single" w:sz="8" w:space="0" w:color="000000"/>
            </w:tcBorders>
            <w:shd w:val="clear" w:color="000000" w:fill="BFBFBF"/>
            <w:vAlign w:val="center"/>
            <w:hideMark/>
          </w:tcPr>
          <w:p w14:paraId="273CB7FF" w14:textId="77777777" w:rsidR="00C02AA8" w:rsidRPr="00C02AA8" w:rsidRDefault="00C02AA8" w:rsidP="00C02AA8">
            <w:pPr>
              <w:spacing w:after="0" w:line="240" w:lineRule="auto"/>
              <w:jc w:val="center"/>
              <w:rPr>
                <w:rFonts w:ascii="Times New Roman" w:eastAsia="Times New Roman" w:hAnsi="Times New Roman" w:cs="Times New Roman"/>
                <w:b/>
                <w:bCs/>
                <w:color w:val="000000"/>
                <w:sz w:val="24"/>
                <w:szCs w:val="24"/>
              </w:rPr>
            </w:pPr>
            <w:r w:rsidRPr="00C02AA8">
              <w:rPr>
                <w:rFonts w:ascii="Times New Roman" w:eastAsia="Times New Roman" w:hAnsi="Times New Roman" w:cs="Times New Roman"/>
                <w:b/>
                <w:bCs/>
                <w:color w:val="000000"/>
                <w:sz w:val="24"/>
                <w:szCs w:val="24"/>
              </w:rPr>
              <w:t>1ª</w:t>
            </w:r>
          </w:p>
        </w:tc>
        <w:tc>
          <w:tcPr>
            <w:tcW w:w="408" w:type="dxa"/>
            <w:tcBorders>
              <w:top w:val="nil"/>
              <w:left w:val="nil"/>
              <w:bottom w:val="single" w:sz="8" w:space="0" w:color="000000"/>
              <w:right w:val="single" w:sz="8" w:space="0" w:color="000000"/>
            </w:tcBorders>
            <w:shd w:val="clear" w:color="000000" w:fill="BFBFBF"/>
            <w:vAlign w:val="center"/>
            <w:hideMark/>
          </w:tcPr>
          <w:p w14:paraId="5F6B8781" w14:textId="77777777" w:rsidR="00C02AA8" w:rsidRPr="00C02AA8" w:rsidRDefault="00C02AA8" w:rsidP="00C02AA8">
            <w:pPr>
              <w:spacing w:after="0" w:line="240" w:lineRule="auto"/>
              <w:jc w:val="center"/>
              <w:rPr>
                <w:rFonts w:ascii="Times New Roman" w:eastAsia="Times New Roman" w:hAnsi="Times New Roman" w:cs="Times New Roman"/>
                <w:b/>
                <w:bCs/>
                <w:color w:val="000000"/>
                <w:sz w:val="24"/>
                <w:szCs w:val="24"/>
              </w:rPr>
            </w:pPr>
            <w:r w:rsidRPr="00C02AA8">
              <w:rPr>
                <w:rFonts w:ascii="Times New Roman" w:eastAsia="Times New Roman" w:hAnsi="Times New Roman" w:cs="Times New Roman"/>
                <w:b/>
                <w:bCs/>
                <w:color w:val="000000"/>
                <w:sz w:val="24"/>
                <w:szCs w:val="24"/>
              </w:rPr>
              <w:t>2ª</w:t>
            </w:r>
          </w:p>
        </w:tc>
        <w:tc>
          <w:tcPr>
            <w:tcW w:w="408" w:type="dxa"/>
            <w:tcBorders>
              <w:top w:val="nil"/>
              <w:left w:val="nil"/>
              <w:bottom w:val="single" w:sz="8" w:space="0" w:color="000000"/>
              <w:right w:val="single" w:sz="8" w:space="0" w:color="000000"/>
            </w:tcBorders>
            <w:shd w:val="clear" w:color="000000" w:fill="BFBFBF"/>
            <w:vAlign w:val="center"/>
            <w:hideMark/>
          </w:tcPr>
          <w:p w14:paraId="3B3A3FD9" w14:textId="77777777" w:rsidR="00C02AA8" w:rsidRPr="00C02AA8" w:rsidRDefault="00C02AA8" w:rsidP="00C02AA8">
            <w:pPr>
              <w:spacing w:after="0" w:line="240" w:lineRule="auto"/>
              <w:jc w:val="center"/>
              <w:rPr>
                <w:rFonts w:ascii="Times New Roman" w:eastAsia="Times New Roman" w:hAnsi="Times New Roman" w:cs="Times New Roman"/>
                <w:b/>
                <w:bCs/>
                <w:color w:val="000000"/>
                <w:sz w:val="24"/>
                <w:szCs w:val="24"/>
              </w:rPr>
            </w:pPr>
            <w:r w:rsidRPr="00C02AA8">
              <w:rPr>
                <w:rFonts w:ascii="Times New Roman" w:eastAsia="Times New Roman" w:hAnsi="Times New Roman" w:cs="Times New Roman"/>
                <w:b/>
                <w:bCs/>
                <w:color w:val="000000"/>
                <w:sz w:val="24"/>
                <w:szCs w:val="24"/>
              </w:rPr>
              <w:t>3ª</w:t>
            </w:r>
          </w:p>
        </w:tc>
        <w:tc>
          <w:tcPr>
            <w:tcW w:w="408" w:type="dxa"/>
            <w:tcBorders>
              <w:top w:val="nil"/>
              <w:left w:val="nil"/>
              <w:bottom w:val="single" w:sz="8" w:space="0" w:color="000000"/>
              <w:right w:val="single" w:sz="8" w:space="0" w:color="000000"/>
            </w:tcBorders>
            <w:shd w:val="clear" w:color="000000" w:fill="BFBFBF"/>
            <w:vAlign w:val="center"/>
            <w:hideMark/>
          </w:tcPr>
          <w:p w14:paraId="44B03575" w14:textId="77777777" w:rsidR="00C02AA8" w:rsidRPr="00C02AA8" w:rsidRDefault="00C02AA8" w:rsidP="00C02AA8">
            <w:pPr>
              <w:spacing w:after="0" w:line="240" w:lineRule="auto"/>
              <w:jc w:val="center"/>
              <w:rPr>
                <w:rFonts w:ascii="Times New Roman" w:eastAsia="Times New Roman" w:hAnsi="Times New Roman" w:cs="Times New Roman"/>
                <w:b/>
                <w:bCs/>
                <w:color w:val="000000"/>
                <w:sz w:val="24"/>
                <w:szCs w:val="24"/>
              </w:rPr>
            </w:pPr>
            <w:r w:rsidRPr="00C02AA8">
              <w:rPr>
                <w:rFonts w:ascii="Times New Roman" w:eastAsia="Times New Roman" w:hAnsi="Times New Roman" w:cs="Times New Roman"/>
                <w:b/>
                <w:bCs/>
                <w:color w:val="000000"/>
                <w:sz w:val="24"/>
                <w:szCs w:val="24"/>
              </w:rPr>
              <w:t>4ª</w:t>
            </w:r>
          </w:p>
        </w:tc>
      </w:tr>
      <w:tr w:rsidR="00C02AA8" w:rsidRPr="00C02AA8" w14:paraId="661757F1" w14:textId="77777777" w:rsidTr="00C02AA8">
        <w:trPr>
          <w:trHeight w:val="324"/>
        </w:trPr>
        <w:tc>
          <w:tcPr>
            <w:tcW w:w="2376" w:type="dxa"/>
            <w:tcBorders>
              <w:top w:val="nil"/>
              <w:left w:val="single" w:sz="8" w:space="0" w:color="000000"/>
              <w:bottom w:val="single" w:sz="8" w:space="0" w:color="000000"/>
              <w:right w:val="single" w:sz="8" w:space="0" w:color="000000"/>
            </w:tcBorders>
            <w:shd w:val="clear" w:color="000000" w:fill="FFFFFF"/>
            <w:vAlign w:val="center"/>
            <w:hideMark/>
          </w:tcPr>
          <w:p w14:paraId="0932ACBF" w14:textId="50CD1AAF"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xml:space="preserve">Início do </w:t>
            </w:r>
            <w:r w:rsidR="009F30F2" w:rsidRPr="00C02AA8">
              <w:rPr>
                <w:rFonts w:ascii="Times New Roman" w:eastAsia="Times New Roman" w:hAnsi="Times New Roman" w:cs="Times New Roman"/>
                <w:color w:val="000000"/>
                <w:sz w:val="24"/>
                <w:szCs w:val="24"/>
              </w:rPr>
              <w:t>Projeto</w:t>
            </w:r>
          </w:p>
        </w:tc>
        <w:tc>
          <w:tcPr>
            <w:tcW w:w="438" w:type="dxa"/>
            <w:tcBorders>
              <w:top w:val="nil"/>
              <w:left w:val="nil"/>
              <w:bottom w:val="single" w:sz="8" w:space="0" w:color="000000"/>
              <w:right w:val="single" w:sz="8" w:space="0" w:color="000000"/>
            </w:tcBorders>
            <w:shd w:val="clear" w:color="000000" w:fill="FF0000"/>
            <w:vAlign w:val="center"/>
            <w:hideMark/>
          </w:tcPr>
          <w:p w14:paraId="7819D2E8"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0000"/>
            <w:vAlign w:val="center"/>
            <w:hideMark/>
          </w:tcPr>
          <w:p w14:paraId="11BCFEFA"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61" w:type="dxa"/>
            <w:tcBorders>
              <w:top w:val="nil"/>
              <w:left w:val="nil"/>
              <w:bottom w:val="single" w:sz="8" w:space="0" w:color="000000"/>
              <w:right w:val="single" w:sz="8" w:space="0" w:color="000000"/>
            </w:tcBorders>
            <w:shd w:val="clear" w:color="000000" w:fill="FFFFFF"/>
            <w:vAlign w:val="center"/>
            <w:hideMark/>
          </w:tcPr>
          <w:p w14:paraId="1A8E777E"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15" w:type="dxa"/>
            <w:tcBorders>
              <w:top w:val="nil"/>
              <w:left w:val="nil"/>
              <w:bottom w:val="single" w:sz="8" w:space="0" w:color="000000"/>
              <w:right w:val="single" w:sz="8" w:space="0" w:color="000000"/>
            </w:tcBorders>
            <w:shd w:val="clear" w:color="000000" w:fill="FFFFFF"/>
            <w:vAlign w:val="center"/>
            <w:hideMark/>
          </w:tcPr>
          <w:p w14:paraId="668AD8DD"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77AE8A0C"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7DF2E08C"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699D542B"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53B2D275"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0E40AE5F"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626E1A26"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34EE0104"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15" w:type="dxa"/>
            <w:tcBorders>
              <w:top w:val="nil"/>
              <w:left w:val="nil"/>
              <w:bottom w:val="single" w:sz="8" w:space="0" w:color="000000"/>
              <w:right w:val="single" w:sz="8" w:space="0" w:color="000000"/>
            </w:tcBorders>
            <w:shd w:val="clear" w:color="000000" w:fill="FFFFFF"/>
            <w:vAlign w:val="center"/>
            <w:hideMark/>
          </w:tcPr>
          <w:p w14:paraId="29A9CECC"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61" w:type="dxa"/>
            <w:tcBorders>
              <w:top w:val="nil"/>
              <w:left w:val="nil"/>
              <w:bottom w:val="single" w:sz="8" w:space="0" w:color="000000"/>
              <w:right w:val="single" w:sz="8" w:space="0" w:color="000000"/>
            </w:tcBorders>
            <w:shd w:val="clear" w:color="000000" w:fill="FFFFFF"/>
            <w:vAlign w:val="center"/>
            <w:hideMark/>
          </w:tcPr>
          <w:p w14:paraId="726F2180"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2C6530F3"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61" w:type="dxa"/>
            <w:tcBorders>
              <w:top w:val="nil"/>
              <w:left w:val="nil"/>
              <w:bottom w:val="single" w:sz="8" w:space="0" w:color="000000"/>
              <w:right w:val="single" w:sz="8" w:space="0" w:color="000000"/>
            </w:tcBorders>
            <w:shd w:val="clear" w:color="000000" w:fill="FFFFFF"/>
            <w:vAlign w:val="center"/>
            <w:hideMark/>
          </w:tcPr>
          <w:p w14:paraId="4113A116"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2917956C"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49" w:type="dxa"/>
            <w:tcBorders>
              <w:top w:val="nil"/>
              <w:left w:val="nil"/>
              <w:bottom w:val="single" w:sz="8" w:space="0" w:color="000000"/>
              <w:right w:val="single" w:sz="8" w:space="0" w:color="000000"/>
            </w:tcBorders>
            <w:shd w:val="clear" w:color="000000" w:fill="FFFFFF"/>
            <w:vAlign w:val="center"/>
            <w:hideMark/>
          </w:tcPr>
          <w:p w14:paraId="08CC0E34"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17499CB0"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7E0CBD76"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49CD5A8B"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r>
      <w:tr w:rsidR="00C02AA8" w:rsidRPr="00C02AA8" w14:paraId="08182435" w14:textId="77777777" w:rsidTr="00C02AA8">
        <w:trPr>
          <w:trHeight w:val="816"/>
        </w:trPr>
        <w:tc>
          <w:tcPr>
            <w:tcW w:w="2376" w:type="dxa"/>
            <w:tcBorders>
              <w:top w:val="nil"/>
              <w:left w:val="single" w:sz="8" w:space="0" w:color="000000"/>
              <w:bottom w:val="single" w:sz="8" w:space="0" w:color="000000"/>
              <w:right w:val="single" w:sz="8" w:space="0" w:color="000000"/>
            </w:tcBorders>
            <w:shd w:val="clear" w:color="000000" w:fill="FFFFFF"/>
            <w:vAlign w:val="center"/>
            <w:hideMark/>
          </w:tcPr>
          <w:p w14:paraId="2895A366"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xml:space="preserve">Realização das Entrevistas e interpretação dos resultados </w:t>
            </w:r>
          </w:p>
        </w:tc>
        <w:tc>
          <w:tcPr>
            <w:tcW w:w="438" w:type="dxa"/>
            <w:tcBorders>
              <w:top w:val="nil"/>
              <w:left w:val="nil"/>
              <w:bottom w:val="single" w:sz="8" w:space="0" w:color="000000"/>
              <w:right w:val="single" w:sz="8" w:space="0" w:color="000000"/>
            </w:tcBorders>
            <w:shd w:val="clear" w:color="000000" w:fill="FFFFFF"/>
            <w:vAlign w:val="center"/>
            <w:hideMark/>
          </w:tcPr>
          <w:p w14:paraId="0FAA5AA5"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auto" w:fill="auto"/>
            <w:vAlign w:val="center"/>
            <w:hideMark/>
          </w:tcPr>
          <w:p w14:paraId="15643693"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61" w:type="dxa"/>
            <w:tcBorders>
              <w:top w:val="nil"/>
              <w:left w:val="nil"/>
              <w:bottom w:val="single" w:sz="8" w:space="0" w:color="000000"/>
              <w:right w:val="single" w:sz="8" w:space="0" w:color="000000"/>
            </w:tcBorders>
            <w:shd w:val="clear" w:color="000000" w:fill="FF0000"/>
            <w:vAlign w:val="center"/>
            <w:hideMark/>
          </w:tcPr>
          <w:p w14:paraId="408E5595"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15" w:type="dxa"/>
            <w:tcBorders>
              <w:top w:val="nil"/>
              <w:left w:val="nil"/>
              <w:bottom w:val="single" w:sz="8" w:space="0" w:color="000000"/>
              <w:right w:val="single" w:sz="8" w:space="0" w:color="000000"/>
            </w:tcBorders>
            <w:shd w:val="clear" w:color="000000" w:fill="FF0000"/>
            <w:vAlign w:val="center"/>
            <w:hideMark/>
          </w:tcPr>
          <w:p w14:paraId="2F76071A"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0000"/>
            <w:vAlign w:val="center"/>
            <w:hideMark/>
          </w:tcPr>
          <w:p w14:paraId="5DFB3F58"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0000"/>
            <w:vAlign w:val="center"/>
            <w:hideMark/>
          </w:tcPr>
          <w:p w14:paraId="0AB9F714"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1B486128"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42C3F96C"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73447F6B"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auto" w:fill="auto"/>
            <w:vAlign w:val="center"/>
            <w:hideMark/>
          </w:tcPr>
          <w:p w14:paraId="25D92E40"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17D002D4"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15" w:type="dxa"/>
            <w:tcBorders>
              <w:top w:val="nil"/>
              <w:left w:val="nil"/>
              <w:bottom w:val="single" w:sz="8" w:space="0" w:color="000000"/>
              <w:right w:val="single" w:sz="8" w:space="0" w:color="000000"/>
            </w:tcBorders>
            <w:shd w:val="clear" w:color="000000" w:fill="FFFFFF"/>
            <w:vAlign w:val="center"/>
            <w:hideMark/>
          </w:tcPr>
          <w:p w14:paraId="22092DA0"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61" w:type="dxa"/>
            <w:tcBorders>
              <w:top w:val="nil"/>
              <w:left w:val="nil"/>
              <w:bottom w:val="single" w:sz="8" w:space="0" w:color="000000"/>
              <w:right w:val="single" w:sz="8" w:space="0" w:color="000000"/>
            </w:tcBorders>
            <w:shd w:val="clear" w:color="000000" w:fill="FFFFFF"/>
            <w:vAlign w:val="center"/>
            <w:hideMark/>
          </w:tcPr>
          <w:p w14:paraId="552805DA"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7B7554E8"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61" w:type="dxa"/>
            <w:tcBorders>
              <w:top w:val="nil"/>
              <w:left w:val="nil"/>
              <w:bottom w:val="single" w:sz="8" w:space="0" w:color="000000"/>
              <w:right w:val="single" w:sz="8" w:space="0" w:color="000000"/>
            </w:tcBorders>
            <w:shd w:val="clear" w:color="000000" w:fill="FFFFFF"/>
            <w:vAlign w:val="center"/>
            <w:hideMark/>
          </w:tcPr>
          <w:p w14:paraId="5F474AE1"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4D108AA8"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49" w:type="dxa"/>
            <w:tcBorders>
              <w:top w:val="nil"/>
              <w:left w:val="nil"/>
              <w:bottom w:val="single" w:sz="8" w:space="0" w:color="000000"/>
              <w:right w:val="single" w:sz="8" w:space="0" w:color="000000"/>
            </w:tcBorders>
            <w:shd w:val="clear" w:color="000000" w:fill="FFFFFF"/>
            <w:vAlign w:val="center"/>
            <w:hideMark/>
          </w:tcPr>
          <w:p w14:paraId="0EA41E9C"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4936F667"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5C979BF1"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3F46542D"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r>
      <w:tr w:rsidR="00C02AA8" w:rsidRPr="00C02AA8" w14:paraId="06BD1FF0" w14:textId="77777777" w:rsidTr="00C02AA8">
        <w:trPr>
          <w:trHeight w:val="948"/>
        </w:trPr>
        <w:tc>
          <w:tcPr>
            <w:tcW w:w="2376" w:type="dxa"/>
            <w:tcBorders>
              <w:top w:val="nil"/>
              <w:left w:val="single" w:sz="8" w:space="0" w:color="000000"/>
              <w:bottom w:val="single" w:sz="8" w:space="0" w:color="000000"/>
              <w:right w:val="single" w:sz="8" w:space="0" w:color="000000"/>
            </w:tcBorders>
            <w:shd w:val="clear" w:color="000000" w:fill="FFFFFF"/>
            <w:vAlign w:val="center"/>
            <w:hideMark/>
          </w:tcPr>
          <w:p w14:paraId="2131C146" w14:textId="77777777" w:rsidR="00C02AA8" w:rsidRPr="00C02AA8" w:rsidRDefault="00C02AA8" w:rsidP="00C02AA8">
            <w:pPr>
              <w:spacing w:after="0" w:line="240" w:lineRule="auto"/>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xml:space="preserve">Levantamento dos dados do material necessário </w:t>
            </w:r>
          </w:p>
        </w:tc>
        <w:tc>
          <w:tcPr>
            <w:tcW w:w="438" w:type="dxa"/>
            <w:tcBorders>
              <w:top w:val="nil"/>
              <w:left w:val="nil"/>
              <w:bottom w:val="single" w:sz="8" w:space="0" w:color="000000"/>
              <w:right w:val="single" w:sz="8" w:space="0" w:color="000000"/>
            </w:tcBorders>
            <w:shd w:val="clear" w:color="000000" w:fill="FFFFFF"/>
            <w:vAlign w:val="center"/>
            <w:hideMark/>
          </w:tcPr>
          <w:p w14:paraId="0CD060DE"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3120CE3C"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61" w:type="dxa"/>
            <w:tcBorders>
              <w:top w:val="nil"/>
              <w:left w:val="nil"/>
              <w:bottom w:val="single" w:sz="8" w:space="0" w:color="000000"/>
              <w:right w:val="single" w:sz="8" w:space="0" w:color="000000"/>
            </w:tcBorders>
            <w:shd w:val="clear" w:color="auto" w:fill="auto"/>
            <w:vAlign w:val="center"/>
            <w:hideMark/>
          </w:tcPr>
          <w:p w14:paraId="5294A65E"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15" w:type="dxa"/>
            <w:tcBorders>
              <w:top w:val="nil"/>
              <w:left w:val="nil"/>
              <w:bottom w:val="single" w:sz="8" w:space="0" w:color="000000"/>
              <w:right w:val="single" w:sz="8" w:space="0" w:color="000000"/>
            </w:tcBorders>
            <w:shd w:val="clear" w:color="auto" w:fill="auto"/>
            <w:vAlign w:val="center"/>
            <w:hideMark/>
          </w:tcPr>
          <w:p w14:paraId="2BBF446F"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63B11975"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1C2A941E"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0000"/>
            <w:vAlign w:val="center"/>
            <w:hideMark/>
          </w:tcPr>
          <w:p w14:paraId="28810AFB"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0000"/>
            <w:vAlign w:val="center"/>
            <w:hideMark/>
          </w:tcPr>
          <w:p w14:paraId="798F0EFB"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0000"/>
            <w:vAlign w:val="center"/>
            <w:hideMark/>
          </w:tcPr>
          <w:p w14:paraId="003E9E2F"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0000"/>
            <w:vAlign w:val="center"/>
            <w:hideMark/>
          </w:tcPr>
          <w:p w14:paraId="7D47333C"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auto" w:fill="auto"/>
            <w:vAlign w:val="center"/>
            <w:hideMark/>
          </w:tcPr>
          <w:p w14:paraId="2F856D8D"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15" w:type="dxa"/>
            <w:tcBorders>
              <w:top w:val="nil"/>
              <w:left w:val="nil"/>
              <w:bottom w:val="single" w:sz="8" w:space="0" w:color="000000"/>
              <w:right w:val="single" w:sz="8" w:space="0" w:color="000000"/>
            </w:tcBorders>
            <w:shd w:val="clear" w:color="auto" w:fill="auto"/>
            <w:vAlign w:val="center"/>
            <w:hideMark/>
          </w:tcPr>
          <w:p w14:paraId="2CC8798A"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61" w:type="dxa"/>
            <w:tcBorders>
              <w:top w:val="nil"/>
              <w:left w:val="nil"/>
              <w:bottom w:val="single" w:sz="8" w:space="0" w:color="000000"/>
              <w:right w:val="single" w:sz="8" w:space="0" w:color="000000"/>
            </w:tcBorders>
            <w:shd w:val="clear" w:color="000000" w:fill="FFFFFF"/>
            <w:vAlign w:val="center"/>
            <w:hideMark/>
          </w:tcPr>
          <w:p w14:paraId="21EB6945"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5F323024"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61" w:type="dxa"/>
            <w:tcBorders>
              <w:top w:val="nil"/>
              <w:left w:val="nil"/>
              <w:bottom w:val="single" w:sz="8" w:space="0" w:color="000000"/>
              <w:right w:val="single" w:sz="8" w:space="0" w:color="000000"/>
            </w:tcBorders>
            <w:shd w:val="clear" w:color="000000" w:fill="FFFFFF"/>
            <w:vAlign w:val="center"/>
            <w:hideMark/>
          </w:tcPr>
          <w:p w14:paraId="236DB823"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433DCF23"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49" w:type="dxa"/>
            <w:tcBorders>
              <w:top w:val="nil"/>
              <w:left w:val="nil"/>
              <w:bottom w:val="single" w:sz="8" w:space="0" w:color="000000"/>
              <w:right w:val="single" w:sz="8" w:space="0" w:color="000000"/>
            </w:tcBorders>
            <w:shd w:val="clear" w:color="000000" w:fill="FFFFFF"/>
            <w:vAlign w:val="center"/>
            <w:hideMark/>
          </w:tcPr>
          <w:p w14:paraId="354042F0"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7D54C720"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386823F1"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0E379E35"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r>
      <w:tr w:rsidR="00C02AA8" w:rsidRPr="00C02AA8" w14:paraId="3E417FC0" w14:textId="77777777" w:rsidTr="00C02AA8">
        <w:trPr>
          <w:trHeight w:val="708"/>
        </w:trPr>
        <w:tc>
          <w:tcPr>
            <w:tcW w:w="2376" w:type="dxa"/>
            <w:tcBorders>
              <w:top w:val="nil"/>
              <w:left w:val="single" w:sz="8" w:space="0" w:color="000000"/>
              <w:bottom w:val="single" w:sz="8" w:space="0" w:color="000000"/>
              <w:right w:val="single" w:sz="8" w:space="0" w:color="000000"/>
            </w:tcBorders>
            <w:shd w:val="clear" w:color="000000" w:fill="FFFFFF"/>
            <w:vAlign w:val="center"/>
            <w:hideMark/>
          </w:tcPr>
          <w:p w14:paraId="207EF502"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lastRenderedPageBreak/>
              <w:t>Análise e interpretação dos dados</w:t>
            </w:r>
          </w:p>
        </w:tc>
        <w:tc>
          <w:tcPr>
            <w:tcW w:w="438" w:type="dxa"/>
            <w:tcBorders>
              <w:top w:val="nil"/>
              <w:left w:val="nil"/>
              <w:bottom w:val="single" w:sz="8" w:space="0" w:color="000000"/>
              <w:right w:val="single" w:sz="8" w:space="0" w:color="000000"/>
            </w:tcBorders>
            <w:shd w:val="clear" w:color="000000" w:fill="FFFFFF"/>
            <w:vAlign w:val="center"/>
            <w:hideMark/>
          </w:tcPr>
          <w:p w14:paraId="418A17C2"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69BE32A2"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61" w:type="dxa"/>
            <w:tcBorders>
              <w:top w:val="nil"/>
              <w:left w:val="nil"/>
              <w:bottom w:val="single" w:sz="8" w:space="0" w:color="000000"/>
              <w:right w:val="single" w:sz="8" w:space="0" w:color="000000"/>
            </w:tcBorders>
            <w:shd w:val="clear" w:color="000000" w:fill="FFFFFF"/>
            <w:vAlign w:val="center"/>
            <w:hideMark/>
          </w:tcPr>
          <w:p w14:paraId="40A963CB"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15" w:type="dxa"/>
            <w:tcBorders>
              <w:top w:val="nil"/>
              <w:left w:val="nil"/>
              <w:bottom w:val="single" w:sz="8" w:space="0" w:color="000000"/>
              <w:right w:val="single" w:sz="8" w:space="0" w:color="000000"/>
            </w:tcBorders>
            <w:shd w:val="clear" w:color="auto" w:fill="auto"/>
            <w:vAlign w:val="center"/>
            <w:hideMark/>
          </w:tcPr>
          <w:p w14:paraId="3D662EA6"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auto" w:fill="auto"/>
            <w:vAlign w:val="center"/>
            <w:hideMark/>
          </w:tcPr>
          <w:p w14:paraId="14187039"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0895ECFD"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7AB154D0"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000FA488"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73279759"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50E61609"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0000"/>
            <w:vAlign w:val="center"/>
            <w:hideMark/>
          </w:tcPr>
          <w:p w14:paraId="25E843B1"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15" w:type="dxa"/>
            <w:tcBorders>
              <w:top w:val="nil"/>
              <w:left w:val="nil"/>
              <w:bottom w:val="single" w:sz="8" w:space="0" w:color="000000"/>
              <w:right w:val="single" w:sz="8" w:space="0" w:color="000000"/>
            </w:tcBorders>
            <w:shd w:val="clear" w:color="000000" w:fill="FF0000"/>
            <w:vAlign w:val="center"/>
            <w:hideMark/>
          </w:tcPr>
          <w:p w14:paraId="5A79B0C5"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61" w:type="dxa"/>
            <w:tcBorders>
              <w:top w:val="nil"/>
              <w:left w:val="nil"/>
              <w:bottom w:val="single" w:sz="8" w:space="0" w:color="000000"/>
              <w:right w:val="single" w:sz="8" w:space="0" w:color="000000"/>
            </w:tcBorders>
            <w:shd w:val="clear" w:color="000000" w:fill="FF0000"/>
            <w:vAlign w:val="center"/>
            <w:hideMark/>
          </w:tcPr>
          <w:p w14:paraId="097F5CBF"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7615C36E"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61" w:type="dxa"/>
            <w:tcBorders>
              <w:top w:val="nil"/>
              <w:left w:val="nil"/>
              <w:bottom w:val="single" w:sz="8" w:space="0" w:color="000000"/>
              <w:right w:val="single" w:sz="8" w:space="0" w:color="000000"/>
            </w:tcBorders>
            <w:shd w:val="clear" w:color="000000" w:fill="FFFFFF"/>
            <w:vAlign w:val="center"/>
            <w:hideMark/>
          </w:tcPr>
          <w:p w14:paraId="3BF74E12"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197ACCCD"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49" w:type="dxa"/>
            <w:tcBorders>
              <w:top w:val="nil"/>
              <w:left w:val="nil"/>
              <w:bottom w:val="single" w:sz="8" w:space="0" w:color="000000"/>
              <w:right w:val="single" w:sz="8" w:space="0" w:color="000000"/>
            </w:tcBorders>
            <w:shd w:val="clear" w:color="auto" w:fill="auto"/>
            <w:vAlign w:val="center"/>
            <w:hideMark/>
          </w:tcPr>
          <w:p w14:paraId="170F9A29"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4C99C786"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42883519"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7E69DC9D"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r>
      <w:tr w:rsidR="00C02AA8" w:rsidRPr="00C02AA8" w14:paraId="354AD7B1" w14:textId="77777777" w:rsidTr="00C02AA8">
        <w:trPr>
          <w:trHeight w:val="324"/>
        </w:trPr>
        <w:tc>
          <w:tcPr>
            <w:tcW w:w="2376" w:type="dxa"/>
            <w:tcBorders>
              <w:top w:val="nil"/>
              <w:left w:val="single" w:sz="8" w:space="0" w:color="000000"/>
              <w:bottom w:val="single" w:sz="8" w:space="0" w:color="000000"/>
              <w:right w:val="single" w:sz="8" w:space="0" w:color="000000"/>
            </w:tcBorders>
            <w:shd w:val="clear" w:color="000000" w:fill="FFFFFF"/>
            <w:vAlign w:val="center"/>
            <w:hideMark/>
          </w:tcPr>
          <w:p w14:paraId="71CEC762"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xml:space="preserve">Codificação </w:t>
            </w:r>
          </w:p>
        </w:tc>
        <w:tc>
          <w:tcPr>
            <w:tcW w:w="438" w:type="dxa"/>
            <w:tcBorders>
              <w:top w:val="nil"/>
              <w:left w:val="nil"/>
              <w:bottom w:val="single" w:sz="8" w:space="0" w:color="000000"/>
              <w:right w:val="single" w:sz="8" w:space="0" w:color="000000"/>
            </w:tcBorders>
            <w:shd w:val="clear" w:color="000000" w:fill="FFFFFF"/>
            <w:vAlign w:val="center"/>
            <w:hideMark/>
          </w:tcPr>
          <w:p w14:paraId="24C3E441"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0A184997"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61" w:type="dxa"/>
            <w:tcBorders>
              <w:top w:val="nil"/>
              <w:left w:val="nil"/>
              <w:bottom w:val="single" w:sz="8" w:space="0" w:color="000000"/>
              <w:right w:val="single" w:sz="8" w:space="0" w:color="000000"/>
            </w:tcBorders>
            <w:shd w:val="clear" w:color="000000" w:fill="FFFFFF"/>
            <w:vAlign w:val="center"/>
            <w:hideMark/>
          </w:tcPr>
          <w:p w14:paraId="60CBCD44"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15" w:type="dxa"/>
            <w:tcBorders>
              <w:top w:val="nil"/>
              <w:left w:val="nil"/>
              <w:bottom w:val="single" w:sz="8" w:space="0" w:color="000000"/>
              <w:right w:val="single" w:sz="8" w:space="0" w:color="000000"/>
            </w:tcBorders>
            <w:shd w:val="clear" w:color="000000" w:fill="FFFFFF"/>
            <w:vAlign w:val="center"/>
            <w:hideMark/>
          </w:tcPr>
          <w:p w14:paraId="058E9860"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4A785937"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0603719E"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4D2A7DAF"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722480C2"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7D6C78AD"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455E7BC2"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54BEA581"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15" w:type="dxa"/>
            <w:tcBorders>
              <w:top w:val="nil"/>
              <w:left w:val="nil"/>
              <w:bottom w:val="single" w:sz="8" w:space="0" w:color="000000"/>
              <w:right w:val="single" w:sz="8" w:space="0" w:color="000000"/>
            </w:tcBorders>
            <w:shd w:val="clear" w:color="000000" w:fill="FFFFFF"/>
            <w:vAlign w:val="center"/>
            <w:hideMark/>
          </w:tcPr>
          <w:p w14:paraId="30E03283"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61" w:type="dxa"/>
            <w:tcBorders>
              <w:top w:val="nil"/>
              <w:left w:val="nil"/>
              <w:bottom w:val="single" w:sz="8" w:space="0" w:color="000000"/>
              <w:right w:val="single" w:sz="8" w:space="0" w:color="000000"/>
            </w:tcBorders>
            <w:shd w:val="clear" w:color="000000" w:fill="FFFFFF"/>
            <w:vAlign w:val="center"/>
            <w:hideMark/>
          </w:tcPr>
          <w:p w14:paraId="23FE8D9B"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778B27C1"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61" w:type="dxa"/>
            <w:tcBorders>
              <w:top w:val="nil"/>
              <w:left w:val="nil"/>
              <w:bottom w:val="single" w:sz="8" w:space="0" w:color="000000"/>
              <w:right w:val="single" w:sz="8" w:space="0" w:color="000000"/>
            </w:tcBorders>
            <w:shd w:val="clear" w:color="000000" w:fill="FFFFFF"/>
            <w:vAlign w:val="center"/>
            <w:hideMark/>
          </w:tcPr>
          <w:p w14:paraId="30811D03"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6442C658"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49" w:type="dxa"/>
            <w:tcBorders>
              <w:top w:val="nil"/>
              <w:left w:val="nil"/>
              <w:bottom w:val="single" w:sz="8" w:space="0" w:color="000000"/>
              <w:right w:val="single" w:sz="8" w:space="0" w:color="000000"/>
            </w:tcBorders>
            <w:shd w:val="clear" w:color="000000" w:fill="FFFFFF"/>
            <w:vAlign w:val="center"/>
            <w:hideMark/>
          </w:tcPr>
          <w:p w14:paraId="70BFF808"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0F9B317D"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4FC62F26"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010B9B20"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r>
      <w:tr w:rsidR="00C02AA8" w:rsidRPr="00C02AA8" w14:paraId="403ACA1B" w14:textId="77777777" w:rsidTr="00C02AA8">
        <w:trPr>
          <w:trHeight w:val="636"/>
        </w:trPr>
        <w:tc>
          <w:tcPr>
            <w:tcW w:w="2376" w:type="dxa"/>
            <w:tcBorders>
              <w:top w:val="nil"/>
              <w:left w:val="single" w:sz="8" w:space="0" w:color="000000"/>
              <w:bottom w:val="single" w:sz="8" w:space="0" w:color="000000"/>
              <w:right w:val="single" w:sz="8" w:space="0" w:color="000000"/>
            </w:tcBorders>
            <w:shd w:val="clear" w:color="000000" w:fill="FFFFFF"/>
            <w:vAlign w:val="center"/>
            <w:hideMark/>
          </w:tcPr>
          <w:p w14:paraId="13417C91"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Configurações e testagem do sistema</w:t>
            </w:r>
          </w:p>
        </w:tc>
        <w:tc>
          <w:tcPr>
            <w:tcW w:w="438" w:type="dxa"/>
            <w:tcBorders>
              <w:top w:val="nil"/>
              <w:left w:val="nil"/>
              <w:bottom w:val="single" w:sz="8" w:space="0" w:color="000000"/>
              <w:right w:val="single" w:sz="8" w:space="0" w:color="000000"/>
            </w:tcBorders>
            <w:shd w:val="clear" w:color="000000" w:fill="FFFFFF"/>
            <w:vAlign w:val="center"/>
            <w:hideMark/>
          </w:tcPr>
          <w:p w14:paraId="52548ECB"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10F6E837"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61" w:type="dxa"/>
            <w:tcBorders>
              <w:top w:val="nil"/>
              <w:left w:val="nil"/>
              <w:bottom w:val="single" w:sz="8" w:space="0" w:color="000000"/>
              <w:right w:val="single" w:sz="8" w:space="0" w:color="000000"/>
            </w:tcBorders>
            <w:shd w:val="clear" w:color="000000" w:fill="FFFFFF"/>
            <w:vAlign w:val="center"/>
            <w:hideMark/>
          </w:tcPr>
          <w:p w14:paraId="6B373555"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15" w:type="dxa"/>
            <w:tcBorders>
              <w:top w:val="nil"/>
              <w:left w:val="nil"/>
              <w:bottom w:val="single" w:sz="8" w:space="0" w:color="000000"/>
              <w:right w:val="single" w:sz="8" w:space="0" w:color="000000"/>
            </w:tcBorders>
            <w:shd w:val="clear" w:color="000000" w:fill="FFFFFF"/>
            <w:vAlign w:val="center"/>
            <w:hideMark/>
          </w:tcPr>
          <w:p w14:paraId="4005F64A"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3FC64AD3"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auto" w:fill="auto"/>
            <w:vAlign w:val="center"/>
            <w:hideMark/>
          </w:tcPr>
          <w:p w14:paraId="3531679B"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43606ED0"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658802AB"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2DDB438C"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4FBB1B23"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580D0047"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15" w:type="dxa"/>
            <w:tcBorders>
              <w:top w:val="nil"/>
              <w:left w:val="nil"/>
              <w:bottom w:val="single" w:sz="8" w:space="0" w:color="000000"/>
              <w:right w:val="single" w:sz="8" w:space="0" w:color="000000"/>
            </w:tcBorders>
            <w:shd w:val="clear" w:color="000000" w:fill="FFFFFF"/>
            <w:vAlign w:val="center"/>
            <w:hideMark/>
          </w:tcPr>
          <w:p w14:paraId="05D09996"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61" w:type="dxa"/>
            <w:tcBorders>
              <w:top w:val="nil"/>
              <w:left w:val="nil"/>
              <w:bottom w:val="single" w:sz="8" w:space="0" w:color="000000"/>
              <w:right w:val="single" w:sz="8" w:space="0" w:color="000000"/>
            </w:tcBorders>
            <w:shd w:val="clear" w:color="000000" w:fill="FFFFFF"/>
            <w:vAlign w:val="center"/>
            <w:hideMark/>
          </w:tcPr>
          <w:p w14:paraId="2EA0B149"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auto" w:fill="auto"/>
            <w:vAlign w:val="center"/>
            <w:hideMark/>
          </w:tcPr>
          <w:p w14:paraId="65BE1449"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61" w:type="dxa"/>
            <w:tcBorders>
              <w:top w:val="nil"/>
              <w:left w:val="nil"/>
              <w:bottom w:val="single" w:sz="8" w:space="0" w:color="000000"/>
              <w:right w:val="single" w:sz="8" w:space="0" w:color="000000"/>
            </w:tcBorders>
            <w:shd w:val="clear" w:color="000000" w:fill="FFFFFF"/>
            <w:vAlign w:val="center"/>
            <w:hideMark/>
          </w:tcPr>
          <w:p w14:paraId="481D1B65"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1FB0DA98"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49" w:type="dxa"/>
            <w:tcBorders>
              <w:top w:val="nil"/>
              <w:left w:val="nil"/>
              <w:bottom w:val="single" w:sz="8" w:space="0" w:color="000000"/>
              <w:right w:val="single" w:sz="8" w:space="0" w:color="000000"/>
            </w:tcBorders>
            <w:shd w:val="clear" w:color="000000" w:fill="FFFFFF"/>
            <w:vAlign w:val="center"/>
            <w:hideMark/>
          </w:tcPr>
          <w:p w14:paraId="5EBEB815"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auto" w:fill="auto"/>
            <w:vAlign w:val="center"/>
            <w:hideMark/>
          </w:tcPr>
          <w:p w14:paraId="55A8E6AD"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4BA66E03"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4AD749E6"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r>
      <w:tr w:rsidR="00C02AA8" w:rsidRPr="00C02AA8" w14:paraId="29329C0B" w14:textId="77777777" w:rsidTr="00C02AA8">
        <w:trPr>
          <w:trHeight w:val="432"/>
        </w:trPr>
        <w:tc>
          <w:tcPr>
            <w:tcW w:w="2376" w:type="dxa"/>
            <w:tcBorders>
              <w:top w:val="nil"/>
              <w:left w:val="single" w:sz="8" w:space="0" w:color="000000"/>
              <w:bottom w:val="single" w:sz="8" w:space="0" w:color="000000"/>
              <w:right w:val="single" w:sz="8" w:space="0" w:color="000000"/>
            </w:tcBorders>
            <w:shd w:val="clear" w:color="000000" w:fill="FFFFFF"/>
            <w:vAlign w:val="center"/>
            <w:hideMark/>
          </w:tcPr>
          <w:p w14:paraId="2A684793"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Entrega do Sistema</w:t>
            </w:r>
          </w:p>
        </w:tc>
        <w:tc>
          <w:tcPr>
            <w:tcW w:w="438" w:type="dxa"/>
            <w:tcBorders>
              <w:top w:val="nil"/>
              <w:left w:val="nil"/>
              <w:bottom w:val="single" w:sz="8" w:space="0" w:color="000000"/>
              <w:right w:val="single" w:sz="8" w:space="0" w:color="000000"/>
            </w:tcBorders>
            <w:shd w:val="clear" w:color="000000" w:fill="FFFFFF"/>
            <w:vAlign w:val="center"/>
            <w:hideMark/>
          </w:tcPr>
          <w:p w14:paraId="7D8E9D1A"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632DF251"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61" w:type="dxa"/>
            <w:tcBorders>
              <w:top w:val="nil"/>
              <w:left w:val="nil"/>
              <w:bottom w:val="single" w:sz="8" w:space="0" w:color="000000"/>
              <w:right w:val="single" w:sz="8" w:space="0" w:color="000000"/>
            </w:tcBorders>
            <w:shd w:val="clear" w:color="000000" w:fill="FFFFFF"/>
            <w:vAlign w:val="center"/>
            <w:hideMark/>
          </w:tcPr>
          <w:p w14:paraId="74B601A3"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15" w:type="dxa"/>
            <w:tcBorders>
              <w:top w:val="nil"/>
              <w:left w:val="nil"/>
              <w:bottom w:val="single" w:sz="8" w:space="0" w:color="000000"/>
              <w:right w:val="single" w:sz="8" w:space="0" w:color="000000"/>
            </w:tcBorders>
            <w:shd w:val="clear" w:color="000000" w:fill="FFFFFF"/>
            <w:vAlign w:val="center"/>
            <w:hideMark/>
          </w:tcPr>
          <w:p w14:paraId="0569BFDB"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44F1EEEE"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1067E70C"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7D176EE1"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07059E6F"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7D9BC2FD"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5B946CBA"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681C0F7B"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15" w:type="dxa"/>
            <w:tcBorders>
              <w:top w:val="nil"/>
              <w:left w:val="nil"/>
              <w:bottom w:val="single" w:sz="8" w:space="0" w:color="000000"/>
              <w:right w:val="single" w:sz="8" w:space="0" w:color="000000"/>
            </w:tcBorders>
            <w:shd w:val="clear" w:color="000000" w:fill="FFFFFF"/>
            <w:vAlign w:val="center"/>
            <w:hideMark/>
          </w:tcPr>
          <w:p w14:paraId="178AE1D0"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61" w:type="dxa"/>
            <w:tcBorders>
              <w:top w:val="nil"/>
              <w:left w:val="nil"/>
              <w:bottom w:val="single" w:sz="8" w:space="0" w:color="000000"/>
              <w:right w:val="single" w:sz="8" w:space="0" w:color="000000"/>
            </w:tcBorders>
            <w:shd w:val="clear" w:color="000000" w:fill="FFFFFF"/>
            <w:vAlign w:val="center"/>
            <w:hideMark/>
          </w:tcPr>
          <w:p w14:paraId="4605B344"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63BB1536"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61" w:type="dxa"/>
            <w:tcBorders>
              <w:top w:val="nil"/>
              <w:left w:val="nil"/>
              <w:bottom w:val="single" w:sz="8" w:space="0" w:color="000000"/>
              <w:right w:val="single" w:sz="8" w:space="0" w:color="000000"/>
            </w:tcBorders>
            <w:shd w:val="clear" w:color="000000" w:fill="FFFFFF"/>
            <w:vAlign w:val="center"/>
            <w:hideMark/>
          </w:tcPr>
          <w:p w14:paraId="1B29ACD5"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28D836A8"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49" w:type="dxa"/>
            <w:tcBorders>
              <w:top w:val="nil"/>
              <w:left w:val="nil"/>
              <w:bottom w:val="single" w:sz="8" w:space="0" w:color="000000"/>
              <w:right w:val="single" w:sz="8" w:space="0" w:color="000000"/>
            </w:tcBorders>
            <w:shd w:val="clear" w:color="000000" w:fill="FFFFFF"/>
            <w:vAlign w:val="center"/>
            <w:hideMark/>
          </w:tcPr>
          <w:p w14:paraId="09B58541"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13C5C743"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257A151B"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57887663"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r>
      <w:tr w:rsidR="00C02AA8" w:rsidRPr="00C02AA8" w14:paraId="5BEA5CAC" w14:textId="77777777" w:rsidTr="00C02AA8">
        <w:trPr>
          <w:trHeight w:val="324"/>
        </w:trPr>
        <w:tc>
          <w:tcPr>
            <w:tcW w:w="2376" w:type="dxa"/>
            <w:tcBorders>
              <w:top w:val="nil"/>
              <w:left w:val="single" w:sz="8" w:space="0" w:color="000000"/>
              <w:bottom w:val="single" w:sz="8" w:space="0" w:color="000000"/>
              <w:right w:val="single" w:sz="8" w:space="0" w:color="000000"/>
            </w:tcBorders>
            <w:shd w:val="clear" w:color="000000" w:fill="FFFFFF"/>
            <w:vAlign w:val="center"/>
            <w:hideMark/>
          </w:tcPr>
          <w:p w14:paraId="159910F0" w14:textId="2ECBBFCC"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xml:space="preserve">Fim do </w:t>
            </w:r>
            <w:r w:rsidR="009F30F2" w:rsidRPr="00C02AA8">
              <w:rPr>
                <w:rFonts w:ascii="Times New Roman" w:eastAsia="Times New Roman" w:hAnsi="Times New Roman" w:cs="Times New Roman"/>
                <w:color w:val="000000"/>
                <w:sz w:val="24"/>
                <w:szCs w:val="24"/>
              </w:rPr>
              <w:t>Projeto</w:t>
            </w:r>
          </w:p>
        </w:tc>
        <w:tc>
          <w:tcPr>
            <w:tcW w:w="438" w:type="dxa"/>
            <w:tcBorders>
              <w:top w:val="nil"/>
              <w:left w:val="nil"/>
              <w:bottom w:val="single" w:sz="8" w:space="0" w:color="000000"/>
              <w:right w:val="single" w:sz="8" w:space="0" w:color="000000"/>
            </w:tcBorders>
            <w:shd w:val="clear" w:color="000000" w:fill="FFFFFF"/>
            <w:vAlign w:val="center"/>
            <w:hideMark/>
          </w:tcPr>
          <w:p w14:paraId="2C2B90D8"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1E607727"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61" w:type="dxa"/>
            <w:tcBorders>
              <w:top w:val="nil"/>
              <w:left w:val="nil"/>
              <w:bottom w:val="single" w:sz="8" w:space="0" w:color="000000"/>
              <w:right w:val="single" w:sz="8" w:space="0" w:color="000000"/>
            </w:tcBorders>
            <w:shd w:val="clear" w:color="000000" w:fill="FFFFFF"/>
            <w:vAlign w:val="center"/>
            <w:hideMark/>
          </w:tcPr>
          <w:p w14:paraId="75C7CDFC"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15" w:type="dxa"/>
            <w:tcBorders>
              <w:top w:val="nil"/>
              <w:left w:val="nil"/>
              <w:bottom w:val="single" w:sz="8" w:space="0" w:color="000000"/>
              <w:right w:val="single" w:sz="8" w:space="0" w:color="000000"/>
            </w:tcBorders>
            <w:shd w:val="clear" w:color="000000" w:fill="FFFFFF"/>
            <w:vAlign w:val="center"/>
            <w:hideMark/>
          </w:tcPr>
          <w:p w14:paraId="0D362CF1"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7266DEB5"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6F7AB8B1"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520C50B7"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3D816468"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27F5C126"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19FFA0B4"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7EC4E151"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15" w:type="dxa"/>
            <w:tcBorders>
              <w:top w:val="nil"/>
              <w:left w:val="nil"/>
              <w:bottom w:val="single" w:sz="8" w:space="0" w:color="000000"/>
              <w:right w:val="single" w:sz="8" w:space="0" w:color="000000"/>
            </w:tcBorders>
            <w:shd w:val="clear" w:color="000000" w:fill="FFFFFF"/>
            <w:vAlign w:val="center"/>
            <w:hideMark/>
          </w:tcPr>
          <w:p w14:paraId="6204EF03"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61" w:type="dxa"/>
            <w:tcBorders>
              <w:top w:val="nil"/>
              <w:left w:val="nil"/>
              <w:bottom w:val="single" w:sz="8" w:space="0" w:color="000000"/>
              <w:right w:val="single" w:sz="8" w:space="0" w:color="000000"/>
            </w:tcBorders>
            <w:shd w:val="clear" w:color="000000" w:fill="FFFFFF"/>
            <w:vAlign w:val="center"/>
            <w:hideMark/>
          </w:tcPr>
          <w:p w14:paraId="72523967"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57711329"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61" w:type="dxa"/>
            <w:tcBorders>
              <w:top w:val="nil"/>
              <w:left w:val="nil"/>
              <w:bottom w:val="single" w:sz="8" w:space="0" w:color="000000"/>
              <w:right w:val="single" w:sz="8" w:space="0" w:color="000000"/>
            </w:tcBorders>
            <w:shd w:val="clear" w:color="000000" w:fill="FFFFFF"/>
            <w:vAlign w:val="center"/>
            <w:hideMark/>
          </w:tcPr>
          <w:p w14:paraId="27F8F7B8"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15440FEF"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49" w:type="dxa"/>
            <w:tcBorders>
              <w:top w:val="nil"/>
              <w:left w:val="nil"/>
              <w:bottom w:val="single" w:sz="8" w:space="0" w:color="000000"/>
              <w:right w:val="single" w:sz="8" w:space="0" w:color="000000"/>
            </w:tcBorders>
            <w:shd w:val="clear" w:color="000000" w:fill="FFFFFF"/>
            <w:vAlign w:val="center"/>
            <w:hideMark/>
          </w:tcPr>
          <w:p w14:paraId="6F23FF3D"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5303C8EF"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534069BE"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69256D98" w14:textId="77777777" w:rsidR="00C02AA8" w:rsidRPr="00C02AA8" w:rsidRDefault="00C02AA8" w:rsidP="00C02AA8">
            <w:pPr>
              <w:spacing w:after="0" w:line="240" w:lineRule="auto"/>
              <w:jc w:val="both"/>
              <w:rPr>
                <w:rFonts w:ascii="Times New Roman" w:eastAsia="Times New Roman" w:hAnsi="Times New Roman" w:cs="Times New Roman"/>
                <w:color w:val="000000"/>
                <w:sz w:val="24"/>
                <w:szCs w:val="24"/>
              </w:rPr>
            </w:pPr>
            <w:r w:rsidRPr="00C02AA8">
              <w:rPr>
                <w:rFonts w:ascii="Times New Roman" w:eastAsia="Times New Roman" w:hAnsi="Times New Roman" w:cs="Times New Roman"/>
                <w:color w:val="000000"/>
                <w:sz w:val="24"/>
                <w:szCs w:val="24"/>
              </w:rPr>
              <w:t> </w:t>
            </w:r>
          </w:p>
        </w:tc>
      </w:tr>
    </w:tbl>
    <w:p w14:paraId="30C4E1E3" w14:textId="77777777" w:rsidR="00C02AA8" w:rsidRPr="00C02AA8" w:rsidRDefault="00C02AA8" w:rsidP="00C02AA8"/>
    <w:p w14:paraId="3076F53D" w14:textId="77777777" w:rsidR="004E76E8" w:rsidRPr="000B6DC6" w:rsidRDefault="004E76E8" w:rsidP="00C83FF2">
      <w:pPr>
        <w:tabs>
          <w:tab w:val="left" w:pos="1548"/>
        </w:tabs>
        <w:spacing w:line="360" w:lineRule="auto"/>
        <w:rPr>
          <w:rFonts w:ascii="Times New Roman" w:hAnsi="Times New Roman" w:cs="Times New Roman"/>
          <w:sz w:val="24"/>
          <w:szCs w:val="24"/>
        </w:rPr>
      </w:pPr>
    </w:p>
    <w:p w14:paraId="328D9063" w14:textId="501E77F1" w:rsidR="008A2A01" w:rsidRDefault="00B95B75" w:rsidP="00CE10D4">
      <w:pPr>
        <w:pStyle w:val="Ttulo1"/>
        <w:numPr>
          <w:ilvl w:val="0"/>
          <w:numId w:val="34"/>
        </w:numPr>
        <w:spacing w:before="200" w:line="360" w:lineRule="auto"/>
      </w:pPr>
      <w:bookmarkStart w:id="343" w:name="_Toc64668775"/>
      <w:bookmarkStart w:id="344" w:name="_Toc90604066"/>
      <w:r w:rsidRPr="00062942">
        <w:t>Caso de Estudo</w:t>
      </w:r>
      <w:bookmarkEnd w:id="343"/>
      <w:bookmarkEnd w:id="344"/>
      <w:ins w:id="345" w:author="LGinger" w:date="2022-02-01T20:08:00Z">
        <w:r w:rsidR="00D57B7E">
          <w:t xml:space="preserve"> atento ao </w:t>
        </w:r>
      </w:ins>
      <w:ins w:id="346" w:author="LGinger" w:date="2022-02-01T20:09:00Z">
        <w:r w:rsidR="00D57B7E">
          <w:t>comentário</w:t>
        </w:r>
      </w:ins>
      <w:ins w:id="347" w:author="LGinger" w:date="2022-02-01T20:08:00Z">
        <w:r w:rsidR="00D57B7E">
          <w:t xml:space="preserve"> </w:t>
        </w:r>
      </w:ins>
      <w:ins w:id="348" w:author="LGinger" w:date="2022-02-01T20:09:00Z">
        <w:r w:rsidR="00D57B7E">
          <w:t>dado no capitulo anterior</w:t>
        </w:r>
      </w:ins>
    </w:p>
    <w:p w14:paraId="000E59A7" w14:textId="6CD13AA3" w:rsidR="008A2A01" w:rsidRDefault="008A2A01" w:rsidP="008A2A01">
      <w:pPr>
        <w:spacing w:line="360" w:lineRule="auto"/>
        <w:jc w:val="both"/>
        <w:rPr>
          <w:rFonts w:ascii="Times New Roman" w:hAnsi="Times New Roman" w:cs="Times New Roman"/>
          <w:sz w:val="24"/>
          <w:szCs w:val="24"/>
        </w:rPr>
      </w:pPr>
      <w:r w:rsidRPr="008A2A01">
        <w:rPr>
          <w:rFonts w:ascii="Times New Roman" w:hAnsi="Times New Roman" w:cs="Times New Roman"/>
          <w:sz w:val="24"/>
          <w:szCs w:val="24"/>
        </w:rPr>
        <w:t xml:space="preserve">O </w:t>
      </w:r>
      <w:r w:rsidR="009F30F2" w:rsidRPr="008A2A01">
        <w:rPr>
          <w:rFonts w:ascii="Times New Roman" w:hAnsi="Times New Roman" w:cs="Times New Roman"/>
          <w:sz w:val="24"/>
          <w:szCs w:val="24"/>
        </w:rPr>
        <w:t>projeto</w:t>
      </w:r>
      <w:r w:rsidRPr="008A2A01">
        <w:rPr>
          <w:rFonts w:ascii="Times New Roman" w:hAnsi="Times New Roman" w:cs="Times New Roman"/>
          <w:sz w:val="24"/>
          <w:szCs w:val="24"/>
        </w:rPr>
        <w:t xml:space="preserve"> é focado</w:t>
      </w:r>
      <w:r>
        <w:rPr>
          <w:rFonts w:ascii="Times New Roman" w:hAnsi="Times New Roman" w:cs="Times New Roman"/>
          <w:sz w:val="24"/>
          <w:szCs w:val="24"/>
        </w:rPr>
        <w:t xml:space="preserve"> em Desenvolvimento de</w:t>
      </w:r>
      <w:r w:rsidRPr="008A2A01">
        <w:rPr>
          <w:rFonts w:ascii="Times New Roman" w:hAnsi="Times New Roman" w:cs="Times New Roman"/>
          <w:sz w:val="24"/>
          <w:szCs w:val="24"/>
        </w:rPr>
        <w:t xml:space="preserve"> um sistema informático capaz de</w:t>
      </w:r>
      <w:r>
        <w:rPr>
          <w:rFonts w:ascii="Times New Roman" w:hAnsi="Times New Roman" w:cs="Times New Roman"/>
          <w:sz w:val="24"/>
          <w:szCs w:val="24"/>
        </w:rPr>
        <w:t xml:space="preserve"> fazer o controlo de desvio</w:t>
      </w:r>
      <w:r w:rsidR="00A173EA">
        <w:rPr>
          <w:rFonts w:ascii="Times New Roman" w:hAnsi="Times New Roman" w:cs="Times New Roman"/>
          <w:sz w:val="24"/>
          <w:szCs w:val="24"/>
        </w:rPr>
        <w:t>s de rotas e a gestão dinâmica dos transportes públicos</w:t>
      </w:r>
      <w:r w:rsidRPr="008A2A01">
        <w:rPr>
          <w:rFonts w:ascii="Times New Roman" w:hAnsi="Times New Roman" w:cs="Times New Roman"/>
          <w:sz w:val="24"/>
          <w:szCs w:val="24"/>
        </w:rPr>
        <w:t>, a fim de automatizar</w:t>
      </w:r>
      <w:r w:rsidR="00B6234F">
        <w:rPr>
          <w:rFonts w:ascii="Times New Roman" w:hAnsi="Times New Roman" w:cs="Times New Roman"/>
          <w:sz w:val="24"/>
          <w:szCs w:val="24"/>
        </w:rPr>
        <w:t xml:space="preserve"> e </w:t>
      </w:r>
      <w:r w:rsidR="009F30F2">
        <w:rPr>
          <w:rFonts w:ascii="Times New Roman" w:hAnsi="Times New Roman" w:cs="Times New Roman"/>
          <w:sz w:val="24"/>
          <w:szCs w:val="24"/>
        </w:rPr>
        <w:t>otimizar</w:t>
      </w:r>
      <w:r w:rsidR="00A173EA">
        <w:rPr>
          <w:rFonts w:ascii="Times New Roman" w:hAnsi="Times New Roman" w:cs="Times New Roman"/>
          <w:sz w:val="24"/>
          <w:szCs w:val="24"/>
        </w:rPr>
        <w:t xml:space="preserve"> o uso dos serviços da AMT</w:t>
      </w:r>
      <w:r w:rsidRPr="008A2A01">
        <w:rPr>
          <w:rFonts w:ascii="Times New Roman" w:hAnsi="Times New Roman" w:cs="Times New Roman"/>
          <w:sz w:val="24"/>
          <w:szCs w:val="24"/>
        </w:rPr>
        <w:t xml:space="preserve">. </w:t>
      </w:r>
    </w:p>
    <w:p w14:paraId="24821CD0" w14:textId="77777777" w:rsidR="009F30F2" w:rsidRDefault="00A173EA" w:rsidP="00A173EA">
      <w:pPr>
        <w:jc w:val="both"/>
        <w:rPr>
          <w:rFonts w:ascii="Times New Roman" w:hAnsi="Times New Roman" w:cs="Times New Roman"/>
          <w:sz w:val="24"/>
          <w:szCs w:val="24"/>
        </w:rPr>
      </w:pPr>
      <w:r w:rsidRPr="00A173EA">
        <w:rPr>
          <w:rFonts w:ascii="Times New Roman" w:hAnsi="Times New Roman" w:cs="Times New Roman"/>
          <w:sz w:val="24"/>
          <w:szCs w:val="24"/>
        </w:rPr>
        <w:t xml:space="preserve">O </w:t>
      </w:r>
      <w:r w:rsidR="009F30F2" w:rsidRPr="00A173EA">
        <w:rPr>
          <w:rFonts w:ascii="Times New Roman" w:hAnsi="Times New Roman" w:cs="Times New Roman"/>
          <w:sz w:val="24"/>
          <w:szCs w:val="24"/>
        </w:rPr>
        <w:t>objeto</w:t>
      </w:r>
      <w:r w:rsidRPr="00A173EA">
        <w:rPr>
          <w:rFonts w:ascii="Times New Roman" w:hAnsi="Times New Roman" w:cs="Times New Roman"/>
          <w:sz w:val="24"/>
          <w:szCs w:val="24"/>
        </w:rPr>
        <w:t xml:space="preserve"> de estudo é a </w:t>
      </w:r>
      <w:r w:rsidR="009F30F2">
        <w:rPr>
          <w:rFonts w:ascii="Times New Roman" w:hAnsi="Times New Roman" w:cs="Times New Roman"/>
          <w:sz w:val="24"/>
          <w:szCs w:val="24"/>
        </w:rPr>
        <w:t>Agência</w:t>
      </w:r>
      <w:r>
        <w:rPr>
          <w:rFonts w:ascii="Times New Roman" w:hAnsi="Times New Roman" w:cs="Times New Roman"/>
          <w:sz w:val="24"/>
          <w:szCs w:val="24"/>
        </w:rPr>
        <w:t xml:space="preserve"> Metropolitana dos Transportes Públicos de Maputo</w:t>
      </w:r>
      <w:r w:rsidRPr="00A173EA">
        <w:rPr>
          <w:rFonts w:ascii="Times New Roman" w:hAnsi="Times New Roman" w:cs="Times New Roman"/>
          <w:sz w:val="24"/>
          <w:szCs w:val="24"/>
        </w:rPr>
        <w:t xml:space="preserve">. </w:t>
      </w:r>
    </w:p>
    <w:p w14:paraId="2B421773" w14:textId="74F2DFD6" w:rsidR="00A173EA" w:rsidRPr="00A173EA" w:rsidRDefault="00A173EA" w:rsidP="00A173EA">
      <w:pPr>
        <w:jc w:val="both"/>
        <w:rPr>
          <w:rFonts w:ascii="Times New Roman" w:hAnsi="Times New Roman" w:cs="Times New Roman"/>
          <w:sz w:val="24"/>
          <w:szCs w:val="24"/>
        </w:rPr>
      </w:pPr>
      <w:r>
        <w:rPr>
          <w:rFonts w:ascii="Times New Roman" w:hAnsi="Times New Roman" w:cs="Times New Roman"/>
          <w:sz w:val="24"/>
          <w:szCs w:val="24"/>
        </w:rPr>
        <w:t>A</w:t>
      </w:r>
      <w:r w:rsidRPr="00A173EA">
        <w:rPr>
          <w:rFonts w:ascii="Times New Roman" w:hAnsi="Times New Roman" w:cs="Times New Roman"/>
          <w:sz w:val="24"/>
          <w:szCs w:val="24"/>
        </w:rPr>
        <w:t xml:space="preserve"> </w:t>
      </w:r>
      <w:r w:rsidR="009F30F2">
        <w:rPr>
          <w:rFonts w:ascii="Times New Roman" w:hAnsi="Times New Roman" w:cs="Times New Roman"/>
          <w:sz w:val="24"/>
          <w:szCs w:val="24"/>
        </w:rPr>
        <w:t>Agência</w:t>
      </w:r>
      <w:r>
        <w:rPr>
          <w:rFonts w:ascii="Times New Roman" w:hAnsi="Times New Roman" w:cs="Times New Roman"/>
          <w:sz w:val="24"/>
          <w:szCs w:val="24"/>
        </w:rPr>
        <w:t xml:space="preserve"> Metropolitana dos Transportes Públicos de Maputo é uma entidade pública e Moçambicana e é ela que </w:t>
      </w:r>
      <w:r w:rsidR="009F30F2">
        <w:rPr>
          <w:rFonts w:ascii="Times New Roman" w:hAnsi="Times New Roman" w:cs="Times New Roman"/>
          <w:sz w:val="24"/>
          <w:szCs w:val="24"/>
        </w:rPr>
        <w:t>atualmente</w:t>
      </w:r>
      <w:r>
        <w:rPr>
          <w:rFonts w:ascii="Times New Roman" w:hAnsi="Times New Roman" w:cs="Times New Roman"/>
          <w:sz w:val="24"/>
          <w:szCs w:val="24"/>
        </w:rPr>
        <w:t xml:space="preserve"> dispõe dos serviços de transportes públicos na Cidade de Maputo</w:t>
      </w:r>
      <w:r>
        <w:rPr>
          <w:rFonts w:ascii="Times New Roman" w:hAnsi="Times New Roman" w:cs="Times New Roman"/>
          <w:color w:val="202122"/>
          <w:sz w:val="24"/>
          <w:szCs w:val="24"/>
        </w:rPr>
        <w:t>.</w:t>
      </w:r>
      <w:r w:rsidRPr="00A173EA">
        <w:rPr>
          <w:rFonts w:ascii="Times New Roman" w:hAnsi="Times New Roman" w:cs="Times New Roman"/>
          <w:color w:val="202122"/>
          <w:sz w:val="24"/>
          <w:szCs w:val="24"/>
        </w:rPr>
        <w:t xml:space="preserve"> </w:t>
      </w:r>
    </w:p>
    <w:p w14:paraId="72EB9323" w14:textId="1EDD1767" w:rsidR="009E3E8A" w:rsidRDefault="008A2A01" w:rsidP="008A2A01">
      <w:pPr>
        <w:spacing w:line="360" w:lineRule="auto"/>
        <w:jc w:val="both"/>
        <w:rPr>
          <w:rFonts w:ascii="Times New Roman" w:hAnsi="Times New Roman" w:cs="Times New Roman"/>
          <w:sz w:val="24"/>
          <w:szCs w:val="24"/>
        </w:rPr>
      </w:pPr>
      <w:r w:rsidRPr="008A2A01">
        <w:rPr>
          <w:rFonts w:ascii="Times New Roman" w:hAnsi="Times New Roman" w:cs="Times New Roman"/>
          <w:sz w:val="24"/>
          <w:szCs w:val="24"/>
        </w:rPr>
        <w:t>A partir dos dados colhido</w:t>
      </w:r>
      <w:r w:rsidR="00A173EA">
        <w:rPr>
          <w:rFonts w:ascii="Times New Roman" w:hAnsi="Times New Roman" w:cs="Times New Roman"/>
          <w:sz w:val="24"/>
          <w:szCs w:val="24"/>
        </w:rPr>
        <w:t>s pelo Questionário</w:t>
      </w:r>
      <w:r w:rsidR="00B6234F">
        <w:rPr>
          <w:rFonts w:ascii="Times New Roman" w:hAnsi="Times New Roman" w:cs="Times New Roman"/>
          <w:sz w:val="24"/>
          <w:szCs w:val="24"/>
        </w:rPr>
        <w:t xml:space="preserve"> e a Observação</w:t>
      </w:r>
      <w:r w:rsidRPr="008A2A01">
        <w:rPr>
          <w:rFonts w:ascii="Times New Roman" w:hAnsi="Times New Roman" w:cs="Times New Roman"/>
          <w:sz w:val="24"/>
          <w:szCs w:val="24"/>
        </w:rPr>
        <w:t xml:space="preserve">, o </w:t>
      </w:r>
      <w:r w:rsidR="009F30F2" w:rsidRPr="008A2A01">
        <w:rPr>
          <w:rFonts w:ascii="Times New Roman" w:hAnsi="Times New Roman" w:cs="Times New Roman"/>
          <w:sz w:val="24"/>
          <w:szCs w:val="24"/>
        </w:rPr>
        <w:t>projeto</w:t>
      </w:r>
      <w:r w:rsidRPr="008A2A01">
        <w:rPr>
          <w:rFonts w:ascii="Times New Roman" w:hAnsi="Times New Roman" w:cs="Times New Roman"/>
          <w:sz w:val="24"/>
          <w:szCs w:val="24"/>
        </w:rPr>
        <w:t xml:space="preserve"> irá se basear nas dificuldades enfrentadas pelos utentes de modo a moldar este </w:t>
      </w:r>
      <w:r w:rsidR="00A173EA">
        <w:rPr>
          <w:rFonts w:ascii="Times New Roman" w:hAnsi="Times New Roman" w:cs="Times New Roman"/>
          <w:sz w:val="24"/>
          <w:szCs w:val="24"/>
        </w:rPr>
        <w:t>que é o sistema a ser desenvolvido</w:t>
      </w:r>
      <w:r w:rsidRPr="008A2A01">
        <w:rPr>
          <w:rFonts w:ascii="Times New Roman" w:hAnsi="Times New Roman" w:cs="Times New Roman"/>
          <w:sz w:val="24"/>
          <w:szCs w:val="24"/>
        </w:rPr>
        <w:t>, sistema esse que irá sanar todas dificuldades e trazer consigo benefícios e eficácia.  </w:t>
      </w:r>
    </w:p>
    <w:p w14:paraId="5278973B" w14:textId="39C26164" w:rsidR="009E3E8A" w:rsidRDefault="009E3E8A" w:rsidP="008A2A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AMT encontra-se localizado em Maputo concretamente em Museu, esta </w:t>
      </w:r>
      <w:r w:rsidR="009F30F2">
        <w:rPr>
          <w:rFonts w:ascii="Times New Roman" w:hAnsi="Times New Roman" w:cs="Times New Roman"/>
          <w:sz w:val="24"/>
          <w:szCs w:val="24"/>
        </w:rPr>
        <w:t>Agência</w:t>
      </w:r>
      <w:r>
        <w:rPr>
          <w:rFonts w:ascii="Times New Roman" w:hAnsi="Times New Roman" w:cs="Times New Roman"/>
          <w:sz w:val="24"/>
          <w:szCs w:val="24"/>
        </w:rPr>
        <w:t xml:space="preserve"> de </w:t>
      </w:r>
      <w:r w:rsidR="009F30F2">
        <w:rPr>
          <w:rFonts w:ascii="Times New Roman" w:hAnsi="Times New Roman" w:cs="Times New Roman"/>
          <w:sz w:val="24"/>
          <w:szCs w:val="24"/>
        </w:rPr>
        <w:t>T</w:t>
      </w:r>
      <w:r>
        <w:rPr>
          <w:rFonts w:ascii="Times New Roman" w:hAnsi="Times New Roman" w:cs="Times New Roman"/>
          <w:sz w:val="24"/>
          <w:szCs w:val="24"/>
        </w:rPr>
        <w:t xml:space="preserve">ransporte possui um sistema de nome </w:t>
      </w:r>
      <w:proofErr w:type="spellStart"/>
      <w:r>
        <w:rPr>
          <w:rFonts w:ascii="Times New Roman" w:hAnsi="Times New Roman" w:cs="Times New Roman"/>
          <w:sz w:val="24"/>
          <w:szCs w:val="24"/>
        </w:rPr>
        <w:t>Txapita</w:t>
      </w:r>
      <w:proofErr w:type="spellEnd"/>
      <w:r>
        <w:rPr>
          <w:rFonts w:ascii="Times New Roman" w:hAnsi="Times New Roman" w:cs="Times New Roman"/>
          <w:sz w:val="24"/>
          <w:szCs w:val="24"/>
        </w:rPr>
        <w:t>, mais o sistema não atende com as necessidades dos utentes, ele não apresenta o mecanismo de controlo de desvio de rotas e assim como também a gestão</w:t>
      </w:r>
      <w:r w:rsidR="00B6234F">
        <w:rPr>
          <w:rFonts w:ascii="Times New Roman" w:hAnsi="Times New Roman" w:cs="Times New Roman"/>
          <w:sz w:val="24"/>
          <w:szCs w:val="24"/>
        </w:rPr>
        <w:t xml:space="preserve"> dinâmica dos transportes, sendo que são as funcionalidades que podem acabar com o problema de pesquisa</w:t>
      </w:r>
      <w:r>
        <w:rPr>
          <w:rFonts w:ascii="Times New Roman" w:hAnsi="Times New Roman" w:cs="Times New Roman"/>
          <w:sz w:val="24"/>
          <w:szCs w:val="24"/>
        </w:rPr>
        <w:t>.</w:t>
      </w:r>
    </w:p>
    <w:p w14:paraId="01E8CCC9" w14:textId="108A95A2" w:rsidR="009E3E8A" w:rsidRDefault="009E3E8A" w:rsidP="008A2A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desenvolvimento do sistema do </w:t>
      </w:r>
      <w:r w:rsidR="009F30F2">
        <w:rPr>
          <w:rFonts w:ascii="Times New Roman" w:hAnsi="Times New Roman" w:cs="Times New Roman"/>
          <w:sz w:val="24"/>
          <w:szCs w:val="24"/>
        </w:rPr>
        <w:t>projeto</w:t>
      </w:r>
      <w:r>
        <w:rPr>
          <w:rFonts w:ascii="Times New Roman" w:hAnsi="Times New Roman" w:cs="Times New Roman"/>
          <w:sz w:val="24"/>
          <w:szCs w:val="24"/>
        </w:rPr>
        <w:t xml:space="preserve"> </w:t>
      </w:r>
      <w:r w:rsidR="00B6234F">
        <w:rPr>
          <w:rFonts w:ascii="Times New Roman" w:hAnsi="Times New Roman" w:cs="Times New Roman"/>
          <w:sz w:val="24"/>
          <w:szCs w:val="24"/>
        </w:rPr>
        <w:t>será</w:t>
      </w:r>
      <w:r>
        <w:rPr>
          <w:rFonts w:ascii="Times New Roman" w:hAnsi="Times New Roman" w:cs="Times New Roman"/>
          <w:sz w:val="24"/>
          <w:szCs w:val="24"/>
        </w:rPr>
        <w:t xml:space="preserve"> </w:t>
      </w:r>
      <w:r w:rsidR="00B6234F">
        <w:rPr>
          <w:rFonts w:ascii="Times New Roman" w:hAnsi="Times New Roman" w:cs="Times New Roman"/>
          <w:sz w:val="24"/>
          <w:szCs w:val="24"/>
        </w:rPr>
        <w:t>beneficiário</w:t>
      </w:r>
      <w:r>
        <w:rPr>
          <w:rFonts w:ascii="Times New Roman" w:hAnsi="Times New Roman" w:cs="Times New Roman"/>
          <w:sz w:val="24"/>
          <w:szCs w:val="24"/>
        </w:rPr>
        <w:t xml:space="preserve"> para todos os </w:t>
      </w:r>
      <w:r w:rsidR="00B6234F">
        <w:rPr>
          <w:rFonts w:ascii="Times New Roman" w:hAnsi="Times New Roman" w:cs="Times New Roman"/>
          <w:sz w:val="24"/>
          <w:szCs w:val="24"/>
        </w:rPr>
        <w:t>passageiros</w:t>
      </w:r>
      <w:r>
        <w:rPr>
          <w:rFonts w:ascii="Times New Roman" w:hAnsi="Times New Roman" w:cs="Times New Roman"/>
          <w:sz w:val="24"/>
          <w:szCs w:val="24"/>
        </w:rPr>
        <w:t xml:space="preserve"> da cidade de Maputo, assim como também para os transportadores e a </w:t>
      </w:r>
      <w:r w:rsidR="009F30F2">
        <w:rPr>
          <w:rFonts w:ascii="Times New Roman" w:hAnsi="Times New Roman" w:cs="Times New Roman"/>
          <w:sz w:val="24"/>
          <w:szCs w:val="24"/>
        </w:rPr>
        <w:t>Agência</w:t>
      </w:r>
      <w:r>
        <w:rPr>
          <w:rFonts w:ascii="Times New Roman" w:hAnsi="Times New Roman" w:cs="Times New Roman"/>
          <w:sz w:val="24"/>
          <w:szCs w:val="24"/>
        </w:rPr>
        <w:t xml:space="preserve"> transportadora em si, porque terá </w:t>
      </w:r>
      <w:r w:rsidR="00B6234F">
        <w:rPr>
          <w:rFonts w:ascii="Times New Roman" w:hAnsi="Times New Roman" w:cs="Times New Roman"/>
          <w:sz w:val="24"/>
          <w:szCs w:val="24"/>
        </w:rPr>
        <w:t>lá</w:t>
      </w:r>
      <w:r>
        <w:rPr>
          <w:rFonts w:ascii="Times New Roman" w:hAnsi="Times New Roman" w:cs="Times New Roman"/>
          <w:sz w:val="24"/>
          <w:szCs w:val="24"/>
        </w:rPr>
        <w:t xml:space="preserve"> o controlo das </w:t>
      </w:r>
      <w:r w:rsidR="009F30F2">
        <w:rPr>
          <w:rFonts w:ascii="Times New Roman" w:hAnsi="Times New Roman" w:cs="Times New Roman"/>
          <w:sz w:val="24"/>
          <w:szCs w:val="24"/>
        </w:rPr>
        <w:t>atividades</w:t>
      </w:r>
      <w:r>
        <w:rPr>
          <w:rFonts w:ascii="Times New Roman" w:hAnsi="Times New Roman" w:cs="Times New Roman"/>
          <w:sz w:val="24"/>
          <w:szCs w:val="24"/>
        </w:rPr>
        <w:t xml:space="preserve"> dos autocarros</w:t>
      </w:r>
      <w:r w:rsidR="00B6234F">
        <w:rPr>
          <w:rFonts w:ascii="Times New Roman" w:hAnsi="Times New Roman" w:cs="Times New Roman"/>
          <w:sz w:val="24"/>
          <w:szCs w:val="24"/>
        </w:rPr>
        <w:t>, o controlo de desvios de rotas, fara a gestão dinâmica das rotas</w:t>
      </w:r>
    </w:p>
    <w:p w14:paraId="1A5958DF" w14:textId="77777777" w:rsidR="008A2A01" w:rsidRDefault="008A2A01" w:rsidP="008A2A01">
      <w:pPr>
        <w:spacing w:line="360" w:lineRule="auto"/>
        <w:jc w:val="both"/>
        <w:rPr>
          <w:rFonts w:ascii="Times New Roman" w:hAnsi="Times New Roman" w:cs="Times New Roman"/>
          <w:sz w:val="24"/>
          <w:szCs w:val="24"/>
        </w:rPr>
      </w:pPr>
    </w:p>
    <w:p w14:paraId="5D057DD4" w14:textId="77777777" w:rsidR="009E3E8A" w:rsidRDefault="009E3E8A" w:rsidP="008A2A01">
      <w:pPr>
        <w:spacing w:line="360" w:lineRule="auto"/>
        <w:jc w:val="both"/>
        <w:rPr>
          <w:rFonts w:ascii="Times New Roman" w:hAnsi="Times New Roman" w:cs="Times New Roman"/>
          <w:sz w:val="24"/>
          <w:szCs w:val="24"/>
        </w:rPr>
      </w:pPr>
    </w:p>
    <w:p w14:paraId="36B926E0" w14:textId="77777777" w:rsidR="009E3E8A" w:rsidRDefault="009E3E8A" w:rsidP="008A2A01">
      <w:pPr>
        <w:spacing w:line="360" w:lineRule="auto"/>
        <w:jc w:val="both"/>
        <w:rPr>
          <w:rFonts w:ascii="Times New Roman" w:hAnsi="Times New Roman" w:cs="Times New Roman"/>
          <w:sz w:val="24"/>
          <w:szCs w:val="24"/>
        </w:rPr>
      </w:pPr>
    </w:p>
    <w:p w14:paraId="781538B0" w14:textId="77777777" w:rsidR="009E3E8A" w:rsidRDefault="009E3E8A" w:rsidP="008A2A01">
      <w:pPr>
        <w:spacing w:line="360" w:lineRule="auto"/>
        <w:jc w:val="both"/>
        <w:rPr>
          <w:rFonts w:ascii="Times New Roman" w:hAnsi="Times New Roman" w:cs="Times New Roman"/>
          <w:sz w:val="24"/>
          <w:szCs w:val="24"/>
        </w:rPr>
      </w:pPr>
    </w:p>
    <w:p w14:paraId="0FB6C558" w14:textId="77777777" w:rsidR="00A173EA" w:rsidRDefault="00A173EA" w:rsidP="008A2A01">
      <w:pPr>
        <w:spacing w:line="360" w:lineRule="auto"/>
        <w:jc w:val="both"/>
        <w:rPr>
          <w:rFonts w:ascii="Times New Roman" w:hAnsi="Times New Roman" w:cs="Times New Roman"/>
          <w:sz w:val="24"/>
          <w:szCs w:val="24"/>
        </w:rPr>
      </w:pPr>
    </w:p>
    <w:p w14:paraId="71BD677B" w14:textId="77777777" w:rsidR="00A173EA" w:rsidRPr="008A2A01" w:rsidRDefault="00A173EA" w:rsidP="008A2A01">
      <w:pPr>
        <w:spacing w:line="360" w:lineRule="auto"/>
        <w:jc w:val="both"/>
        <w:rPr>
          <w:rFonts w:ascii="Times New Roman" w:hAnsi="Times New Roman" w:cs="Times New Roman"/>
          <w:sz w:val="24"/>
          <w:szCs w:val="24"/>
        </w:rPr>
      </w:pPr>
    </w:p>
    <w:p w14:paraId="4D158BAB" w14:textId="348C0BCC" w:rsidR="00AE18F9" w:rsidRPr="00C83FF2" w:rsidRDefault="00F236E0" w:rsidP="008A2A01">
      <w:pPr>
        <w:rPr>
          <w:rFonts w:ascii="Times New Roman" w:hAnsi="Times New Roman" w:cs="Times New Roman"/>
          <w:sz w:val="24"/>
          <w:szCs w:val="24"/>
        </w:rPr>
      </w:pPr>
      <w:r w:rsidRPr="00F236E0">
        <w:rPr>
          <w:rFonts w:ascii="Times New Roman" w:hAnsi="Times New Roman" w:cs="Times New Roman"/>
          <w:sz w:val="24"/>
          <w:szCs w:val="24"/>
        </w:rPr>
        <w:t xml:space="preserve"> </w:t>
      </w:r>
    </w:p>
    <w:p w14:paraId="44A8CB16" w14:textId="223DA720" w:rsidR="00F4618F" w:rsidRPr="00C60C50" w:rsidRDefault="00A42295" w:rsidP="00CE10D4">
      <w:pPr>
        <w:pStyle w:val="Ttulo1"/>
        <w:numPr>
          <w:ilvl w:val="0"/>
          <w:numId w:val="33"/>
        </w:numPr>
        <w:spacing w:before="200" w:line="360" w:lineRule="auto"/>
      </w:pPr>
      <w:bookmarkStart w:id="349" w:name="_Toc64668776"/>
      <w:bookmarkStart w:id="350" w:name="_Toc90604067"/>
      <w:r>
        <w:t>Discussão e Apresentação de Resultados</w:t>
      </w:r>
      <w:bookmarkEnd w:id="349"/>
      <w:bookmarkEnd w:id="350"/>
    </w:p>
    <w:p w14:paraId="1A83E6EF" w14:textId="77777777" w:rsidR="00F4618F" w:rsidRDefault="00F4618F">
      <w:pPr>
        <w:rPr>
          <w:rFonts w:ascii="Times New Roman" w:hAnsi="Times New Roman" w:cs="Times New Roman"/>
          <w:sz w:val="24"/>
          <w:szCs w:val="24"/>
        </w:rPr>
      </w:pPr>
      <w:r>
        <w:rPr>
          <w:rFonts w:ascii="Times New Roman" w:hAnsi="Times New Roman" w:cs="Times New Roman"/>
          <w:sz w:val="24"/>
          <w:szCs w:val="24"/>
        </w:rPr>
        <w:br w:type="page"/>
      </w:r>
    </w:p>
    <w:p w14:paraId="513F0D6E" w14:textId="2C7AAAE9" w:rsidR="00F4618F" w:rsidRPr="00AE18F9" w:rsidRDefault="00F4618F" w:rsidP="00CE10D4">
      <w:pPr>
        <w:pStyle w:val="Ttulo1"/>
        <w:numPr>
          <w:ilvl w:val="0"/>
          <w:numId w:val="32"/>
        </w:numPr>
        <w:spacing w:before="200" w:line="360" w:lineRule="auto"/>
      </w:pPr>
      <w:bookmarkStart w:id="351" w:name="_Toc64668777"/>
      <w:bookmarkStart w:id="352" w:name="_Toc90604068"/>
      <w:r>
        <w:lastRenderedPageBreak/>
        <w:t>Conclusões e Recomendações</w:t>
      </w:r>
      <w:bookmarkEnd w:id="351"/>
      <w:bookmarkEnd w:id="352"/>
      <w:r>
        <w:t xml:space="preserve"> </w:t>
      </w:r>
    </w:p>
    <w:p w14:paraId="7AF30E0C" w14:textId="77777777" w:rsidR="00F4618F" w:rsidRPr="00024307" w:rsidRDefault="00B10D89" w:rsidP="00190285">
      <w:pPr>
        <w:pStyle w:val="Ttulo2"/>
        <w:numPr>
          <w:ilvl w:val="1"/>
          <w:numId w:val="23"/>
        </w:numPr>
        <w:spacing w:line="360" w:lineRule="auto"/>
        <w:ind w:left="360"/>
        <w:jc w:val="both"/>
      </w:pPr>
      <w:bookmarkStart w:id="353" w:name="_Toc64668778"/>
      <w:r>
        <w:t xml:space="preserve"> </w:t>
      </w:r>
      <w:bookmarkStart w:id="354" w:name="_Toc90604069"/>
      <w:r w:rsidR="00F4618F" w:rsidRPr="00024307">
        <w:t>Conclusão</w:t>
      </w:r>
      <w:bookmarkEnd w:id="353"/>
      <w:bookmarkEnd w:id="354"/>
      <w:r w:rsidR="00F4618F" w:rsidRPr="00024307">
        <w:t xml:space="preserve"> </w:t>
      </w:r>
    </w:p>
    <w:p w14:paraId="0DCB61ED" w14:textId="77777777" w:rsidR="00F4618F" w:rsidRDefault="00F4618F" w:rsidP="00C83FF2">
      <w:pPr>
        <w:pStyle w:val="PargrafodaLista"/>
        <w:spacing w:before="200" w:after="0" w:line="360" w:lineRule="auto"/>
        <w:ind w:left="0"/>
        <w:jc w:val="both"/>
        <w:rPr>
          <w:rFonts w:ascii="Times New Roman" w:hAnsi="Times New Roman" w:cs="Times New Roman"/>
          <w:sz w:val="24"/>
          <w:szCs w:val="24"/>
        </w:rPr>
      </w:pPr>
    </w:p>
    <w:p w14:paraId="4E788B93" w14:textId="77777777" w:rsidR="00F4618F" w:rsidRPr="00024307" w:rsidRDefault="00B10D89" w:rsidP="00190285">
      <w:pPr>
        <w:pStyle w:val="Ttulo2"/>
        <w:numPr>
          <w:ilvl w:val="1"/>
          <w:numId w:val="23"/>
        </w:numPr>
        <w:spacing w:line="360" w:lineRule="auto"/>
        <w:ind w:left="0" w:firstLine="0"/>
        <w:jc w:val="both"/>
      </w:pPr>
      <w:bookmarkStart w:id="355" w:name="_Toc64668779"/>
      <w:r>
        <w:t xml:space="preserve"> </w:t>
      </w:r>
      <w:bookmarkStart w:id="356" w:name="_Toc90604070"/>
      <w:r w:rsidR="00953C67" w:rsidRPr="00024307">
        <w:t>Recomendações</w:t>
      </w:r>
      <w:bookmarkEnd w:id="355"/>
      <w:bookmarkEnd w:id="356"/>
      <w:r w:rsidR="00953C67" w:rsidRPr="00024307">
        <w:t xml:space="preserve"> </w:t>
      </w:r>
    </w:p>
    <w:p w14:paraId="018F7560" w14:textId="1BD8F434" w:rsidR="00953C67" w:rsidRDefault="00953C67" w:rsidP="00C83FF2">
      <w:pPr>
        <w:pStyle w:val="PargrafodaLista"/>
        <w:spacing w:before="200"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O </w:t>
      </w:r>
      <w:r w:rsidR="00271633">
        <w:rPr>
          <w:rFonts w:ascii="Times New Roman" w:hAnsi="Times New Roman" w:cs="Times New Roman"/>
          <w:sz w:val="24"/>
          <w:szCs w:val="24"/>
        </w:rPr>
        <w:t>projeto</w:t>
      </w:r>
      <w:r>
        <w:rPr>
          <w:rFonts w:ascii="Times New Roman" w:hAnsi="Times New Roman" w:cs="Times New Roman"/>
          <w:sz w:val="24"/>
          <w:szCs w:val="24"/>
        </w:rPr>
        <w:t xml:space="preserve"> recomenda a todos usuários do sistema, que na altura em que estiverem a usar o mesmo, surgir alguma dúvida ou dificuldade, que procure com urgência o centro de ajuda.</w:t>
      </w:r>
    </w:p>
    <w:p w14:paraId="779697B9" w14:textId="77777777" w:rsidR="00953C67" w:rsidRDefault="00953C67" w:rsidP="00C83FF2">
      <w:pPr>
        <w:pStyle w:val="PargrafodaLista"/>
        <w:spacing w:before="200" w:after="0" w:line="360" w:lineRule="auto"/>
        <w:ind w:left="0"/>
        <w:jc w:val="both"/>
        <w:rPr>
          <w:rFonts w:ascii="Times New Roman" w:hAnsi="Times New Roman" w:cs="Times New Roman"/>
          <w:sz w:val="24"/>
          <w:szCs w:val="24"/>
        </w:rPr>
      </w:pPr>
    </w:p>
    <w:p w14:paraId="674788B8" w14:textId="77777777" w:rsidR="00953C67" w:rsidRDefault="00953C67" w:rsidP="00C83FF2">
      <w:pPr>
        <w:spacing w:before="200"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BC59D53" w14:textId="70604EBA" w:rsidR="00062942" w:rsidRPr="0099434F" w:rsidRDefault="00953C67" w:rsidP="0099434F">
      <w:pPr>
        <w:pStyle w:val="Ttulo1"/>
        <w:numPr>
          <w:ilvl w:val="0"/>
          <w:numId w:val="31"/>
        </w:numPr>
        <w:spacing w:before="0" w:line="360" w:lineRule="auto"/>
      </w:pPr>
      <w:bookmarkStart w:id="357" w:name="_Toc64668780"/>
      <w:bookmarkStart w:id="358" w:name="_Toc90604071"/>
      <w:r w:rsidRPr="0099434F">
        <w:lastRenderedPageBreak/>
        <w:t>Referências Bibliográficas</w:t>
      </w:r>
      <w:bookmarkEnd w:id="357"/>
      <w:bookmarkEnd w:id="358"/>
      <w:ins w:id="359" w:author="LGinger" w:date="2022-02-01T20:11:00Z">
        <w:r w:rsidR="00D57B7E">
          <w:t xml:space="preserve"> atento ao comentário dado na versão anterior</w:t>
        </w:r>
      </w:ins>
    </w:p>
    <w:p w14:paraId="47316712" w14:textId="26DC831C" w:rsidR="00582077" w:rsidRPr="0099434F" w:rsidRDefault="00D57B7E" w:rsidP="0099434F">
      <w:pPr>
        <w:pStyle w:val="Bibliografia"/>
        <w:spacing w:line="360" w:lineRule="auto"/>
        <w:jc w:val="both"/>
        <w:rPr>
          <w:rFonts w:ascii="Times New Roman" w:hAnsi="Times New Roman" w:cs="Times New Roman"/>
          <w:noProof/>
          <w:sz w:val="24"/>
          <w:szCs w:val="24"/>
        </w:rPr>
      </w:pPr>
      <w:ins w:id="360" w:author="LGinger" w:date="2022-02-01T20:11:00Z">
        <w:r>
          <w:rPr>
            <w:rFonts w:ascii="Times New Roman" w:hAnsi="Times New Roman" w:cs="Times New Roman"/>
            <w:noProof/>
            <w:sz w:val="24"/>
            <w:szCs w:val="24"/>
          </w:rPr>
          <w:t>Ordem alfabetica</w:t>
        </w:r>
      </w:ins>
      <w:r w:rsidR="00582077" w:rsidRPr="0099434F">
        <w:rPr>
          <w:rFonts w:ascii="Times New Roman" w:hAnsi="Times New Roman" w:cs="Times New Roman"/>
          <w:noProof/>
          <w:sz w:val="24"/>
          <w:szCs w:val="24"/>
        </w:rPr>
        <w:t xml:space="preserve">Marconi, M. d. (2010). </w:t>
      </w:r>
      <w:r w:rsidR="00582077" w:rsidRPr="0099434F">
        <w:rPr>
          <w:rFonts w:ascii="Times New Roman" w:hAnsi="Times New Roman" w:cs="Times New Roman"/>
          <w:i/>
          <w:iCs/>
          <w:noProof/>
          <w:sz w:val="24"/>
          <w:szCs w:val="24"/>
        </w:rPr>
        <w:t>Metodologia do Trabalho Cientifico.</w:t>
      </w:r>
      <w:r w:rsidR="00582077" w:rsidRPr="0099434F">
        <w:rPr>
          <w:rFonts w:ascii="Times New Roman" w:hAnsi="Times New Roman" w:cs="Times New Roman"/>
          <w:noProof/>
          <w:sz w:val="24"/>
          <w:szCs w:val="24"/>
        </w:rPr>
        <w:t xml:space="preserve"> Sao Paulo: Atlas;</w:t>
      </w:r>
    </w:p>
    <w:p w14:paraId="4D4C0949" w14:textId="23C6CF93" w:rsidR="00582077" w:rsidRPr="0099434F" w:rsidRDefault="00582077" w:rsidP="0099434F">
      <w:pPr>
        <w:pStyle w:val="Bibliografia"/>
        <w:spacing w:line="360" w:lineRule="auto"/>
        <w:jc w:val="both"/>
        <w:rPr>
          <w:rFonts w:ascii="Times New Roman" w:hAnsi="Times New Roman" w:cs="Times New Roman"/>
          <w:noProof/>
          <w:sz w:val="24"/>
          <w:szCs w:val="24"/>
        </w:rPr>
      </w:pPr>
      <w:r w:rsidRPr="0099434F">
        <w:rPr>
          <w:rFonts w:ascii="Times New Roman" w:hAnsi="Times New Roman" w:cs="Times New Roman"/>
          <w:noProof/>
          <w:sz w:val="24"/>
          <w:szCs w:val="24"/>
        </w:rPr>
        <w:t xml:space="preserve">TRIVIÑOS, A. N. (1987). </w:t>
      </w:r>
      <w:r w:rsidRPr="0099434F">
        <w:rPr>
          <w:rFonts w:ascii="Times New Roman" w:hAnsi="Times New Roman" w:cs="Times New Roman"/>
          <w:i/>
          <w:iCs/>
          <w:noProof/>
          <w:sz w:val="24"/>
          <w:szCs w:val="24"/>
        </w:rPr>
        <w:t>Introdução à pesquisa em ciências sociais: a pesquisa qualitativa em educação.</w:t>
      </w:r>
      <w:r w:rsidRPr="0099434F">
        <w:rPr>
          <w:rFonts w:ascii="Times New Roman" w:hAnsi="Times New Roman" w:cs="Times New Roman"/>
          <w:noProof/>
          <w:sz w:val="24"/>
          <w:szCs w:val="24"/>
        </w:rPr>
        <w:t xml:space="preserve"> São Paulo: Atlas;</w:t>
      </w:r>
      <w:ins w:id="361" w:author="LGinger" w:date="2022-02-01T20:10:00Z">
        <w:r w:rsidR="00D57B7E">
          <w:rPr>
            <w:rFonts w:ascii="Times New Roman" w:hAnsi="Times New Roman" w:cs="Times New Roman"/>
            <w:noProof/>
            <w:sz w:val="24"/>
            <w:szCs w:val="24"/>
          </w:rPr>
          <w:t xml:space="preserve"> que norma é esta?</w:t>
        </w:r>
      </w:ins>
    </w:p>
    <w:p w14:paraId="790D1700" w14:textId="2F715C87" w:rsidR="0054029D" w:rsidRPr="0099434F" w:rsidRDefault="0054029D" w:rsidP="0099434F">
      <w:pPr>
        <w:spacing w:line="360" w:lineRule="auto"/>
        <w:jc w:val="both"/>
        <w:rPr>
          <w:rFonts w:ascii="Times New Roman" w:hAnsi="Times New Roman" w:cs="Times New Roman"/>
          <w:color w:val="000000"/>
          <w:sz w:val="24"/>
          <w:szCs w:val="24"/>
        </w:rPr>
      </w:pPr>
      <w:r w:rsidRPr="0099434F">
        <w:rPr>
          <w:rFonts w:ascii="Times New Roman" w:hAnsi="Times New Roman" w:cs="Times New Roman"/>
          <w:color w:val="000000"/>
          <w:sz w:val="24"/>
          <w:szCs w:val="24"/>
        </w:rPr>
        <w:t xml:space="preserve">CUMUDCHANDRA. Planejamento Físico da Legislação Moçambicana de Transporte. </w:t>
      </w:r>
      <w:r w:rsidR="00582077" w:rsidRPr="0099434F">
        <w:rPr>
          <w:rFonts w:ascii="Times New Roman" w:hAnsi="Times New Roman" w:cs="Times New Roman"/>
          <w:color w:val="000000"/>
          <w:sz w:val="24"/>
          <w:szCs w:val="24"/>
        </w:rPr>
        <w:t xml:space="preserve">Universidade Eduardo Mondlane. </w:t>
      </w:r>
      <w:r w:rsidRPr="0099434F">
        <w:rPr>
          <w:rFonts w:ascii="Times New Roman" w:hAnsi="Times New Roman" w:cs="Times New Roman"/>
          <w:color w:val="000000"/>
          <w:sz w:val="24"/>
          <w:szCs w:val="24"/>
        </w:rPr>
        <w:t>Maputo. 2010. p. 19.</w:t>
      </w:r>
    </w:p>
    <w:p w14:paraId="063840E8" w14:textId="3D39D2F5" w:rsidR="00582077" w:rsidRPr="0099434F" w:rsidRDefault="00582077" w:rsidP="0099434F">
      <w:pPr>
        <w:spacing w:line="360" w:lineRule="auto"/>
        <w:jc w:val="both"/>
        <w:rPr>
          <w:rFonts w:ascii="Times New Roman" w:hAnsi="Times New Roman" w:cs="Times New Roman"/>
          <w:color w:val="000000"/>
          <w:sz w:val="24"/>
          <w:szCs w:val="24"/>
        </w:rPr>
      </w:pPr>
      <w:r w:rsidRPr="0099434F">
        <w:rPr>
          <w:rFonts w:ascii="Times New Roman" w:hAnsi="Times New Roman" w:cs="Times New Roman"/>
          <w:color w:val="000000"/>
          <w:sz w:val="24"/>
          <w:szCs w:val="24"/>
        </w:rPr>
        <w:t xml:space="preserve">FERNAVE. 1996. "Plano </w:t>
      </w:r>
      <w:r w:rsidR="0099434F" w:rsidRPr="0099434F">
        <w:rPr>
          <w:rFonts w:ascii="Times New Roman" w:hAnsi="Times New Roman" w:cs="Times New Roman"/>
          <w:color w:val="000000"/>
          <w:sz w:val="24"/>
          <w:szCs w:val="24"/>
        </w:rPr>
        <w:t>Diretor</w:t>
      </w:r>
      <w:r w:rsidRPr="0099434F">
        <w:rPr>
          <w:rFonts w:ascii="Times New Roman" w:hAnsi="Times New Roman" w:cs="Times New Roman"/>
          <w:color w:val="000000"/>
          <w:sz w:val="24"/>
          <w:szCs w:val="24"/>
        </w:rPr>
        <w:t xml:space="preserve"> de Transportes de passageiros da Cidade de Maputo."</w:t>
      </w:r>
      <w:r w:rsidRPr="0099434F">
        <w:rPr>
          <w:rFonts w:ascii="Times New Roman" w:hAnsi="Times New Roman" w:cs="Times New Roman"/>
          <w:color w:val="000000"/>
          <w:sz w:val="24"/>
          <w:szCs w:val="24"/>
        </w:rPr>
        <w:br/>
        <w:t>Relatório GC-4relfin. pg. 21/139. Citado em António Matos. "Planeamento de um</w:t>
      </w:r>
      <w:r w:rsidRPr="0099434F">
        <w:rPr>
          <w:rFonts w:ascii="Times New Roman" w:hAnsi="Times New Roman" w:cs="Times New Roman"/>
          <w:color w:val="000000"/>
          <w:sz w:val="24"/>
          <w:szCs w:val="24"/>
        </w:rPr>
        <w:br/>
        <w:t xml:space="preserve">sistema de transportes </w:t>
      </w:r>
      <w:r w:rsidR="0099434F" w:rsidRPr="0099434F">
        <w:rPr>
          <w:rFonts w:ascii="Times New Roman" w:hAnsi="Times New Roman" w:cs="Times New Roman"/>
          <w:color w:val="000000"/>
          <w:sz w:val="24"/>
          <w:szCs w:val="24"/>
        </w:rPr>
        <w:t>coletivos</w:t>
      </w:r>
      <w:r w:rsidRPr="0099434F">
        <w:rPr>
          <w:rFonts w:ascii="Times New Roman" w:hAnsi="Times New Roman" w:cs="Times New Roman"/>
          <w:color w:val="000000"/>
          <w:sz w:val="24"/>
          <w:szCs w:val="24"/>
        </w:rPr>
        <w:t xml:space="preserve"> de passageiros numa zona metropolitana: o caso da</w:t>
      </w:r>
      <w:r w:rsidRPr="0099434F">
        <w:rPr>
          <w:rFonts w:ascii="Times New Roman" w:hAnsi="Times New Roman" w:cs="Times New Roman"/>
          <w:color w:val="000000"/>
          <w:sz w:val="24"/>
          <w:szCs w:val="24"/>
        </w:rPr>
        <w:br/>
        <w:t>província de Maputo." Dissertação de Doutoramento da Faculdade de Engenharia da</w:t>
      </w:r>
      <w:r w:rsidRPr="0099434F">
        <w:rPr>
          <w:rFonts w:ascii="Times New Roman" w:hAnsi="Times New Roman" w:cs="Times New Roman"/>
          <w:color w:val="000000"/>
          <w:sz w:val="24"/>
          <w:szCs w:val="24"/>
        </w:rPr>
        <w:br/>
        <w:t>Universidade do Porto. 2003. pg. 89.</w:t>
      </w:r>
    </w:p>
    <w:p w14:paraId="371EB8F5" w14:textId="77777777" w:rsidR="00953C67" w:rsidRPr="0099434F" w:rsidRDefault="00953C67" w:rsidP="0099434F">
      <w:pPr>
        <w:pStyle w:val="Bibliografia"/>
        <w:spacing w:after="0" w:line="360" w:lineRule="auto"/>
        <w:jc w:val="both"/>
        <w:rPr>
          <w:rFonts w:ascii="Times New Roman" w:hAnsi="Times New Roman" w:cs="Times New Roman"/>
          <w:noProof/>
          <w:sz w:val="24"/>
          <w:szCs w:val="24"/>
        </w:rPr>
      </w:pPr>
      <w:r w:rsidRPr="0099434F">
        <w:rPr>
          <w:rFonts w:ascii="Times New Roman" w:hAnsi="Times New Roman" w:cs="Times New Roman"/>
          <w:noProof/>
          <w:sz w:val="24"/>
          <w:szCs w:val="24"/>
        </w:rPr>
        <w:t xml:space="preserve">GIL, A. .. (2004). </w:t>
      </w:r>
      <w:r w:rsidRPr="0099434F">
        <w:rPr>
          <w:rFonts w:ascii="Times New Roman" w:hAnsi="Times New Roman" w:cs="Times New Roman"/>
          <w:i/>
          <w:iCs/>
          <w:noProof/>
          <w:sz w:val="24"/>
          <w:szCs w:val="24"/>
        </w:rPr>
        <w:t>Métodos e técnicas de pesquisa social.</w:t>
      </w:r>
      <w:r w:rsidR="006A7E15" w:rsidRPr="0099434F">
        <w:rPr>
          <w:rFonts w:ascii="Times New Roman" w:hAnsi="Times New Roman" w:cs="Times New Roman"/>
          <w:noProof/>
          <w:sz w:val="24"/>
          <w:szCs w:val="24"/>
        </w:rPr>
        <w:t xml:space="preserve"> 5.ed. São Paulo: Atlas;</w:t>
      </w:r>
    </w:p>
    <w:p w14:paraId="30AA5D15" w14:textId="77777777" w:rsidR="00953C67" w:rsidRPr="0099434F" w:rsidRDefault="00953C67" w:rsidP="0099434F">
      <w:pPr>
        <w:pStyle w:val="Bibliografia"/>
        <w:spacing w:after="0" w:line="360" w:lineRule="auto"/>
        <w:jc w:val="both"/>
        <w:rPr>
          <w:rFonts w:ascii="Times New Roman" w:hAnsi="Times New Roman" w:cs="Times New Roman"/>
          <w:noProof/>
          <w:sz w:val="24"/>
          <w:szCs w:val="24"/>
        </w:rPr>
      </w:pPr>
      <w:r w:rsidRPr="0099434F">
        <w:rPr>
          <w:rFonts w:ascii="Times New Roman" w:hAnsi="Times New Roman" w:cs="Times New Roman"/>
          <w:noProof/>
          <w:sz w:val="24"/>
          <w:szCs w:val="24"/>
        </w:rPr>
        <w:t xml:space="preserve">GIL, A. C. (2008). </w:t>
      </w:r>
      <w:r w:rsidRPr="0099434F">
        <w:rPr>
          <w:rFonts w:ascii="Times New Roman" w:hAnsi="Times New Roman" w:cs="Times New Roman"/>
          <w:i/>
          <w:iCs/>
          <w:noProof/>
          <w:sz w:val="24"/>
          <w:szCs w:val="24"/>
        </w:rPr>
        <w:t>Como elaborar projetos de pesquisa.</w:t>
      </w:r>
      <w:r w:rsidR="006A7E15" w:rsidRPr="0099434F">
        <w:rPr>
          <w:rFonts w:ascii="Times New Roman" w:hAnsi="Times New Roman" w:cs="Times New Roman"/>
          <w:noProof/>
          <w:sz w:val="24"/>
          <w:szCs w:val="24"/>
        </w:rPr>
        <w:t xml:space="preserve"> 4. ed. Sao Paulo;</w:t>
      </w:r>
    </w:p>
    <w:p w14:paraId="12C1AC73" w14:textId="7CD8F8E9" w:rsidR="00C32B04" w:rsidRPr="0099434F" w:rsidRDefault="00A31F85" w:rsidP="0099434F">
      <w:pPr>
        <w:spacing w:after="0" w:line="360" w:lineRule="auto"/>
        <w:jc w:val="both"/>
        <w:rPr>
          <w:rFonts w:ascii="Times New Roman" w:hAnsi="Times New Roman" w:cs="Times New Roman"/>
          <w:i/>
          <w:iCs/>
          <w:color w:val="000000"/>
          <w:sz w:val="24"/>
          <w:szCs w:val="24"/>
        </w:rPr>
      </w:pPr>
      <w:r w:rsidRPr="0099434F">
        <w:rPr>
          <w:rFonts w:ascii="Times New Roman" w:hAnsi="Times New Roman" w:cs="Times New Roman"/>
          <w:color w:val="000000"/>
          <w:sz w:val="24"/>
          <w:szCs w:val="24"/>
        </w:rPr>
        <w:t>BORGES, C.N (2006), “</w:t>
      </w:r>
      <w:r w:rsidRPr="0099434F">
        <w:rPr>
          <w:rFonts w:ascii="Times New Roman" w:hAnsi="Times New Roman" w:cs="Times New Roman"/>
          <w:i/>
          <w:iCs/>
          <w:color w:val="000000"/>
          <w:sz w:val="24"/>
          <w:szCs w:val="24"/>
        </w:rPr>
        <w:t xml:space="preserve">Definição de Transporte </w:t>
      </w:r>
      <w:r w:rsidR="0099434F" w:rsidRPr="0099434F">
        <w:rPr>
          <w:rFonts w:ascii="Times New Roman" w:hAnsi="Times New Roman" w:cs="Times New Roman"/>
          <w:i/>
          <w:iCs/>
          <w:color w:val="000000"/>
          <w:sz w:val="24"/>
          <w:szCs w:val="24"/>
        </w:rPr>
        <w:t>Coletivo</w:t>
      </w:r>
      <w:r w:rsidRPr="0099434F">
        <w:rPr>
          <w:rFonts w:ascii="Times New Roman" w:hAnsi="Times New Roman" w:cs="Times New Roman"/>
          <w:i/>
          <w:iCs/>
          <w:color w:val="000000"/>
          <w:sz w:val="24"/>
          <w:szCs w:val="24"/>
        </w:rPr>
        <w:t xml:space="preserve"> Urbano.</w:t>
      </w:r>
    </w:p>
    <w:p w14:paraId="2B0165A3" w14:textId="25D3F0C2" w:rsidR="00A31F85" w:rsidRPr="0099434F" w:rsidRDefault="00A31F85" w:rsidP="0099434F">
      <w:pPr>
        <w:spacing w:after="0" w:line="360" w:lineRule="auto"/>
        <w:jc w:val="both"/>
        <w:rPr>
          <w:rFonts w:ascii="Times New Roman" w:hAnsi="Times New Roman" w:cs="Times New Roman"/>
          <w:color w:val="000000"/>
          <w:sz w:val="24"/>
          <w:szCs w:val="24"/>
        </w:rPr>
      </w:pPr>
      <w:r w:rsidRPr="0099434F">
        <w:rPr>
          <w:rFonts w:ascii="Times New Roman" w:hAnsi="Times New Roman" w:cs="Times New Roman"/>
          <w:color w:val="000000"/>
          <w:sz w:val="24"/>
          <w:szCs w:val="24"/>
        </w:rPr>
        <w:t xml:space="preserve">STAIR, R. M.; REYNOLDS, G. W. Princípios de Sistemas de Informação. 9. </w:t>
      </w:r>
      <w:proofErr w:type="spellStart"/>
      <w:proofErr w:type="gramStart"/>
      <w:r w:rsidRPr="0099434F">
        <w:rPr>
          <w:rFonts w:ascii="Times New Roman" w:hAnsi="Times New Roman" w:cs="Times New Roman"/>
          <w:color w:val="000000"/>
          <w:sz w:val="24"/>
          <w:szCs w:val="24"/>
        </w:rPr>
        <w:t>ed.São</w:t>
      </w:r>
      <w:proofErr w:type="spellEnd"/>
      <w:proofErr w:type="gramEnd"/>
      <w:r w:rsidRPr="0099434F">
        <w:rPr>
          <w:rFonts w:ascii="Times New Roman" w:hAnsi="Times New Roman" w:cs="Times New Roman"/>
          <w:color w:val="000000"/>
          <w:sz w:val="24"/>
          <w:szCs w:val="24"/>
        </w:rPr>
        <w:t xml:space="preserve"> Paulo: </w:t>
      </w:r>
      <w:proofErr w:type="spellStart"/>
      <w:r w:rsidRPr="0099434F">
        <w:rPr>
          <w:rFonts w:ascii="Times New Roman" w:hAnsi="Times New Roman" w:cs="Times New Roman"/>
          <w:color w:val="000000"/>
          <w:sz w:val="24"/>
          <w:szCs w:val="24"/>
        </w:rPr>
        <w:t>CengageLearning</w:t>
      </w:r>
      <w:proofErr w:type="spellEnd"/>
      <w:r w:rsidRPr="0099434F">
        <w:rPr>
          <w:rFonts w:ascii="Times New Roman" w:hAnsi="Times New Roman" w:cs="Times New Roman"/>
          <w:color w:val="000000"/>
          <w:sz w:val="24"/>
          <w:szCs w:val="24"/>
        </w:rPr>
        <w:t>, 2011.</w:t>
      </w:r>
    </w:p>
    <w:p w14:paraId="6FA4D7FB" w14:textId="77777777" w:rsidR="00190285" w:rsidRPr="0099434F" w:rsidRDefault="00190285" w:rsidP="0099434F">
      <w:pPr>
        <w:pStyle w:val="Bibliografia"/>
        <w:spacing w:line="360" w:lineRule="auto"/>
        <w:jc w:val="both"/>
        <w:rPr>
          <w:rFonts w:ascii="Times New Roman" w:hAnsi="Times New Roman" w:cs="Times New Roman"/>
          <w:noProof/>
          <w:sz w:val="24"/>
          <w:szCs w:val="24"/>
        </w:rPr>
      </w:pPr>
      <w:r w:rsidRPr="0099434F">
        <w:rPr>
          <w:rFonts w:ascii="Times New Roman" w:hAnsi="Times New Roman" w:cs="Times New Roman"/>
          <w:noProof/>
          <w:sz w:val="24"/>
          <w:szCs w:val="24"/>
        </w:rPr>
        <w:t>CONTANDRIOPOULOS. (1994);</w:t>
      </w:r>
    </w:p>
    <w:p w14:paraId="21FEBA1D" w14:textId="77777777" w:rsidR="00190285" w:rsidRPr="0099434F" w:rsidRDefault="00190285" w:rsidP="0099434F">
      <w:pPr>
        <w:pStyle w:val="Bibliografia"/>
        <w:spacing w:line="360" w:lineRule="auto"/>
        <w:jc w:val="both"/>
        <w:rPr>
          <w:rFonts w:ascii="Times New Roman" w:hAnsi="Times New Roman" w:cs="Times New Roman"/>
          <w:noProof/>
          <w:sz w:val="24"/>
          <w:szCs w:val="24"/>
        </w:rPr>
      </w:pPr>
      <w:r w:rsidRPr="0099434F">
        <w:rPr>
          <w:rFonts w:ascii="Times New Roman" w:hAnsi="Times New Roman" w:cs="Times New Roman"/>
          <w:noProof/>
          <w:sz w:val="24"/>
          <w:szCs w:val="24"/>
        </w:rPr>
        <w:t xml:space="preserve">CARVALHO, J. L., &amp; VERGARA, S. C. (2002). </w:t>
      </w:r>
      <w:r w:rsidRPr="0099434F">
        <w:rPr>
          <w:rFonts w:ascii="Times New Roman" w:hAnsi="Times New Roman" w:cs="Times New Roman"/>
          <w:i/>
          <w:iCs/>
          <w:noProof/>
          <w:sz w:val="24"/>
          <w:szCs w:val="24"/>
        </w:rPr>
        <w:t>A fenomenologia e a pesquisa dos espacos de servicos;</w:t>
      </w:r>
      <w:r w:rsidRPr="0099434F">
        <w:rPr>
          <w:rFonts w:ascii="Times New Roman" w:hAnsi="Times New Roman" w:cs="Times New Roman"/>
          <w:noProof/>
          <w:sz w:val="24"/>
          <w:szCs w:val="24"/>
        </w:rPr>
        <w:t xml:space="preserve"> </w:t>
      </w:r>
    </w:p>
    <w:p w14:paraId="72A295FD" w14:textId="5C105745" w:rsidR="00C60C50" w:rsidRPr="0099434F" w:rsidRDefault="00190285" w:rsidP="0099434F">
      <w:pPr>
        <w:spacing w:line="360" w:lineRule="auto"/>
        <w:jc w:val="both"/>
        <w:rPr>
          <w:rFonts w:ascii="Times New Roman" w:hAnsi="Times New Roman" w:cs="Times New Roman"/>
          <w:sz w:val="24"/>
          <w:szCs w:val="24"/>
          <w:lang w:val="en-US"/>
        </w:rPr>
      </w:pPr>
      <w:r w:rsidRPr="0099434F">
        <w:rPr>
          <w:rFonts w:ascii="Times New Roman" w:hAnsi="Times New Roman" w:cs="Times New Roman"/>
          <w:sz w:val="24"/>
          <w:szCs w:val="24"/>
          <w:lang w:val="en-US"/>
        </w:rPr>
        <w:t>Handy, Susan L. 2002. “Accessibility- vs. Mobility-Enhancing Strategies for Addressing</w:t>
      </w:r>
      <w:r w:rsidR="00C60C50" w:rsidRPr="0099434F">
        <w:rPr>
          <w:rFonts w:ascii="Times New Roman" w:hAnsi="Times New Roman" w:cs="Times New Roman"/>
          <w:sz w:val="24"/>
          <w:szCs w:val="24"/>
          <w:lang w:val="en-US"/>
        </w:rPr>
        <w:t>.</w:t>
      </w:r>
    </w:p>
    <w:p w14:paraId="79F0E634" w14:textId="72A47B55" w:rsidR="00C60C50" w:rsidRPr="0099434F" w:rsidRDefault="00E332BA" w:rsidP="0099434F">
      <w:pPr>
        <w:spacing w:line="360" w:lineRule="auto"/>
        <w:jc w:val="both"/>
        <w:rPr>
          <w:rFonts w:ascii="Times New Roman" w:hAnsi="Times New Roman" w:cs="Times New Roman"/>
          <w:sz w:val="24"/>
          <w:szCs w:val="24"/>
        </w:rPr>
      </w:pPr>
      <w:r w:rsidRPr="0099434F">
        <w:rPr>
          <w:rFonts w:ascii="Times New Roman" w:hAnsi="Times New Roman" w:cs="Times New Roman"/>
          <w:sz w:val="24"/>
          <w:szCs w:val="24"/>
        </w:rPr>
        <w:t xml:space="preserve">MARQUES, V. Utilizando o TMS (“Transporte </w:t>
      </w:r>
      <w:proofErr w:type="spellStart"/>
      <w:r w:rsidRPr="0099434F">
        <w:rPr>
          <w:rFonts w:ascii="Times New Roman" w:hAnsi="Times New Roman" w:cs="Times New Roman"/>
          <w:sz w:val="24"/>
          <w:szCs w:val="24"/>
        </w:rPr>
        <w:t>Managementt</w:t>
      </w:r>
      <w:proofErr w:type="spellEnd"/>
      <w:r w:rsidRPr="0099434F">
        <w:rPr>
          <w:rFonts w:ascii="Times New Roman" w:hAnsi="Times New Roman" w:cs="Times New Roman"/>
          <w:sz w:val="24"/>
          <w:szCs w:val="24"/>
        </w:rPr>
        <w:t xml:space="preserve"> </w:t>
      </w:r>
      <w:proofErr w:type="spellStart"/>
      <w:r w:rsidRPr="0099434F">
        <w:rPr>
          <w:rFonts w:ascii="Times New Roman" w:hAnsi="Times New Roman" w:cs="Times New Roman"/>
          <w:sz w:val="24"/>
          <w:szCs w:val="24"/>
        </w:rPr>
        <w:t>System</w:t>
      </w:r>
      <w:proofErr w:type="spellEnd"/>
      <w:r w:rsidRPr="0099434F">
        <w:rPr>
          <w:rFonts w:ascii="Times New Roman" w:hAnsi="Times New Roman" w:cs="Times New Roman"/>
          <w:sz w:val="24"/>
          <w:szCs w:val="24"/>
        </w:rPr>
        <w:t>”) para uma gestão eficaz de transportes, 2002.</w:t>
      </w:r>
    </w:p>
    <w:p w14:paraId="2B1C627E" w14:textId="72D75623" w:rsidR="00E332BA" w:rsidRPr="0099434F" w:rsidRDefault="00E332BA" w:rsidP="0099434F">
      <w:pPr>
        <w:spacing w:line="360" w:lineRule="auto"/>
        <w:jc w:val="both"/>
        <w:rPr>
          <w:rFonts w:ascii="Times New Roman" w:hAnsi="Times New Roman" w:cs="Times New Roman"/>
          <w:sz w:val="24"/>
          <w:szCs w:val="24"/>
          <w:lang w:val="en-US"/>
        </w:rPr>
      </w:pPr>
      <w:r w:rsidRPr="0099434F">
        <w:rPr>
          <w:rFonts w:ascii="Times New Roman" w:hAnsi="Times New Roman" w:cs="Times New Roman"/>
          <w:sz w:val="24"/>
          <w:szCs w:val="24"/>
        </w:rPr>
        <w:t xml:space="preserve">BALLOU, R. H. Gerenciamento da Cadeia de Suprimentos: planejamento, organização e logística empresarial. </w:t>
      </w:r>
      <w:r w:rsidRPr="0099434F">
        <w:rPr>
          <w:rFonts w:ascii="Times New Roman" w:hAnsi="Times New Roman" w:cs="Times New Roman"/>
          <w:sz w:val="24"/>
          <w:szCs w:val="24"/>
          <w:lang w:val="en-US"/>
        </w:rPr>
        <w:t>Porto Alegre: Bookman, 2006</w:t>
      </w:r>
      <w:r w:rsidR="00717F69" w:rsidRPr="0099434F">
        <w:rPr>
          <w:rFonts w:ascii="Times New Roman" w:hAnsi="Times New Roman" w:cs="Times New Roman"/>
          <w:sz w:val="24"/>
          <w:szCs w:val="24"/>
          <w:lang w:val="en-US"/>
        </w:rPr>
        <w:t>.</w:t>
      </w:r>
    </w:p>
    <w:p w14:paraId="4A106850" w14:textId="74A02881" w:rsidR="00717F69" w:rsidRPr="0099434F" w:rsidRDefault="00717F69" w:rsidP="0099434F">
      <w:pPr>
        <w:spacing w:line="360" w:lineRule="auto"/>
        <w:jc w:val="both"/>
        <w:rPr>
          <w:rFonts w:ascii="Times New Roman" w:hAnsi="Times New Roman" w:cs="Times New Roman"/>
          <w:sz w:val="24"/>
          <w:szCs w:val="24"/>
          <w:lang w:val="en-US"/>
        </w:rPr>
      </w:pPr>
      <w:r w:rsidRPr="0099434F">
        <w:rPr>
          <w:rFonts w:ascii="Times New Roman" w:hAnsi="Times New Roman" w:cs="Times New Roman"/>
          <w:sz w:val="24"/>
          <w:szCs w:val="24"/>
          <w:lang w:val="en-US"/>
        </w:rPr>
        <w:t xml:space="preserve">Hansen, W.G. 1959. “How </w:t>
      </w:r>
      <w:proofErr w:type="spellStart"/>
      <w:r w:rsidRPr="0099434F">
        <w:rPr>
          <w:rFonts w:ascii="Times New Roman" w:hAnsi="Times New Roman" w:cs="Times New Roman"/>
          <w:sz w:val="24"/>
          <w:szCs w:val="24"/>
          <w:lang w:val="en-US"/>
        </w:rPr>
        <w:t>Accessiblity</w:t>
      </w:r>
      <w:proofErr w:type="spellEnd"/>
      <w:r w:rsidRPr="0099434F">
        <w:rPr>
          <w:rFonts w:ascii="Times New Roman" w:hAnsi="Times New Roman" w:cs="Times New Roman"/>
          <w:sz w:val="24"/>
          <w:szCs w:val="24"/>
          <w:lang w:val="en-US"/>
        </w:rPr>
        <w:t xml:space="preserve"> Shapes Land Use.” Journal of the American Planning Institute, Vol. 25, pp. 73-76. </w:t>
      </w:r>
      <w:proofErr w:type="spellStart"/>
      <w:r w:rsidR="0099434F">
        <w:rPr>
          <w:rFonts w:ascii="Times New Roman" w:hAnsi="Times New Roman" w:cs="Times New Roman"/>
          <w:sz w:val="24"/>
          <w:szCs w:val="24"/>
          <w:lang w:val="en-US"/>
        </w:rPr>
        <w:t>c</w:t>
      </w:r>
      <w:r w:rsidRPr="0099434F">
        <w:rPr>
          <w:rFonts w:ascii="Times New Roman" w:hAnsi="Times New Roman" w:cs="Times New Roman"/>
          <w:sz w:val="24"/>
          <w:szCs w:val="24"/>
          <w:lang w:val="en-US"/>
        </w:rPr>
        <w:t>itado</w:t>
      </w:r>
      <w:proofErr w:type="spellEnd"/>
      <w:r w:rsidRPr="0099434F">
        <w:rPr>
          <w:rFonts w:ascii="Times New Roman" w:hAnsi="Times New Roman" w:cs="Times New Roman"/>
          <w:sz w:val="24"/>
          <w:szCs w:val="24"/>
          <w:lang w:val="en-US"/>
        </w:rPr>
        <w:t xml:space="preserve"> </w:t>
      </w:r>
      <w:proofErr w:type="spellStart"/>
      <w:r w:rsidRPr="0099434F">
        <w:rPr>
          <w:rFonts w:ascii="Times New Roman" w:hAnsi="Times New Roman" w:cs="Times New Roman"/>
          <w:sz w:val="24"/>
          <w:szCs w:val="24"/>
          <w:lang w:val="en-US"/>
        </w:rPr>
        <w:t>em</w:t>
      </w:r>
      <w:proofErr w:type="spellEnd"/>
      <w:r w:rsidRPr="0099434F">
        <w:rPr>
          <w:rFonts w:ascii="Times New Roman" w:hAnsi="Times New Roman" w:cs="Times New Roman"/>
          <w:sz w:val="24"/>
          <w:szCs w:val="24"/>
          <w:lang w:val="en-US"/>
        </w:rPr>
        <w:t xml:space="preserve"> Susan L. Handy. “Accessibility- vs. </w:t>
      </w:r>
      <w:proofErr w:type="spellStart"/>
      <w:r w:rsidRPr="0099434F">
        <w:rPr>
          <w:rFonts w:ascii="Times New Roman" w:hAnsi="Times New Roman" w:cs="Times New Roman"/>
          <w:sz w:val="24"/>
          <w:szCs w:val="24"/>
          <w:lang w:val="en-US"/>
        </w:rPr>
        <w:t>MobilityEnhancing</w:t>
      </w:r>
      <w:proofErr w:type="spellEnd"/>
      <w:r w:rsidRPr="0099434F">
        <w:rPr>
          <w:rFonts w:ascii="Times New Roman" w:hAnsi="Times New Roman" w:cs="Times New Roman"/>
          <w:sz w:val="24"/>
          <w:szCs w:val="24"/>
          <w:lang w:val="en-US"/>
        </w:rPr>
        <w:t xml:space="preserve"> Strategies for Addressing Automobile Dependence in the U.S.” 2002.</w:t>
      </w:r>
    </w:p>
    <w:p w14:paraId="76B8BD9A" w14:textId="657C236E" w:rsidR="00C60C50" w:rsidRPr="0099434F" w:rsidRDefault="006C6164" w:rsidP="0099434F">
      <w:pPr>
        <w:spacing w:line="360" w:lineRule="auto"/>
        <w:jc w:val="both"/>
        <w:rPr>
          <w:rFonts w:ascii="Times New Roman" w:hAnsi="Times New Roman" w:cs="Times New Roman"/>
          <w:sz w:val="24"/>
          <w:szCs w:val="24"/>
        </w:rPr>
      </w:pPr>
      <w:r w:rsidRPr="0099434F">
        <w:rPr>
          <w:rFonts w:ascii="Times New Roman" w:hAnsi="Times New Roman" w:cs="Times New Roman"/>
          <w:sz w:val="24"/>
          <w:szCs w:val="24"/>
        </w:rPr>
        <w:lastRenderedPageBreak/>
        <w:t>JORDAN. (2011), O Controlo de Gestão - Ao serviço da Estratégia e dos Gestores, 9ª Ed., Áreas Editora;</w:t>
      </w:r>
    </w:p>
    <w:p w14:paraId="45FEFBEE" w14:textId="75B519D6" w:rsidR="00890DCC" w:rsidRPr="0099434F" w:rsidRDefault="00D140F5" w:rsidP="0099434F">
      <w:pPr>
        <w:spacing w:line="360" w:lineRule="auto"/>
        <w:jc w:val="both"/>
        <w:rPr>
          <w:rFonts w:ascii="Times New Roman" w:hAnsi="Times New Roman" w:cs="Times New Roman"/>
          <w:sz w:val="24"/>
          <w:szCs w:val="24"/>
        </w:rPr>
      </w:pPr>
      <w:r w:rsidRPr="0099434F">
        <w:rPr>
          <w:rFonts w:ascii="Times New Roman" w:hAnsi="Times New Roman" w:cs="Times New Roman"/>
          <w:sz w:val="24"/>
          <w:szCs w:val="24"/>
        </w:rPr>
        <w:t>PEMM. Plano Estratégico do Município de Maputo (2010). Governo Municipal de Maputo. Disponível em: http://www.cmmaputo.gov.mz/. Acesso em 10/06/2017.</w:t>
      </w:r>
    </w:p>
    <w:p w14:paraId="3FAD0F0B" w14:textId="10B16CCF" w:rsidR="00067A8A" w:rsidRPr="0099434F" w:rsidRDefault="00067A8A" w:rsidP="0099434F">
      <w:pPr>
        <w:spacing w:line="360" w:lineRule="auto"/>
        <w:jc w:val="both"/>
        <w:rPr>
          <w:rFonts w:ascii="Times New Roman" w:hAnsi="Times New Roman" w:cs="Times New Roman"/>
          <w:sz w:val="24"/>
          <w:szCs w:val="24"/>
        </w:rPr>
      </w:pPr>
      <w:r w:rsidRPr="0099434F">
        <w:rPr>
          <w:rFonts w:ascii="Times New Roman" w:hAnsi="Times New Roman" w:cs="Times New Roman"/>
          <w:sz w:val="24"/>
          <w:szCs w:val="24"/>
        </w:rPr>
        <w:t>Manhique, Paulino. Diretor de tráfego dos TPM, entrevista com o autor. Maputo, Moçambique, 29 de junho de 2018.</w:t>
      </w:r>
    </w:p>
    <w:p w14:paraId="35B4AB33" w14:textId="77777777" w:rsidR="00111E9C" w:rsidRPr="0099434F" w:rsidRDefault="00111E9C" w:rsidP="0099434F">
      <w:pPr>
        <w:spacing w:line="360" w:lineRule="auto"/>
        <w:jc w:val="both"/>
        <w:rPr>
          <w:rFonts w:ascii="Times New Roman" w:hAnsi="Times New Roman" w:cs="Times New Roman"/>
          <w:sz w:val="24"/>
          <w:szCs w:val="24"/>
        </w:rPr>
      </w:pPr>
      <w:r w:rsidRPr="0099434F">
        <w:rPr>
          <w:rFonts w:ascii="Times New Roman" w:hAnsi="Times New Roman" w:cs="Times New Roman"/>
          <w:sz w:val="24"/>
          <w:szCs w:val="24"/>
        </w:rPr>
        <w:t xml:space="preserve">EMTPM. Empresa Municipal de Transportes Rodoviário de Maputo. Disponível em: http://www.emtpm.co.mz/quem-somos.html. Acesso em 22/04/2017. </w:t>
      </w:r>
    </w:p>
    <w:p w14:paraId="01A80829" w14:textId="1F7B6449" w:rsidR="00111E9C" w:rsidRPr="0099434F" w:rsidRDefault="00111E9C" w:rsidP="0099434F">
      <w:pPr>
        <w:spacing w:line="360" w:lineRule="auto"/>
        <w:jc w:val="both"/>
        <w:rPr>
          <w:rFonts w:ascii="Times New Roman" w:hAnsi="Times New Roman" w:cs="Times New Roman"/>
          <w:sz w:val="24"/>
          <w:szCs w:val="24"/>
        </w:rPr>
      </w:pPr>
      <w:r w:rsidRPr="0099434F">
        <w:rPr>
          <w:rFonts w:ascii="Times New Roman" w:hAnsi="Times New Roman" w:cs="Times New Roman"/>
          <w:sz w:val="24"/>
          <w:szCs w:val="24"/>
        </w:rPr>
        <w:t>GOVERNO DE MOÇAMBIQUE. Portal Eletrônico do Governo de Moçambique. Disponível em http://www.portaldogoverno.gov.mz/. Acesso em 22/05/2017.</w:t>
      </w:r>
    </w:p>
    <w:p w14:paraId="7C13DF9C" w14:textId="4B073332" w:rsidR="00111E9C" w:rsidRPr="0099434F" w:rsidRDefault="00111E9C" w:rsidP="0099434F">
      <w:pPr>
        <w:spacing w:line="360" w:lineRule="auto"/>
        <w:jc w:val="both"/>
        <w:rPr>
          <w:rFonts w:ascii="Times New Roman" w:hAnsi="Times New Roman" w:cs="Times New Roman"/>
          <w:sz w:val="24"/>
          <w:szCs w:val="24"/>
        </w:rPr>
      </w:pPr>
      <w:r w:rsidRPr="0099434F">
        <w:rPr>
          <w:rFonts w:ascii="Times New Roman" w:hAnsi="Times New Roman" w:cs="Times New Roman"/>
          <w:sz w:val="24"/>
          <w:szCs w:val="24"/>
        </w:rPr>
        <w:t>PEMM. Plano Estratégico do Município de Maputo (2010). Governo Municipal de Maputo. Disponível em: http://www.cmmaputo.gov.mz/. Acesso em 10/06/2017.</w:t>
      </w:r>
    </w:p>
    <w:p w14:paraId="55444129" w14:textId="3B954793" w:rsidR="00111E9C" w:rsidRPr="0099434F" w:rsidRDefault="00A61E2A" w:rsidP="0099434F">
      <w:pPr>
        <w:spacing w:line="360" w:lineRule="auto"/>
        <w:jc w:val="both"/>
        <w:rPr>
          <w:rFonts w:ascii="Times New Roman" w:hAnsi="Times New Roman" w:cs="Times New Roman"/>
          <w:sz w:val="24"/>
          <w:szCs w:val="24"/>
        </w:rPr>
      </w:pPr>
      <w:r w:rsidRPr="0099434F">
        <w:rPr>
          <w:rFonts w:ascii="Times New Roman" w:hAnsi="Times New Roman" w:cs="Times New Roman"/>
          <w:sz w:val="24"/>
          <w:szCs w:val="24"/>
        </w:rPr>
        <w:t xml:space="preserve">Conselho Municipal de Maputo. 2014. "Perfil Estatístico do Município, 2015-2020." Disponível em: http://www.cmmaputo.gov.mz/images/stories/2009/perfilestatistico.pdf, consultado a 15 de </w:t>
      </w:r>
      <w:r w:rsidR="0099434F" w:rsidRPr="0099434F">
        <w:rPr>
          <w:rFonts w:ascii="Times New Roman" w:hAnsi="Times New Roman" w:cs="Times New Roman"/>
          <w:sz w:val="24"/>
          <w:szCs w:val="24"/>
        </w:rPr>
        <w:t>junho</w:t>
      </w:r>
      <w:r w:rsidRPr="0099434F">
        <w:rPr>
          <w:rFonts w:ascii="Times New Roman" w:hAnsi="Times New Roman" w:cs="Times New Roman"/>
          <w:sz w:val="24"/>
          <w:szCs w:val="24"/>
        </w:rPr>
        <w:t xml:space="preserve"> de 2021.</w:t>
      </w:r>
    </w:p>
    <w:p w14:paraId="7D968B86" w14:textId="0CDC3ED4" w:rsidR="00111E9C" w:rsidRDefault="0099434F" w:rsidP="0099434F">
      <w:pPr>
        <w:spacing w:line="360" w:lineRule="auto"/>
        <w:jc w:val="both"/>
        <w:rPr>
          <w:rFonts w:ascii="Times New Roman" w:hAnsi="Times New Roman" w:cs="Times New Roman"/>
          <w:sz w:val="24"/>
          <w:szCs w:val="24"/>
        </w:rPr>
      </w:pPr>
      <w:r w:rsidRPr="0099434F">
        <w:rPr>
          <w:rFonts w:ascii="Times New Roman" w:hAnsi="Times New Roman" w:cs="Times New Roman"/>
          <w:sz w:val="24"/>
          <w:szCs w:val="24"/>
        </w:rPr>
        <w:t>Matos. 2003. "Planeamento de um sistema de transportes coletivos de passageiros numa zona metropolitana: o caso da província de Maputo." Dissertação de Doutoramento da Faculdade de Engenharia da Universidade do Porto. Disponível em: http://en.scientificcommons.org/46519715, consultado a 5 de abril de 2010. ———. 2008. "Impacto da tarifa nos transportes públicos de Maputo." 5º Congresso Luso Moçambicano de Engenharia, Maputo, Moçambique, 2-4 de setembro de 2008.</w:t>
      </w:r>
    </w:p>
    <w:p w14:paraId="786305FB" w14:textId="6EB649BA" w:rsidR="00131727" w:rsidRPr="0099434F" w:rsidRDefault="00131727" w:rsidP="0099434F">
      <w:pPr>
        <w:spacing w:line="360" w:lineRule="auto"/>
        <w:jc w:val="both"/>
        <w:rPr>
          <w:rFonts w:ascii="Times New Roman" w:hAnsi="Times New Roman" w:cs="Times New Roman"/>
          <w:sz w:val="24"/>
          <w:szCs w:val="24"/>
        </w:rPr>
      </w:pPr>
      <w:proofErr w:type="spellStart"/>
      <w:r w:rsidRPr="00131727">
        <w:rPr>
          <w:rFonts w:ascii="Times New Roman" w:hAnsi="Times New Roman" w:cs="Times New Roman"/>
          <w:sz w:val="24"/>
          <w:szCs w:val="24"/>
          <w:lang w:val="en-US"/>
        </w:rPr>
        <w:t>Brebbia</w:t>
      </w:r>
      <w:proofErr w:type="spellEnd"/>
      <w:r>
        <w:rPr>
          <w:rFonts w:ascii="Times New Roman" w:hAnsi="Times New Roman" w:cs="Times New Roman"/>
          <w:sz w:val="24"/>
          <w:szCs w:val="24"/>
          <w:lang w:val="en-US"/>
        </w:rPr>
        <w:t>, Carlos</w:t>
      </w:r>
      <w:r w:rsidRPr="00131727">
        <w:rPr>
          <w:rFonts w:ascii="Times New Roman" w:hAnsi="Times New Roman" w:cs="Times New Roman"/>
          <w:sz w:val="24"/>
          <w:szCs w:val="24"/>
          <w:lang w:val="en-US"/>
        </w:rPr>
        <w:t>. 20</w:t>
      </w:r>
      <w:r w:rsidR="00014510">
        <w:rPr>
          <w:rFonts w:ascii="Times New Roman" w:hAnsi="Times New Roman" w:cs="Times New Roman"/>
          <w:sz w:val="24"/>
          <w:szCs w:val="24"/>
          <w:lang w:val="en-US"/>
        </w:rPr>
        <w:t>14</w:t>
      </w:r>
      <w:r w:rsidRPr="00131727">
        <w:rPr>
          <w:rFonts w:ascii="Times New Roman" w:hAnsi="Times New Roman" w:cs="Times New Roman"/>
          <w:sz w:val="24"/>
          <w:szCs w:val="24"/>
          <w:lang w:val="en-US"/>
        </w:rPr>
        <w:t xml:space="preserve">. Urban Transport XIV, fourteenth international conference of urban transport and environment in the 21st century. </w:t>
      </w:r>
      <w:r w:rsidRPr="00131727">
        <w:rPr>
          <w:rFonts w:ascii="Times New Roman" w:hAnsi="Times New Roman" w:cs="Times New Roman"/>
          <w:sz w:val="24"/>
          <w:szCs w:val="24"/>
        </w:rPr>
        <w:t xml:space="preserve">Lista de conteúdos da conferência. </w:t>
      </w:r>
      <w:r w:rsidRPr="00E85DC8">
        <w:rPr>
          <w:rFonts w:ascii="Times New Roman" w:hAnsi="Times New Roman"/>
          <w:color w:val="000000"/>
          <w:sz w:val="24"/>
          <w:szCs w:val="24"/>
        </w:rPr>
        <w:t xml:space="preserve">Disponível em: </w:t>
      </w:r>
      <w:hyperlink r:id="rId16" w:history="1">
        <w:r w:rsidRPr="00AB70B6">
          <w:rPr>
            <w:rStyle w:val="Hiperligao"/>
            <w:rFonts w:ascii="Times New Roman" w:hAnsi="Times New Roman"/>
            <w:sz w:val="24"/>
            <w:szCs w:val="24"/>
          </w:rPr>
          <w:t>www.itrasnpote.com.br</w:t>
        </w:r>
      </w:hyperlink>
      <w:r w:rsidRPr="00E85DC8">
        <w:rPr>
          <w:rFonts w:ascii="Times New Roman" w:hAnsi="Times New Roman"/>
          <w:color w:val="000000"/>
          <w:sz w:val="24"/>
          <w:szCs w:val="24"/>
        </w:rPr>
        <w:t>.</w:t>
      </w:r>
      <w:r w:rsidRPr="00131727">
        <w:rPr>
          <w:rFonts w:ascii="Times New Roman" w:hAnsi="Times New Roman" w:cs="Times New Roman"/>
          <w:sz w:val="24"/>
          <w:szCs w:val="24"/>
        </w:rPr>
        <w:t>/</w:t>
      </w:r>
      <w:proofErr w:type="spellStart"/>
      <w:r w:rsidRPr="00131727">
        <w:rPr>
          <w:rFonts w:ascii="Times New Roman" w:hAnsi="Times New Roman" w:cs="Times New Roman"/>
          <w:sz w:val="24"/>
          <w:szCs w:val="24"/>
        </w:rPr>
        <w:t>contents</w:t>
      </w:r>
      <w:proofErr w:type="spellEnd"/>
      <w:r w:rsidRPr="00131727">
        <w:rPr>
          <w:rFonts w:ascii="Times New Roman" w:hAnsi="Times New Roman" w:cs="Times New Roman"/>
          <w:sz w:val="24"/>
          <w:szCs w:val="24"/>
        </w:rPr>
        <w:t>/c41238.pdf, consultado a 0</w:t>
      </w:r>
      <w:r w:rsidR="00014510">
        <w:rPr>
          <w:rFonts w:ascii="Times New Roman" w:hAnsi="Times New Roman" w:cs="Times New Roman"/>
          <w:sz w:val="24"/>
          <w:szCs w:val="24"/>
        </w:rPr>
        <w:t>3</w:t>
      </w:r>
      <w:r w:rsidRPr="00131727">
        <w:rPr>
          <w:rFonts w:ascii="Times New Roman" w:hAnsi="Times New Roman" w:cs="Times New Roman"/>
          <w:sz w:val="24"/>
          <w:szCs w:val="24"/>
        </w:rPr>
        <w:t xml:space="preserve"> de </w:t>
      </w:r>
      <w:r w:rsidR="00014510">
        <w:rPr>
          <w:rFonts w:ascii="Times New Roman" w:hAnsi="Times New Roman" w:cs="Times New Roman"/>
          <w:sz w:val="24"/>
          <w:szCs w:val="24"/>
        </w:rPr>
        <w:t>marco</w:t>
      </w:r>
      <w:r w:rsidRPr="00131727">
        <w:rPr>
          <w:rFonts w:ascii="Times New Roman" w:hAnsi="Times New Roman" w:cs="Times New Roman"/>
          <w:sz w:val="24"/>
          <w:szCs w:val="24"/>
        </w:rPr>
        <w:t xml:space="preserve"> de 20</w:t>
      </w:r>
      <w:r>
        <w:rPr>
          <w:rFonts w:ascii="Times New Roman" w:hAnsi="Times New Roman" w:cs="Times New Roman"/>
          <w:sz w:val="24"/>
          <w:szCs w:val="24"/>
        </w:rPr>
        <w:t>21</w:t>
      </w:r>
      <w:r w:rsidRPr="00131727">
        <w:rPr>
          <w:rFonts w:ascii="Times New Roman" w:hAnsi="Times New Roman" w:cs="Times New Roman"/>
          <w:sz w:val="24"/>
          <w:szCs w:val="24"/>
        </w:rPr>
        <w:t>.</w:t>
      </w:r>
    </w:p>
    <w:p w14:paraId="0B2DFEB0" w14:textId="55EC2153" w:rsidR="00111E9C" w:rsidRDefault="00111E9C" w:rsidP="00111E9C">
      <w:pPr>
        <w:jc w:val="both"/>
      </w:pPr>
    </w:p>
    <w:p w14:paraId="69695BB9" w14:textId="77777777" w:rsidR="00111E9C" w:rsidRPr="006C6164" w:rsidRDefault="00111E9C" w:rsidP="00111E9C">
      <w:pPr>
        <w:jc w:val="both"/>
      </w:pPr>
    </w:p>
    <w:p w14:paraId="62528005" w14:textId="50E95C68" w:rsidR="00C60C50" w:rsidRDefault="00C60C50" w:rsidP="00BF0D4F">
      <w:pPr>
        <w:pStyle w:val="Ttulo1"/>
        <w:numPr>
          <w:ilvl w:val="0"/>
          <w:numId w:val="39"/>
        </w:numPr>
      </w:pPr>
      <w:bookmarkStart w:id="362" w:name="_Toc64668781"/>
      <w:bookmarkStart w:id="363" w:name="_Toc90604072"/>
      <w:r w:rsidRPr="00B6270F">
        <w:lastRenderedPageBreak/>
        <w:t>Anexo</w:t>
      </w:r>
      <w:bookmarkEnd w:id="362"/>
      <w:r w:rsidR="00A775EB">
        <w:t xml:space="preserve"> 1</w:t>
      </w:r>
      <w:bookmarkEnd w:id="363"/>
    </w:p>
    <w:p w14:paraId="62785943" w14:textId="23462FFD" w:rsidR="008A2A01" w:rsidRDefault="008A2A01" w:rsidP="00B6234F">
      <w:pPr>
        <w:spacing w:line="360" w:lineRule="auto"/>
      </w:pPr>
    </w:p>
    <w:p w14:paraId="3E055B59" w14:textId="77777777" w:rsidR="008A2A01" w:rsidRPr="00B6234F" w:rsidRDefault="008A2A01" w:rsidP="00B6234F">
      <w:pPr>
        <w:pStyle w:val="PargrafodaLista"/>
        <w:spacing w:line="360" w:lineRule="auto"/>
        <w:ind w:left="1800" w:firstLine="360"/>
        <w:rPr>
          <w:rFonts w:ascii="Times New Roman" w:hAnsi="Times New Roman" w:cs="Times New Roman"/>
          <w:b/>
          <w:sz w:val="24"/>
          <w:szCs w:val="24"/>
        </w:rPr>
      </w:pPr>
      <w:r w:rsidRPr="00B6234F">
        <w:rPr>
          <w:rFonts w:ascii="Times New Roman" w:hAnsi="Times New Roman" w:cs="Times New Roman"/>
          <w:b/>
          <w:sz w:val="24"/>
          <w:szCs w:val="24"/>
        </w:rPr>
        <w:t>Termo de Consentimento Livre e Esclarecido</w:t>
      </w:r>
    </w:p>
    <w:p w14:paraId="6E8E3068" w14:textId="77777777" w:rsidR="008A2A01" w:rsidRPr="00B6234F" w:rsidRDefault="008A2A01" w:rsidP="00B6234F">
      <w:pPr>
        <w:pStyle w:val="PargrafodaLista"/>
        <w:spacing w:line="360" w:lineRule="auto"/>
        <w:ind w:left="360"/>
        <w:jc w:val="both"/>
        <w:rPr>
          <w:rFonts w:ascii="Times New Roman" w:hAnsi="Times New Roman" w:cs="Times New Roman"/>
          <w:b/>
          <w:sz w:val="24"/>
          <w:szCs w:val="24"/>
        </w:rPr>
      </w:pPr>
    </w:p>
    <w:p w14:paraId="5FE40622" w14:textId="77777777" w:rsidR="008A2A01" w:rsidRPr="00B6234F" w:rsidRDefault="008A2A01" w:rsidP="00B6234F">
      <w:pPr>
        <w:spacing w:line="360" w:lineRule="auto"/>
        <w:jc w:val="both"/>
        <w:rPr>
          <w:rFonts w:ascii="Times New Roman" w:hAnsi="Times New Roman" w:cs="Times New Roman"/>
          <w:sz w:val="24"/>
          <w:szCs w:val="24"/>
        </w:rPr>
      </w:pPr>
      <w:r w:rsidRPr="00B6234F">
        <w:rPr>
          <w:rFonts w:ascii="Times New Roman" w:hAnsi="Times New Roman" w:cs="Times New Roman"/>
          <w:sz w:val="24"/>
          <w:szCs w:val="24"/>
        </w:rPr>
        <w:t>Eu, ___________________________________________________________ declaro que recebi e compreendi por completo as informações por escrito que constam neste documento e as explicações que me foram fornecidas. Fui informado que sou livre para escolher concordar ou recusar minha participação. Declaro estar ciente e esclarecido da pesquisa, seus objectivos, metodologia, garantia de sigilo e liberdade para desistir de participar e colaborar com a pesquisa em qualquer etapa da mesma sem danos à minha pessoa. Nestes termos, concordo em participar deste estudo.</w:t>
      </w:r>
    </w:p>
    <w:p w14:paraId="49CC2609" w14:textId="77777777" w:rsidR="008A2A01" w:rsidRPr="00B6234F" w:rsidRDefault="008A2A01" w:rsidP="00B6234F">
      <w:pPr>
        <w:spacing w:line="360" w:lineRule="auto"/>
        <w:jc w:val="center"/>
        <w:rPr>
          <w:rFonts w:ascii="Times New Roman" w:hAnsi="Times New Roman" w:cs="Times New Roman"/>
          <w:sz w:val="24"/>
          <w:szCs w:val="24"/>
        </w:rPr>
      </w:pPr>
      <w:r w:rsidRPr="00B6234F">
        <w:rPr>
          <w:rFonts w:ascii="Times New Roman" w:hAnsi="Times New Roman" w:cs="Times New Roman"/>
          <w:sz w:val="24"/>
          <w:szCs w:val="24"/>
        </w:rPr>
        <w:t>____________________________________________</w:t>
      </w:r>
    </w:p>
    <w:p w14:paraId="37DBFF63" w14:textId="77777777" w:rsidR="008A2A01" w:rsidRPr="00B6234F" w:rsidRDefault="008A2A01" w:rsidP="00B6234F">
      <w:pPr>
        <w:pStyle w:val="PargrafodaLista"/>
        <w:spacing w:line="360" w:lineRule="auto"/>
        <w:ind w:left="3240" w:firstLine="360"/>
        <w:rPr>
          <w:rFonts w:ascii="Times New Roman" w:hAnsi="Times New Roman" w:cs="Times New Roman"/>
          <w:sz w:val="24"/>
          <w:szCs w:val="24"/>
        </w:rPr>
      </w:pPr>
      <w:r w:rsidRPr="00B6234F">
        <w:rPr>
          <w:rFonts w:ascii="Times New Roman" w:hAnsi="Times New Roman" w:cs="Times New Roman"/>
          <w:sz w:val="24"/>
          <w:szCs w:val="24"/>
        </w:rPr>
        <w:t>Assinatura do entrevistado</w:t>
      </w:r>
    </w:p>
    <w:p w14:paraId="0DE143D2" w14:textId="77777777" w:rsidR="008A2A01" w:rsidRPr="00B6234F" w:rsidRDefault="008A2A01" w:rsidP="00B6234F">
      <w:pPr>
        <w:spacing w:line="360" w:lineRule="auto"/>
        <w:jc w:val="both"/>
        <w:rPr>
          <w:rFonts w:ascii="Times New Roman" w:hAnsi="Times New Roman" w:cs="Times New Roman"/>
          <w:sz w:val="24"/>
          <w:szCs w:val="24"/>
        </w:rPr>
      </w:pPr>
      <w:r w:rsidRPr="00B6234F">
        <w:rPr>
          <w:rFonts w:ascii="Times New Roman" w:hAnsi="Times New Roman" w:cs="Times New Roman"/>
          <w:sz w:val="24"/>
          <w:szCs w:val="24"/>
        </w:rPr>
        <w:t>Data da entrevista: _____/_________/________</w:t>
      </w:r>
    </w:p>
    <w:p w14:paraId="7EAC3CD3" w14:textId="77777777" w:rsidR="008A2A01" w:rsidRPr="00B6234F" w:rsidRDefault="008A2A01" w:rsidP="008A2A01">
      <w:pPr>
        <w:pStyle w:val="PargrafodaLista"/>
        <w:spacing w:line="360" w:lineRule="auto"/>
        <w:ind w:left="360"/>
        <w:rPr>
          <w:rFonts w:ascii="Times New Roman" w:hAnsi="Times New Roman" w:cs="Times New Roman"/>
          <w:sz w:val="24"/>
        </w:rPr>
      </w:pPr>
    </w:p>
    <w:p w14:paraId="30A674D2" w14:textId="008B52BB" w:rsidR="008A2A01" w:rsidRPr="00B6234F" w:rsidRDefault="00B6234F" w:rsidP="00BF0D4F">
      <w:pPr>
        <w:pStyle w:val="PargrafodaLista"/>
        <w:numPr>
          <w:ilvl w:val="0"/>
          <w:numId w:val="39"/>
        </w:numPr>
        <w:spacing w:line="360" w:lineRule="auto"/>
        <w:rPr>
          <w:rFonts w:ascii="Times New Roman" w:hAnsi="Times New Roman" w:cs="Times New Roman"/>
          <w:b/>
          <w:sz w:val="24"/>
        </w:rPr>
      </w:pPr>
      <w:r w:rsidRPr="00B6234F">
        <w:rPr>
          <w:rFonts w:ascii="Times New Roman" w:hAnsi="Times New Roman" w:cs="Times New Roman"/>
          <w:b/>
          <w:sz w:val="24"/>
        </w:rPr>
        <w:t xml:space="preserve">Anexo </w:t>
      </w:r>
      <w:r w:rsidR="00BF0D4F">
        <w:rPr>
          <w:rFonts w:ascii="Times New Roman" w:hAnsi="Times New Roman" w:cs="Times New Roman"/>
          <w:b/>
          <w:sz w:val="24"/>
        </w:rPr>
        <w:t>2</w:t>
      </w:r>
    </w:p>
    <w:p w14:paraId="7CDC7407" w14:textId="77777777" w:rsidR="008A2A01" w:rsidRPr="00B6234F" w:rsidRDefault="008A2A01" w:rsidP="00B6234F">
      <w:pPr>
        <w:spacing w:line="360" w:lineRule="auto"/>
        <w:jc w:val="center"/>
        <w:rPr>
          <w:rFonts w:ascii="Times New Roman" w:hAnsi="Times New Roman" w:cs="Times New Roman"/>
          <w:b/>
          <w:sz w:val="24"/>
        </w:rPr>
      </w:pPr>
      <w:r w:rsidRPr="00B6234F">
        <w:rPr>
          <w:rFonts w:ascii="Times New Roman" w:hAnsi="Times New Roman" w:cs="Times New Roman"/>
          <w:b/>
          <w:sz w:val="24"/>
        </w:rPr>
        <w:t>GUIÃO DE ENTREVISTA PARA RECOLHA DE INFORMAÇÃO</w:t>
      </w:r>
    </w:p>
    <w:p w14:paraId="7E0A0BEC" w14:textId="4CEDA73D" w:rsidR="008A2A01" w:rsidRPr="00767F23" w:rsidRDefault="00B6234F" w:rsidP="00767F23">
      <w:pPr>
        <w:pStyle w:val="PargrafodaLista"/>
        <w:autoSpaceDE w:val="0"/>
        <w:autoSpaceDN w:val="0"/>
        <w:adjustRightInd w:val="0"/>
        <w:spacing w:after="0" w:line="360" w:lineRule="auto"/>
        <w:ind w:left="0"/>
        <w:jc w:val="both"/>
        <w:rPr>
          <w:rFonts w:ascii="Times New Roman" w:hAnsi="Times New Roman" w:cs="Times New Roman"/>
          <w:sz w:val="24"/>
          <w:szCs w:val="24"/>
        </w:rPr>
      </w:pPr>
      <w:r>
        <w:rPr>
          <w:rFonts w:ascii="Times New Roman" w:hAnsi="Times New Roman" w:cs="Times New Roman"/>
          <w:sz w:val="24"/>
        </w:rPr>
        <w:t>Eu Arsénio José Soto Júnior</w:t>
      </w:r>
      <w:r w:rsidR="008A2A01" w:rsidRPr="00B6234F">
        <w:rPr>
          <w:rFonts w:ascii="Times New Roman" w:hAnsi="Times New Roman" w:cs="Times New Roman"/>
          <w:sz w:val="24"/>
        </w:rPr>
        <w:t xml:space="preserve">, estudante finalista do curso de Administração de Sistemas de Informação e Redes na Universidade São Tomás de Moçambique, </w:t>
      </w:r>
      <w:r>
        <w:rPr>
          <w:rFonts w:ascii="Times New Roman" w:hAnsi="Times New Roman" w:cs="Times New Roman"/>
          <w:sz w:val="24"/>
        </w:rPr>
        <w:t>venho por meio deste pedir o sua participação e contributo</w:t>
      </w:r>
      <w:r w:rsidR="008A2A01" w:rsidRPr="00B6234F">
        <w:rPr>
          <w:rFonts w:ascii="Times New Roman" w:hAnsi="Times New Roman" w:cs="Times New Roman"/>
          <w:sz w:val="24"/>
        </w:rPr>
        <w:t xml:space="preserve"> para</w:t>
      </w:r>
      <w:r>
        <w:rPr>
          <w:rFonts w:ascii="Times New Roman" w:hAnsi="Times New Roman" w:cs="Times New Roman"/>
          <w:sz w:val="24"/>
        </w:rPr>
        <w:t xml:space="preserve"> no </w:t>
      </w:r>
      <w:r w:rsidR="00675964">
        <w:rPr>
          <w:rFonts w:ascii="Times New Roman" w:hAnsi="Times New Roman" w:cs="Times New Roman"/>
          <w:sz w:val="24"/>
        </w:rPr>
        <w:t>questionário</w:t>
      </w:r>
      <w:r>
        <w:rPr>
          <w:rFonts w:ascii="Times New Roman" w:hAnsi="Times New Roman" w:cs="Times New Roman"/>
          <w:sz w:val="24"/>
        </w:rPr>
        <w:t xml:space="preserve"> da </w:t>
      </w:r>
      <w:r w:rsidR="00675964">
        <w:rPr>
          <w:rFonts w:ascii="Times New Roman" w:hAnsi="Times New Roman" w:cs="Times New Roman"/>
          <w:sz w:val="24"/>
        </w:rPr>
        <w:t>m</w:t>
      </w:r>
      <w:r>
        <w:rPr>
          <w:rFonts w:ascii="Times New Roman" w:hAnsi="Times New Roman" w:cs="Times New Roman"/>
          <w:sz w:val="24"/>
        </w:rPr>
        <w:t>inha monogra</w:t>
      </w:r>
      <w:r w:rsidR="00675964">
        <w:rPr>
          <w:rFonts w:ascii="Times New Roman" w:hAnsi="Times New Roman" w:cs="Times New Roman"/>
          <w:sz w:val="24"/>
        </w:rPr>
        <w:t>fia</w:t>
      </w:r>
      <w:r w:rsidR="008A2A01" w:rsidRPr="00B6234F">
        <w:rPr>
          <w:rFonts w:ascii="Times New Roman" w:hAnsi="Times New Roman" w:cs="Times New Roman"/>
          <w:sz w:val="24"/>
        </w:rPr>
        <w:t>,</w:t>
      </w:r>
      <w:r w:rsidR="00675964">
        <w:rPr>
          <w:rFonts w:ascii="Times New Roman" w:hAnsi="Times New Roman" w:cs="Times New Roman"/>
          <w:sz w:val="24"/>
        </w:rPr>
        <w:t xml:space="preserve"> sendo que o questionário possui simplesmente perguntas fechadas e o questionário tem a duração de 10 min, com o objectivo de recolher informações sobre os problemas que os transportes públicos apresentam e ou a Agencia transportadora, o questionário tem a finalidade de </w:t>
      </w:r>
      <w:r w:rsidR="00675964" w:rsidRPr="00395E23">
        <w:rPr>
          <w:rFonts w:ascii="Times New Roman" w:hAnsi="Times New Roman" w:cs="Times New Roman"/>
          <w:b/>
          <w:sz w:val="24"/>
          <w:szCs w:val="24"/>
        </w:rPr>
        <w:t>desenvolver</w:t>
      </w:r>
      <w:r w:rsidR="00675964" w:rsidRPr="00395E23">
        <w:rPr>
          <w:rFonts w:ascii="Times New Roman" w:hAnsi="Times New Roman" w:cs="Times New Roman"/>
          <w:sz w:val="24"/>
          <w:szCs w:val="24"/>
        </w:rPr>
        <w:t xml:space="preserve"> um </w:t>
      </w:r>
      <w:r w:rsidR="00675964">
        <w:rPr>
          <w:rFonts w:ascii="Times New Roman" w:hAnsi="Times New Roman" w:cs="Times New Roman"/>
          <w:bCs/>
          <w:sz w:val="24"/>
          <w:szCs w:val="24"/>
        </w:rPr>
        <w:t xml:space="preserve">sistema de gestão e </w:t>
      </w:r>
      <w:r w:rsidR="00675964" w:rsidRPr="00395E23">
        <w:rPr>
          <w:rFonts w:ascii="Times New Roman" w:hAnsi="Times New Roman" w:cs="Times New Roman"/>
          <w:bCs/>
          <w:sz w:val="24"/>
          <w:szCs w:val="24"/>
        </w:rPr>
        <w:t>automatização e opti</w:t>
      </w:r>
      <w:r w:rsidR="00675964">
        <w:rPr>
          <w:rFonts w:ascii="Times New Roman" w:hAnsi="Times New Roman" w:cs="Times New Roman"/>
          <w:bCs/>
          <w:sz w:val="24"/>
          <w:szCs w:val="24"/>
        </w:rPr>
        <w:t>mização do uso do serviço da (A</w:t>
      </w:r>
      <w:r w:rsidR="00675964" w:rsidRPr="00395E23">
        <w:rPr>
          <w:rFonts w:ascii="Times New Roman" w:hAnsi="Times New Roman" w:cs="Times New Roman"/>
          <w:bCs/>
          <w:sz w:val="24"/>
          <w:szCs w:val="24"/>
        </w:rPr>
        <w:t>M</w:t>
      </w:r>
      <w:r w:rsidR="00675964">
        <w:rPr>
          <w:rFonts w:ascii="Times New Roman" w:hAnsi="Times New Roman" w:cs="Times New Roman"/>
          <w:bCs/>
          <w:sz w:val="24"/>
          <w:szCs w:val="24"/>
        </w:rPr>
        <w:t>T</w:t>
      </w:r>
      <w:r w:rsidR="00675964" w:rsidRPr="00395E23">
        <w:rPr>
          <w:rFonts w:ascii="Times New Roman" w:hAnsi="Times New Roman" w:cs="Times New Roman"/>
          <w:bCs/>
          <w:sz w:val="24"/>
          <w:szCs w:val="24"/>
        </w:rPr>
        <w:t>)</w:t>
      </w:r>
      <w:r w:rsidR="00675964" w:rsidRPr="00395E23">
        <w:rPr>
          <w:rFonts w:ascii="Times New Roman" w:hAnsi="Times New Roman" w:cs="Times New Roman"/>
          <w:sz w:val="24"/>
          <w:szCs w:val="24"/>
        </w:rPr>
        <w:t xml:space="preserve"> </w:t>
      </w:r>
      <w:r w:rsidR="00675964" w:rsidRPr="00395E23">
        <w:rPr>
          <w:rFonts w:ascii="Times New Roman" w:hAnsi="Times New Roman" w:cs="Times New Roman"/>
          <w:b/>
          <w:sz w:val="24"/>
          <w:szCs w:val="24"/>
          <w:lang w:eastAsia="x-none"/>
        </w:rPr>
        <w:t>Agencia metropolitana de transporte de Maputo.</w:t>
      </w:r>
    </w:p>
    <w:p w14:paraId="12062400" w14:textId="77777777" w:rsidR="00C60C50" w:rsidRDefault="00C60C50" w:rsidP="00C60C50">
      <w:pPr>
        <w:pStyle w:val="PargrafodaLista"/>
        <w:rPr>
          <w:rFonts w:ascii="Times New Roman" w:hAnsi="Times New Roman" w:cs="Times New Roman"/>
          <w:sz w:val="24"/>
          <w:szCs w:val="24"/>
        </w:rPr>
      </w:pPr>
    </w:p>
    <w:p w14:paraId="7B456C4D" w14:textId="77777777" w:rsidR="00767F23" w:rsidRDefault="00767F23" w:rsidP="00C60C50">
      <w:pPr>
        <w:pStyle w:val="PargrafodaLista"/>
        <w:rPr>
          <w:rFonts w:ascii="Times New Roman" w:hAnsi="Times New Roman" w:cs="Times New Roman"/>
          <w:sz w:val="24"/>
          <w:szCs w:val="24"/>
        </w:rPr>
      </w:pPr>
    </w:p>
    <w:p w14:paraId="3158CECB" w14:textId="77777777" w:rsidR="00767F23" w:rsidRDefault="00767F23" w:rsidP="00C60C50">
      <w:pPr>
        <w:pStyle w:val="PargrafodaLista"/>
        <w:rPr>
          <w:rFonts w:ascii="Times New Roman" w:hAnsi="Times New Roman" w:cs="Times New Roman"/>
          <w:sz w:val="24"/>
          <w:szCs w:val="24"/>
        </w:rPr>
      </w:pPr>
    </w:p>
    <w:p w14:paraId="37021AB0" w14:textId="77777777" w:rsidR="00767F23" w:rsidRPr="00B6270F" w:rsidRDefault="00767F23" w:rsidP="00C60C50">
      <w:pPr>
        <w:pStyle w:val="PargrafodaLista"/>
        <w:rPr>
          <w:rFonts w:ascii="Times New Roman" w:hAnsi="Times New Roman" w:cs="Times New Roman"/>
          <w:sz w:val="24"/>
          <w:szCs w:val="24"/>
        </w:rPr>
      </w:pPr>
    </w:p>
    <w:p w14:paraId="404DA999" w14:textId="2BD33319" w:rsidR="00767F23" w:rsidRPr="00767F23" w:rsidRDefault="00767F23" w:rsidP="00767F23">
      <w:pPr>
        <w:framePr w:hSpace="180" w:wrap="around" w:vAnchor="text" w:hAnchor="page" w:x="1249" w:y="-407"/>
        <w:spacing w:line="360" w:lineRule="auto"/>
        <w:jc w:val="both"/>
        <w:rPr>
          <w:rFonts w:ascii="Times New Roman" w:hAnsi="Times New Roman" w:cs="Times New Roman"/>
          <w:sz w:val="24"/>
          <w:szCs w:val="24"/>
        </w:rPr>
      </w:pPr>
      <w:r w:rsidRPr="00767F23">
        <w:rPr>
          <w:rFonts w:ascii="Times New Roman" w:hAnsi="Times New Roman" w:cs="Times New Roman"/>
          <w:sz w:val="24"/>
          <w:szCs w:val="24"/>
        </w:rPr>
        <w:t>O presente formulário tem como objectivo principal a recolha de dados para efeitos de trabalho de investigação de</w:t>
      </w:r>
      <w:r>
        <w:rPr>
          <w:rFonts w:ascii="Times New Roman" w:hAnsi="Times New Roman" w:cs="Times New Roman"/>
          <w:sz w:val="24"/>
          <w:szCs w:val="24"/>
        </w:rPr>
        <w:t xml:space="preserve"> final de curso. Ele está dividido</w:t>
      </w:r>
      <w:r w:rsidRPr="00767F23">
        <w:rPr>
          <w:rFonts w:ascii="Times New Roman" w:hAnsi="Times New Roman" w:cs="Times New Roman"/>
          <w:sz w:val="24"/>
          <w:szCs w:val="24"/>
        </w:rPr>
        <w:t xml:space="preserve"> em Quatro blocos, contendo questões fechadas e de múltipla escolha, sendo que possui três blocos A, B e C.</w:t>
      </w:r>
    </w:p>
    <w:p w14:paraId="3651D8C3" w14:textId="75C138EA" w:rsidR="008A4235" w:rsidRDefault="00767F23" w:rsidP="00767F23">
      <w:pPr>
        <w:spacing w:after="0" w:line="360" w:lineRule="auto"/>
        <w:jc w:val="both"/>
        <w:rPr>
          <w:rFonts w:ascii="Times New Roman" w:hAnsi="Times New Roman" w:cs="Times New Roman"/>
          <w:bCs/>
          <w:sz w:val="24"/>
          <w:szCs w:val="24"/>
        </w:rPr>
      </w:pPr>
      <w:r w:rsidRPr="00767F23">
        <w:rPr>
          <w:rFonts w:ascii="Times New Roman" w:hAnsi="Times New Roman" w:cs="Times New Roman"/>
          <w:bCs/>
          <w:sz w:val="24"/>
          <w:szCs w:val="24"/>
        </w:rPr>
        <w:t>O Passageiro</w:t>
      </w:r>
      <w:r>
        <w:rPr>
          <w:rFonts w:ascii="Times New Roman" w:hAnsi="Times New Roman" w:cs="Times New Roman"/>
          <w:bCs/>
          <w:sz w:val="24"/>
          <w:szCs w:val="24"/>
        </w:rPr>
        <w:t xml:space="preserve"> n</w:t>
      </w:r>
      <w:r w:rsidRPr="00767F23">
        <w:rPr>
          <w:rFonts w:ascii="Times New Roman" w:hAnsi="Times New Roman" w:cs="Times New Roman"/>
          <w:bCs/>
          <w:sz w:val="24"/>
          <w:szCs w:val="24"/>
        </w:rPr>
        <w:t xml:space="preserve">este caso ira responder até o bloco B, enquanto </w:t>
      </w:r>
      <w:r w:rsidR="00111E9C" w:rsidRPr="00767F23">
        <w:rPr>
          <w:rFonts w:ascii="Times New Roman" w:hAnsi="Times New Roman" w:cs="Times New Roman"/>
          <w:bCs/>
          <w:sz w:val="24"/>
          <w:szCs w:val="24"/>
        </w:rPr>
        <w:t>os funcionários, ou seja,</w:t>
      </w:r>
      <w:r w:rsidRPr="00767F23">
        <w:rPr>
          <w:rFonts w:ascii="Times New Roman" w:hAnsi="Times New Roman" w:cs="Times New Roman"/>
          <w:bCs/>
          <w:sz w:val="24"/>
          <w:szCs w:val="24"/>
        </w:rPr>
        <w:t xml:space="preserve"> os transportadores irão responder A, B até o boco C.</w:t>
      </w:r>
    </w:p>
    <w:p w14:paraId="71E81F5B" w14:textId="77777777" w:rsidR="00767F23" w:rsidRDefault="00767F23" w:rsidP="00767F23">
      <w:pPr>
        <w:spacing w:after="0" w:line="360" w:lineRule="auto"/>
        <w:jc w:val="both"/>
        <w:rPr>
          <w:rFonts w:ascii="Times New Roman" w:hAnsi="Times New Roman" w:cs="Times New Roman"/>
          <w:bCs/>
          <w:sz w:val="24"/>
          <w:szCs w:val="24"/>
        </w:rPr>
      </w:pPr>
    </w:p>
    <w:p w14:paraId="7107E283" w14:textId="74D94491" w:rsidR="00767F23" w:rsidRDefault="00767F23" w:rsidP="00767F23">
      <w:pPr>
        <w:rPr>
          <w:rFonts w:ascii="Times New Roman" w:hAnsi="Times New Roman" w:cs="Times New Roman"/>
          <w:b/>
          <w:sz w:val="24"/>
          <w:szCs w:val="24"/>
        </w:rPr>
      </w:pPr>
      <w:r w:rsidRPr="00767F23">
        <w:rPr>
          <w:rFonts w:ascii="Times New Roman" w:hAnsi="Times New Roman" w:cs="Times New Roman"/>
          <w:b/>
          <w:sz w:val="24"/>
          <w:szCs w:val="24"/>
        </w:rPr>
        <w:t xml:space="preserve">Questionário </w:t>
      </w:r>
    </w:p>
    <w:p w14:paraId="0BAC10AD" w14:textId="77777777" w:rsidR="00767F23" w:rsidRPr="0008229F" w:rsidRDefault="00767F23" w:rsidP="00767F23">
      <w:pPr>
        <w:spacing w:after="0" w:line="360" w:lineRule="auto"/>
        <w:jc w:val="both"/>
        <w:rPr>
          <w:rFonts w:ascii="Times New Roman" w:hAnsi="Times New Roman" w:cs="Times New Roman"/>
          <w:b/>
          <w:bCs/>
          <w:sz w:val="24"/>
          <w:szCs w:val="24"/>
        </w:rPr>
      </w:pPr>
      <w:r w:rsidRPr="0008229F">
        <w:rPr>
          <w:rFonts w:ascii="Times New Roman" w:hAnsi="Times New Roman" w:cs="Times New Roman"/>
          <w:b/>
          <w:bCs/>
          <w:sz w:val="24"/>
          <w:szCs w:val="24"/>
        </w:rPr>
        <w:t>Qual e a sua Categoria?</w:t>
      </w:r>
    </w:p>
    <w:p w14:paraId="63086E39" w14:textId="77777777" w:rsidR="00767F23" w:rsidRPr="0008229F" w:rsidRDefault="00767F23" w:rsidP="00767F23">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a) Passageiro ()</w:t>
      </w:r>
    </w:p>
    <w:p w14:paraId="55797572" w14:textId="77777777" w:rsidR="00767F23" w:rsidRPr="0008229F" w:rsidRDefault="00767F23" w:rsidP="00767F23">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b) Cobrador ()</w:t>
      </w:r>
    </w:p>
    <w:p w14:paraId="2F9B701B" w14:textId="77777777" w:rsidR="00767F23" w:rsidRPr="0008229F" w:rsidRDefault="00767F23" w:rsidP="00767F23">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C) Motorista</w:t>
      </w:r>
    </w:p>
    <w:p w14:paraId="79287F8A" w14:textId="77777777" w:rsidR="00767F23" w:rsidRPr="0008229F" w:rsidRDefault="00767F23" w:rsidP="00767F23">
      <w:pPr>
        <w:spacing w:after="0" w:line="360" w:lineRule="auto"/>
        <w:jc w:val="both"/>
        <w:rPr>
          <w:rFonts w:ascii="Times New Roman" w:hAnsi="Times New Roman" w:cs="Times New Roman"/>
          <w:sz w:val="24"/>
          <w:szCs w:val="24"/>
        </w:rPr>
      </w:pPr>
    </w:p>
    <w:p w14:paraId="21B1D921" w14:textId="76CCD286" w:rsidR="00767F23" w:rsidRPr="0008229F" w:rsidRDefault="00767F23" w:rsidP="00767F23">
      <w:pPr>
        <w:spacing w:after="0" w:line="360" w:lineRule="auto"/>
        <w:jc w:val="both"/>
        <w:rPr>
          <w:rFonts w:ascii="Times New Roman" w:hAnsi="Times New Roman" w:cs="Times New Roman"/>
          <w:b/>
          <w:bCs/>
          <w:sz w:val="24"/>
          <w:szCs w:val="24"/>
        </w:rPr>
      </w:pPr>
      <w:r w:rsidRPr="0008229F">
        <w:rPr>
          <w:rFonts w:ascii="Times New Roman" w:hAnsi="Times New Roman" w:cs="Times New Roman"/>
          <w:b/>
          <w:bCs/>
          <w:sz w:val="24"/>
          <w:szCs w:val="24"/>
        </w:rPr>
        <w:t xml:space="preserve">Qual e a sua faixa </w:t>
      </w:r>
      <w:r w:rsidR="001D71E8" w:rsidRPr="0008229F">
        <w:rPr>
          <w:rFonts w:ascii="Times New Roman" w:hAnsi="Times New Roman" w:cs="Times New Roman"/>
          <w:b/>
          <w:bCs/>
          <w:sz w:val="24"/>
          <w:szCs w:val="24"/>
        </w:rPr>
        <w:t>etária</w:t>
      </w:r>
      <w:r w:rsidRPr="0008229F">
        <w:rPr>
          <w:rFonts w:ascii="Times New Roman" w:hAnsi="Times New Roman" w:cs="Times New Roman"/>
          <w:b/>
          <w:bCs/>
          <w:sz w:val="24"/>
          <w:szCs w:val="24"/>
        </w:rPr>
        <w:t>?</w:t>
      </w:r>
    </w:p>
    <w:p w14:paraId="3EE3948A" w14:textId="77777777" w:rsidR="00767F23" w:rsidRPr="0008229F" w:rsidRDefault="00767F23" w:rsidP="00767F23">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a) Menos de 16 anos </w:t>
      </w:r>
      <w:proofErr w:type="gramStart"/>
      <w:r w:rsidRPr="0008229F">
        <w:rPr>
          <w:rFonts w:ascii="Times New Roman" w:hAnsi="Times New Roman" w:cs="Times New Roman"/>
          <w:sz w:val="24"/>
          <w:szCs w:val="24"/>
        </w:rPr>
        <w:t>( )</w:t>
      </w:r>
      <w:proofErr w:type="gramEnd"/>
    </w:p>
    <w:p w14:paraId="3BC64BE6" w14:textId="77777777" w:rsidR="00767F23" w:rsidRPr="0008229F" w:rsidRDefault="00767F23" w:rsidP="00767F23">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b) De 17 aos 25 anos </w:t>
      </w:r>
      <w:proofErr w:type="gramStart"/>
      <w:r w:rsidRPr="0008229F">
        <w:rPr>
          <w:rFonts w:ascii="Times New Roman" w:hAnsi="Times New Roman" w:cs="Times New Roman"/>
          <w:sz w:val="24"/>
          <w:szCs w:val="24"/>
        </w:rPr>
        <w:t>( )</w:t>
      </w:r>
      <w:proofErr w:type="gramEnd"/>
    </w:p>
    <w:p w14:paraId="415A8142" w14:textId="77777777" w:rsidR="00767F23" w:rsidRPr="0008229F" w:rsidRDefault="00767F23" w:rsidP="00767F23">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c) De 26 aos 45 anos </w:t>
      </w:r>
      <w:proofErr w:type="gramStart"/>
      <w:r w:rsidRPr="0008229F">
        <w:rPr>
          <w:rFonts w:ascii="Times New Roman" w:hAnsi="Times New Roman" w:cs="Times New Roman"/>
          <w:sz w:val="24"/>
          <w:szCs w:val="24"/>
        </w:rPr>
        <w:t>( )</w:t>
      </w:r>
      <w:proofErr w:type="gramEnd"/>
    </w:p>
    <w:p w14:paraId="481D9E7D" w14:textId="77777777" w:rsidR="00767F23" w:rsidRPr="0008229F" w:rsidRDefault="00767F23" w:rsidP="00767F23">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d) De 46 aos 80 anos </w:t>
      </w:r>
      <w:proofErr w:type="gramStart"/>
      <w:r w:rsidRPr="0008229F">
        <w:rPr>
          <w:rFonts w:ascii="Times New Roman" w:hAnsi="Times New Roman" w:cs="Times New Roman"/>
          <w:sz w:val="24"/>
          <w:szCs w:val="24"/>
        </w:rPr>
        <w:t>( )</w:t>
      </w:r>
      <w:proofErr w:type="gramEnd"/>
    </w:p>
    <w:p w14:paraId="033EA436" w14:textId="77777777" w:rsidR="00767F23" w:rsidRDefault="00767F23" w:rsidP="00767F23">
      <w:pPr>
        <w:rPr>
          <w:rFonts w:ascii="Times New Roman" w:hAnsi="Times New Roman" w:cs="Times New Roman"/>
          <w:b/>
          <w:sz w:val="24"/>
          <w:szCs w:val="24"/>
        </w:rPr>
      </w:pPr>
    </w:p>
    <w:p w14:paraId="65157537" w14:textId="314A7324" w:rsidR="00767F23" w:rsidRDefault="00767F23" w:rsidP="00767F23">
      <w:pPr>
        <w:rPr>
          <w:rFonts w:ascii="Times New Roman" w:hAnsi="Times New Roman" w:cs="Times New Roman"/>
          <w:b/>
          <w:sz w:val="24"/>
          <w:szCs w:val="24"/>
        </w:rPr>
      </w:pPr>
      <w:r>
        <w:rPr>
          <w:rFonts w:ascii="Times New Roman" w:hAnsi="Times New Roman" w:cs="Times New Roman"/>
          <w:b/>
          <w:sz w:val="24"/>
          <w:szCs w:val="24"/>
        </w:rPr>
        <w:t>Qual e o seu nome?</w:t>
      </w:r>
    </w:p>
    <w:p w14:paraId="102FFD87" w14:textId="1C1DE888" w:rsidR="00767F23" w:rsidRPr="00767F23" w:rsidRDefault="00767F23" w:rsidP="00767F23">
      <w:pPr>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w:t>
      </w:r>
    </w:p>
    <w:p w14:paraId="71E7719D" w14:textId="465F94BA" w:rsidR="008A4235" w:rsidRPr="0008229F" w:rsidRDefault="00273BEC" w:rsidP="0008229F">
      <w:pPr>
        <w:spacing w:after="0" w:line="360" w:lineRule="auto"/>
        <w:jc w:val="both"/>
        <w:rPr>
          <w:rFonts w:ascii="Times New Roman" w:hAnsi="Times New Roman" w:cs="Times New Roman"/>
          <w:b/>
          <w:bCs/>
          <w:sz w:val="24"/>
          <w:szCs w:val="24"/>
        </w:rPr>
      </w:pPr>
      <w:r w:rsidRPr="0008229F">
        <w:rPr>
          <w:rFonts w:ascii="Times New Roman" w:hAnsi="Times New Roman" w:cs="Times New Roman"/>
          <w:b/>
          <w:bCs/>
          <w:sz w:val="24"/>
          <w:szCs w:val="24"/>
        </w:rPr>
        <w:t>A</w:t>
      </w:r>
      <w:r w:rsidR="008A4235" w:rsidRPr="0008229F">
        <w:rPr>
          <w:rFonts w:ascii="Times New Roman" w:hAnsi="Times New Roman" w:cs="Times New Roman"/>
          <w:b/>
          <w:bCs/>
          <w:sz w:val="24"/>
          <w:szCs w:val="24"/>
        </w:rPr>
        <w:t>. Leis e Regulamentos</w:t>
      </w:r>
    </w:p>
    <w:p w14:paraId="315674E2" w14:textId="5EC8EBD8" w:rsidR="008A4235" w:rsidRPr="0008229F" w:rsidRDefault="008A4235"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Este bloco tem como finalidade indicar o(s) regulamento(s) da </w:t>
      </w:r>
      <w:proofErr w:type="spellStart"/>
      <w:r w:rsidRPr="0008229F">
        <w:rPr>
          <w:rFonts w:ascii="Times New Roman" w:hAnsi="Times New Roman" w:cs="Times New Roman"/>
          <w:sz w:val="24"/>
          <w:szCs w:val="24"/>
        </w:rPr>
        <w:t>actividade</w:t>
      </w:r>
      <w:proofErr w:type="spellEnd"/>
      <w:r w:rsidRPr="0008229F">
        <w:rPr>
          <w:rFonts w:ascii="Times New Roman" w:hAnsi="Times New Roman" w:cs="Times New Roman"/>
          <w:sz w:val="24"/>
          <w:szCs w:val="24"/>
        </w:rPr>
        <w:t xml:space="preserve"> dos transportes </w:t>
      </w:r>
      <w:proofErr w:type="spellStart"/>
      <w:r w:rsidRPr="0008229F">
        <w:rPr>
          <w:rFonts w:ascii="Times New Roman" w:hAnsi="Times New Roman" w:cs="Times New Roman"/>
          <w:sz w:val="24"/>
          <w:szCs w:val="24"/>
        </w:rPr>
        <w:t>semi</w:t>
      </w:r>
      <w:r w:rsidR="00E82D47" w:rsidRPr="0008229F">
        <w:rPr>
          <w:rFonts w:ascii="Times New Roman" w:hAnsi="Times New Roman" w:cs="Times New Roman"/>
          <w:sz w:val="24"/>
          <w:szCs w:val="24"/>
        </w:rPr>
        <w:t>-</w:t>
      </w:r>
      <w:r w:rsidRPr="0008229F">
        <w:rPr>
          <w:rFonts w:ascii="Times New Roman" w:hAnsi="Times New Roman" w:cs="Times New Roman"/>
          <w:sz w:val="24"/>
          <w:szCs w:val="24"/>
        </w:rPr>
        <w:t>colectivos</w:t>
      </w:r>
      <w:proofErr w:type="spellEnd"/>
      <w:r w:rsidRPr="0008229F">
        <w:rPr>
          <w:rFonts w:ascii="Times New Roman" w:hAnsi="Times New Roman" w:cs="Times New Roman"/>
          <w:sz w:val="24"/>
          <w:szCs w:val="24"/>
        </w:rPr>
        <w:t>, bem como avaliar a sua eficiência na gestão da actividade dos transportes públicos. Seleccione apenas UMA opção de resposta, marcando um X.</w:t>
      </w:r>
    </w:p>
    <w:p w14:paraId="5DD54DB7" w14:textId="5B1356FF" w:rsidR="003F64D3" w:rsidRPr="0008229F" w:rsidRDefault="003F64D3" w:rsidP="0008229F">
      <w:pPr>
        <w:spacing w:after="0" w:line="360" w:lineRule="auto"/>
        <w:jc w:val="both"/>
        <w:rPr>
          <w:rFonts w:ascii="Times New Roman" w:hAnsi="Times New Roman" w:cs="Times New Roman"/>
          <w:sz w:val="24"/>
          <w:szCs w:val="24"/>
        </w:rPr>
      </w:pPr>
    </w:p>
    <w:p w14:paraId="2ED40B14" w14:textId="17B9D7A8" w:rsidR="008A4235" w:rsidRPr="0008229F" w:rsidRDefault="008A4235" w:rsidP="0008229F">
      <w:pPr>
        <w:spacing w:after="0" w:line="360" w:lineRule="auto"/>
        <w:jc w:val="both"/>
        <w:rPr>
          <w:rFonts w:ascii="Times New Roman" w:hAnsi="Times New Roman" w:cs="Times New Roman"/>
          <w:sz w:val="24"/>
          <w:szCs w:val="24"/>
        </w:rPr>
      </w:pPr>
    </w:p>
    <w:p w14:paraId="660B5967" w14:textId="77777777" w:rsidR="008A4235" w:rsidRPr="0008229F" w:rsidRDefault="008A4235" w:rsidP="0008229F">
      <w:pPr>
        <w:spacing w:after="0" w:line="360" w:lineRule="auto"/>
        <w:jc w:val="both"/>
        <w:rPr>
          <w:rFonts w:ascii="Times New Roman" w:hAnsi="Times New Roman" w:cs="Times New Roman"/>
          <w:b/>
          <w:bCs/>
          <w:sz w:val="24"/>
          <w:szCs w:val="24"/>
        </w:rPr>
      </w:pPr>
      <w:r w:rsidRPr="0008229F">
        <w:rPr>
          <w:rFonts w:ascii="Times New Roman" w:hAnsi="Times New Roman" w:cs="Times New Roman"/>
          <w:b/>
          <w:bCs/>
          <w:sz w:val="24"/>
          <w:szCs w:val="24"/>
        </w:rPr>
        <w:t xml:space="preserve">1. Quais são os regulamentos da </w:t>
      </w:r>
      <w:proofErr w:type="spellStart"/>
      <w:r w:rsidRPr="0008229F">
        <w:rPr>
          <w:rFonts w:ascii="Times New Roman" w:hAnsi="Times New Roman" w:cs="Times New Roman"/>
          <w:b/>
          <w:bCs/>
          <w:sz w:val="24"/>
          <w:szCs w:val="24"/>
        </w:rPr>
        <w:t>actividade</w:t>
      </w:r>
      <w:proofErr w:type="spellEnd"/>
      <w:r w:rsidRPr="0008229F">
        <w:rPr>
          <w:rFonts w:ascii="Times New Roman" w:hAnsi="Times New Roman" w:cs="Times New Roman"/>
          <w:b/>
          <w:bCs/>
          <w:sz w:val="24"/>
          <w:szCs w:val="24"/>
        </w:rPr>
        <w:t xml:space="preserve"> de transportes </w:t>
      </w:r>
      <w:proofErr w:type="spellStart"/>
      <w:r w:rsidRPr="0008229F">
        <w:rPr>
          <w:rFonts w:ascii="Times New Roman" w:hAnsi="Times New Roman" w:cs="Times New Roman"/>
          <w:b/>
          <w:bCs/>
          <w:sz w:val="24"/>
          <w:szCs w:val="24"/>
        </w:rPr>
        <w:t>semi-colectivos</w:t>
      </w:r>
      <w:proofErr w:type="spellEnd"/>
      <w:r w:rsidRPr="0008229F">
        <w:rPr>
          <w:rFonts w:ascii="Times New Roman" w:hAnsi="Times New Roman" w:cs="Times New Roman"/>
          <w:b/>
          <w:bCs/>
          <w:sz w:val="24"/>
          <w:szCs w:val="24"/>
        </w:rPr>
        <w:t xml:space="preserve">? </w:t>
      </w:r>
    </w:p>
    <w:p w14:paraId="1112B626" w14:textId="77777777" w:rsidR="008A4235" w:rsidRPr="0008229F" w:rsidRDefault="008A4235"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a) Regulamento de Transporte em Automóveis </w:t>
      </w:r>
      <w:proofErr w:type="gramStart"/>
      <w:r w:rsidRPr="0008229F">
        <w:rPr>
          <w:rFonts w:ascii="Times New Roman" w:hAnsi="Times New Roman" w:cs="Times New Roman"/>
          <w:sz w:val="24"/>
          <w:szCs w:val="24"/>
        </w:rPr>
        <w:t>( )</w:t>
      </w:r>
      <w:proofErr w:type="gramEnd"/>
      <w:r w:rsidRPr="0008229F">
        <w:rPr>
          <w:rFonts w:ascii="Times New Roman" w:hAnsi="Times New Roman" w:cs="Times New Roman"/>
          <w:sz w:val="24"/>
          <w:szCs w:val="24"/>
        </w:rPr>
        <w:t xml:space="preserve"> </w:t>
      </w:r>
    </w:p>
    <w:p w14:paraId="2CE1BDB1" w14:textId="77777777" w:rsidR="008A4235" w:rsidRPr="0008229F" w:rsidRDefault="008A4235"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lastRenderedPageBreak/>
        <w:t xml:space="preserve">b) Postura sobre o Transporte Urbano de Passageiros </w:t>
      </w:r>
      <w:proofErr w:type="gramStart"/>
      <w:r w:rsidRPr="0008229F">
        <w:rPr>
          <w:rFonts w:ascii="Times New Roman" w:hAnsi="Times New Roman" w:cs="Times New Roman"/>
          <w:sz w:val="24"/>
          <w:szCs w:val="24"/>
        </w:rPr>
        <w:t>( )</w:t>
      </w:r>
      <w:proofErr w:type="gramEnd"/>
      <w:r w:rsidRPr="0008229F">
        <w:rPr>
          <w:rFonts w:ascii="Times New Roman" w:hAnsi="Times New Roman" w:cs="Times New Roman"/>
          <w:sz w:val="24"/>
          <w:szCs w:val="24"/>
        </w:rPr>
        <w:t xml:space="preserve"> </w:t>
      </w:r>
    </w:p>
    <w:p w14:paraId="3977BAFA" w14:textId="77777777" w:rsidR="008A4235" w:rsidRPr="0008229F" w:rsidRDefault="008A4235"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c) Código de Estrada </w:t>
      </w:r>
      <w:proofErr w:type="gramStart"/>
      <w:r w:rsidRPr="0008229F">
        <w:rPr>
          <w:rFonts w:ascii="Times New Roman" w:hAnsi="Times New Roman" w:cs="Times New Roman"/>
          <w:sz w:val="24"/>
          <w:szCs w:val="24"/>
        </w:rPr>
        <w:t>( )</w:t>
      </w:r>
      <w:proofErr w:type="gramEnd"/>
      <w:r w:rsidRPr="0008229F">
        <w:rPr>
          <w:rFonts w:ascii="Times New Roman" w:hAnsi="Times New Roman" w:cs="Times New Roman"/>
          <w:sz w:val="24"/>
          <w:szCs w:val="24"/>
        </w:rPr>
        <w:t xml:space="preserve"> </w:t>
      </w:r>
    </w:p>
    <w:p w14:paraId="1A36D001" w14:textId="320389B2" w:rsidR="004E07DA" w:rsidRPr="0008229F" w:rsidRDefault="008A4235"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d) Todas acima </w:t>
      </w:r>
      <w:proofErr w:type="gramStart"/>
      <w:r w:rsidRPr="0008229F">
        <w:rPr>
          <w:rFonts w:ascii="Times New Roman" w:hAnsi="Times New Roman" w:cs="Times New Roman"/>
          <w:sz w:val="24"/>
          <w:szCs w:val="24"/>
        </w:rPr>
        <w:t>( )</w:t>
      </w:r>
      <w:proofErr w:type="gramEnd"/>
      <w:r w:rsidRPr="0008229F">
        <w:rPr>
          <w:rFonts w:ascii="Times New Roman" w:hAnsi="Times New Roman" w:cs="Times New Roman"/>
          <w:sz w:val="24"/>
          <w:szCs w:val="24"/>
        </w:rPr>
        <w:t xml:space="preserve"> </w:t>
      </w:r>
    </w:p>
    <w:p w14:paraId="62F2D62C" w14:textId="054A86E8" w:rsidR="00D039A3" w:rsidRPr="0008229F" w:rsidRDefault="008A4235" w:rsidP="0008229F">
      <w:pPr>
        <w:spacing w:after="0" w:line="360" w:lineRule="auto"/>
        <w:jc w:val="both"/>
        <w:rPr>
          <w:rFonts w:ascii="Times New Roman" w:hAnsi="Times New Roman" w:cs="Times New Roman"/>
          <w:b/>
          <w:bCs/>
          <w:sz w:val="24"/>
          <w:szCs w:val="24"/>
        </w:rPr>
      </w:pPr>
      <w:r w:rsidRPr="0008229F">
        <w:rPr>
          <w:rFonts w:ascii="Times New Roman" w:hAnsi="Times New Roman" w:cs="Times New Roman"/>
          <w:b/>
          <w:bCs/>
          <w:sz w:val="24"/>
          <w:szCs w:val="24"/>
        </w:rPr>
        <w:t xml:space="preserve">2. Quem garante a aplicação </w:t>
      </w:r>
      <w:r w:rsidR="0008229F" w:rsidRPr="0008229F">
        <w:rPr>
          <w:rFonts w:ascii="Times New Roman" w:hAnsi="Times New Roman" w:cs="Times New Roman"/>
          <w:b/>
          <w:bCs/>
          <w:sz w:val="24"/>
          <w:szCs w:val="24"/>
        </w:rPr>
        <w:t>desse (s</w:t>
      </w:r>
      <w:r w:rsidRPr="0008229F">
        <w:rPr>
          <w:rFonts w:ascii="Times New Roman" w:hAnsi="Times New Roman" w:cs="Times New Roman"/>
          <w:b/>
          <w:bCs/>
          <w:sz w:val="24"/>
          <w:szCs w:val="24"/>
        </w:rPr>
        <w:t xml:space="preserve">) </w:t>
      </w:r>
      <w:r w:rsidR="0008229F" w:rsidRPr="0008229F">
        <w:rPr>
          <w:rFonts w:ascii="Times New Roman" w:hAnsi="Times New Roman" w:cs="Times New Roman"/>
          <w:b/>
          <w:bCs/>
          <w:sz w:val="24"/>
          <w:szCs w:val="24"/>
        </w:rPr>
        <w:t>regulamento (s</w:t>
      </w:r>
      <w:r w:rsidRPr="0008229F">
        <w:rPr>
          <w:rFonts w:ascii="Times New Roman" w:hAnsi="Times New Roman" w:cs="Times New Roman"/>
          <w:b/>
          <w:bCs/>
          <w:sz w:val="24"/>
          <w:szCs w:val="24"/>
        </w:rPr>
        <w:t xml:space="preserve">)? </w:t>
      </w:r>
    </w:p>
    <w:p w14:paraId="7A36DA74" w14:textId="77777777" w:rsidR="00D039A3" w:rsidRPr="0008229F" w:rsidRDefault="008A4235"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a) A entidade licenciadora </w:t>
      </w:r>
      <w:proofErr w:type="gramStart"/>
      <w:r w:rsidRPr="0008229F">
        <w:rPr>
          <w:rFonts w:ascii="Times New Roman" w:hAnsi="Times New Roman" w:cs="Times New Roman"/>
          <w:sz w:val="24"/>
          <w:szCs w:val="24"/>
        </w:rPr>
        <w:t>( )</w:t>
      </w:r>
      <w:proofErr w:type="gramEnd"/>
      <w:r w:rsidRPr="0008229F">
        <w:rPr>
          <w:rFonts w:ascii="Times New Roman" w:hAnsi="Times New Roman" w:cs="Times New Roman"/>
          <w:sz w:val="24"/>
          <w:szCs w:val="24"/>
        </w:rPr>
        <w:t xml:space="preserve"> </w:t>
      </w:r>
    </w:p>
    <w:p w14:paraId="11F202E0" w14:textId="77777777" w:rsidR="00D039A3" w:rsidRPr="0008229F" w:rsidRDefault="008A4235"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b) Os fiscais das associações </w:t>
      </w:r>
      <w:proofErr w:type="gramStart"/>
      <w:r w:rsidRPr="0008229F">
        <w:rPr>
          <w:rFonts w:ascii="Times New Roman" w:hAnsi="Times New Roman" w:cs="Times New Roman"/>
          <w:sz w:val="24"/>
          <w:szCs w:val="24"/>
        </w:rPr>
        <w:t>( )</w:t>
      </w:r>
      <w:proofErr w:type="gramEnd"/>
      <w:r w:rsidRPr="0008229F">
        <w:rPr>
          <w:rFonts w:ascii="Times New Roman" w:hAnsi="Times New Roman" w:cs="Times New Roman"/>
          <w:sz w:val="24"/>
          <w:szCs w:val="24"/>
        </w:rPr>
        <w:t xml:space="preserve"> </w:t>
      </w:r>
    </w:p>
    <w:p w14:paraId="18752FAC" w14:textId="77777777" w:rsidR="00D039A3" w:rsidRPr="0008229F" w:rsidRDefault="008A4235"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c) A polícia municipal </w:t>
      </w:r>
      <w:proofErr w:type="gramStart"/>
      <w:r w:rsidRPr="0008229F">
        <w:rPr>
          <w:rFonts w:ascii="Times New Roman" w:hAnsi="Times New Roman" w:cs="Times New Roman"/>
          <w:sz w:val="24"/>
          <w:szCs w:val="24"/>
        </w:rPr>
        <w:t>( )</w:t>
      </w:r>
      <w:proofErr w:type="gramEnd"/>
      <w:r w:rsidRPr="0008229F">
        <w:rPr>
          <w:rFonts w:ascii="Times New Roman" w:hAnsi="Times New Roman" w:cs="Times New Roman"/>
          <w:sz w:val="24"/>
          <w:szCs w:val="24"/>
        </w:rPr>
        <w:t xml:space="preserve"> </w:t>
      </w:r>
    </w:p>
    <w:p w14:paraId="7A6B81C8" w14:textId="77777777" w:rsidR="00D039A3" w:rsidRPr="0008229F" w:rsidRDefault="008A4235"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d) A polícia de trânsito </w:t>
      </w:r>
      <w:proofErr w:type="gramStart"/>
      <w:r w:rsidRPr="0008229F">
        <w:rPr>
          <w:rFonts w:ascii="Times New Roman" w:hAnsi="Times New Roman" w:cs="Times New Roman"/>
          <w:sz w:val="24"/>
          <w:szCs w:val="24"/>
        </w:rPr>
        <w:t>( )</w:t>
      </w:r>
      <w:proofErr w:type="gramEnd"/>
      <w:r w:rsidRPr="0008229F">
        <w:rPr>
          <w:rFonts w:ascii="Times New Roman" w:hAnsi="Times New Roman" w:cs="Times New Roman"/>
          <w:sz w:val="24"/>
          <w:szCs w:val="24"/>
        </w:rPr>
        <w:t xml:space="preserve"> e) Todos ( ) </w:t>
      </w:r>
    </w:p>
    <w:p w14:paraId="14A41D17" w14:textId="77777777" w:rsidR="00D039A3" w:rsidRPr="0008229F" w:rsidRDefault="00D039A3" w:rsidP="0008229F">
      <w:pPr>
        <w:spacing w:after="0" w:line="360" w:lineRule="auto"/>
        <w:jc w:val="both"/>
        <w:rPr>
          <w:rFonts w:ascii="Times New Roman" w:hAnsi="Times New Roman" w:cs="Times New Roman"/>
          <w:sz w:val="24"/>
          <w:szCs w:val="24"/>
        </w:rPr>
      </w:pPr>
    </w:p>
    <w:p w14:paraId="58CE7BE6" w14:textId="77777777" w:rsidR="00D039A3" w:rsidRPr="0008229F" w:rsidRDefault="008A4235" w:rsidP="0008229F">
      <w:pPr>
        <w:spacing w:after="0" w:line="360" w:lineRule="auto"/>
        <w:jc w:val="both"/>
        <w:rPr>
          <w:rFonts w:ascii="Times New Roman" w:hAnsi="Times New Roman" w:cs="Times New Roman"/>
          <w:b/>
          <w:bCs/>
          <w:sz w:val="24"/>
          <w:szCs w:val="24"/>
        </w:rPr>
      </w:pPr>
      <w:r w:rsidRPr="0008229F">
        <w:rPr>
          <w:rFonts w:ascii="Times New Roman" w:hAnsi="Times New Roman" w:cs="Times New Roman"/>
          <w:b/>
          <w:bCs/>
          <w:sz w:val="24"/>
          <w:szCs w:val="24"/>
        </w:rPr>
        <w:t xml:space="preserve">3. Que classificação dá a actual aplicação do(s) regulamento(s) de transporte? </w:t>
      </w:r>
    </w:p>
    <w:p w14:paraId="75A101EC" w14:textId="77777777" w:rsidR="00D039A3" w:rsidRPr="0008229F" w:rsidRDefault="008A4235"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a) Má </w:t>
      </w:r>
      <w:proofErr w:type="gramStart"/>
      <w:r w:rsidRPr="0008229F">
        <w:rPr>
          <w:rFonts w:ascii="Times New Roman" w:hAnsi="Times New Roman" w:cs="Times New Roman"/>
          <w:sz w:val="24"/>
          <w:szCs w:val="24"/>
        </w:rPr>
        <w:t>( )</w:t>
      </w:r>
      <w:proofErr w:type="gramEnd"/>
    </w:p>
    <w:p w14:paraId="224154BB" w14:textId="77777777" w:rsidR="00D039A3" w:rsidRPr="0008229F" w:rsidRDefault="008A4235"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 b) Insuficiente </w:t>
      </w:r>
      <w:proofErr w:type="gramStart"/>
      <w:r w:rsidRPr="0008229F">
        <w:rPr>
          <w:rFonts w:ascii="Times New Roman" w:hAnsi="Times New Roman" w:cs="Times New Roman"/>
          <w:sz w:val="24"/>
          <w:szCs w:val="24"/>
        </w:rPr>
        <w:t>( )</w:t>
      </w:r>
      <w:proofErr w:type="gramEnd"/>
      <w:r w:rsidRPr="0008229F">
        <w:rPr>
          <w:rFonts w:ascii="Times New Roman" w:hAnsi="Times New Roman" w:cs="Times New Roman"/>
          <w:sz w:val="24"/>
          <w:szCs w:val="24"/>
        </w:rPr>
        <w:t xml:space="preserve"> </w:t>
      </w:r>
    </w:p>
    <w:p w14:paraId="50C0D5E9" w14:textId="77777777" w:rsidR="00D039A3" w:rsidRPr="0008229F" w:rsidRDefault="008A4235"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c) Boa </w:t>
      </w:r>
      <w:proofErr w:type="gramStart"/>
      <w:r w:rsidRPr="0008229F">
        <w:rPr>
          <w:rFonts w:ascii="Times New Roman" w:hAnsi="Times New Roman" w:cs="Times New Roman"/>
          <w:sz w:val="24"/>
          <w:szCs w:val="24"/>
        </w:rPr>
        <w:t>( )</w:t>
      </w:r>
      <w:proofErr w:type="gramEnd"/>
      <w:r w:rsidRPr="0008229F">
        <w:rPr>
          <w:rFonts w:ascii="Times New Roman" w:hAnsi="Times New Roman" w:cs="Times New Roman"/>
          <w:sz w:val="24"/>
          <w:szCs w:val="24"/>
        </w:rPr>
        <w:t xml:space="preserve"> </w:t>
      </w:r>
    </w:p>
    <w:p w14:paraId="4F931641" w14:textId="10DB2E8E" w:rsidR="008A4235" w:rsidRPr="0008229F" w:rsidRDefault="008A4235"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d) Excelente </w:t>
      </w:r>
      <w:proofErr w:type="gramStart"/>
      <w:r w:rsidRPr="0008229F">
        <w:rPr>
          <w:rFonts w:ascii="Times New Roman" w:hAnsi="Times New Roman" w:cs="Times New Roman"/>
          <w:sz w:val="24"/>
          <w:szCs w:val="24"/>
        </w:rPr>
        <w:t>( )</w:t>
      </w:r>
      <w:proofErr w:type="gramEnd"/>
    </w:p>
    <w:p w14:paraId="4395A812" w14:textId="5BD98D71" w:rsidR="00D039A3" w:rsidRPr="0008229F" w:rsidRDefault="00D039A3" w:rsidP="0008229F">
      <w:pPr>
        <w:spacing w:after="0" w:line="360" w:lineRule="auto"/>
        <w:jc w:val="both"/>
        <w:rPr>
          <w:rFonts w:ascii="Times New Roman" w:hAnsi="Times New Roman" w:cs="Times New Roman"/>
          <w:sz w:val="24"/>
          <w:szCs w:val="24"/>
        </w:rPr>
      </w:pPr>
    </w:p>
    <w:p w14:paraId="16BCC20C" w14:textId="77777777" w:rsidR="00273BEC" w:rsidRPr="0008229F" w:rsidRDefault="00273BEC" w:rsidP="0008229F">
      <w:pPr>
        <w:spacing w:after="0" w:line="360" w:lineRule="auto"/>
        <w:jc w:val="both"/>
        <w:rPr>
          <w:rFonts w:ascii="Times New Roman" w:hAnsi="Times New Roman" w:cs="Times New Roman"/>
          <w:sz w:val="24"/>
          <w:szCs w:val="24"/>
        </w:rPr>
      </w:pPr>
    </w:p>
    <w:p w14:paraId="2403BF8F" w14:textId="09A81932" w:rsidR="00D039A3" w:rsidRPr="0008229F" w:rsidRDefault="00273BEC" w:rsidP="0008229F">
      <w:pPr>
        <w:spacing w:after="0" w:line="360" w:lineRule="auto"/>
        <w:jc w:val="both"/>
        <w:rPr>
          <w:rFonts w:ascii="Times New Roman" w:hAnsi="Times New Roman" w:cs="Times New Roman"/>
          <w:b/>
          <w:bCs/>
          <w:sz w:val="24"/>
          <w:szCs w:val="24"/>
        </w:rPr>
      </w:pPr>
      <w:r w:rsidRPr="0008229F">
        <w:rPr>
          <w:rFonts w:ascii="Times New Roman" w:hAnsi="Times New Roman" w:cs="Times New Roman"/>
          <w:b/>
          <w:bCs/>
          <w:sz w:val="24"/>
          <w:szCs w:val="24"/>
        </w:rPr>
        <w:t>B</w:t>
      </w:r>
      <w:r w:rsidR="00D039A3" w:rsidRPr="0008229F">
        <w:rPr>
          <w:rFonts w:ascii="Times New Roman" w:hAnsi="Times New Roman" w:cs="Times New Roman"/>
          <w:b/>
          <w:bCs/>
          <w:sz w:val="24"/>
          <w:szCs w:val="24"/>
        </w:rPr>
        <w:t>. Encurtamento de Rotas</w:t>
      </w:r>
    </w:p>
    <w:p w14:paraId="6C727090" w14:textId="0175CAE6" w:rsidR="00D039A3" w:rsidRPr="0008229F" w:rsidRDefault="00D039A3"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Neste bloco pretende-se ilustrar a </w:t>
      </w:r>
      <w:proofErr w:type="spellStart"/>
      <w:r w:rsidRPr="0008229F">
        <w:rPr>
          <w:rFonts w:ascii="Times New Roman" w:hAnsi="Times New Roman" w:cs="Times New Roman"/>
          <w:sz w:val="24"/>
          <w:szCs w:val="24"/>
        </w:rPr>
        <w:t>percepção</w:t>
      </w:r>
      <w:proofErr w:type="spellEnd"/>
      <w:r w:rsidRPr="0008229F">
        <w:rPr>
          <w:rFonts w:ascii="Times New Roman" w:hAnsi="Times New Roman" w:cs="Times New Roman"/>
          <w:sz w:val="24"/>
          <w:szCs w:val="24"/>
        </w:rPr>
        <w:t xml:space="preserve"> que o </w:t>
      </w:r>
      <w:proofErr w:type="spellStart"/>
      <w:r w:rsidR="00267C9A" w:rsidRPr="0008229F">
        <w:rPr>
          <w:rFonts w:ascii="Times New Roman" w:hAnsi="Times New Roman" w:cs="Times New Roman"/>
          <w:sz w:val="24"/>
          <w:szCs w:val="24"/>
        </w:rPr>
        <w:t>Cidadao</w:t>
      </w:r>
      <w:proofErr w:type="spellEnd"/>
      <w:r w:rsidRPr="0008229F">
        <w:rPr>
          <w:rFonts w:ascii="Times New Roman" w:hAnsi="Times New Roman" w:cs="Times New Roman"/>
          <w:sz w:val="24"/>
          <w:szCs w:val="24"/>
        </w:rPr>
        <w:t xml:space="preserve"> tem sobre os encurtamentos de rotas na cidade de Maputo. Seleccione apenas UMA opção de resposta, marcando um X.</w:t>
      </w:r>
    </w:p>
    <w:p w14:paraId="5D32AB98" w14:textId="7BEDCA52" w:rsidR="00D039A3" w:rsidRPr="0008229F" w:rsidRDefault="00D039A3" w:rsidP="0008229F">
      <w:pPr>
        <w:spacing w:after="0" w:line="360" w:lineRule="auto"/>
        <w:jc w:val="both"/>
        <w:rPr>
          <w:rFonts w:ascii="Times New Roman" w:hAnsi="Times New Roman" w:cs="Times New Roman"/>
          <w:b/>
          <w:bCs/>
          <w:sz w:val="24"/>
          <w:szCs w:val="24"/>
        </w:rPr>
      </w:pPr>
    </w:p>
    <w:p w14:paraId="380E7151" w14:textId="77777777" w:rsidR="00D039A3" w:rsidRPr="0008229F" w:rsidRDefault="00D039A3" w:rsidP="0008229F">
      <w:pPr>
        <w:spacing w:after="0" w:line="360" w:lineRule="auto"/>
        <w:jc w:val="both"/>
        <w:rPr>
          <w:rFonts w:ascii="Times New Roman" w:hAnsi="Times New Roman" w:cs="Times New Roman"/>
          <w:b/>
          <w:bCs/>
          <w:sz w:val="24"/>
          <w:szCs w:val="24"/>
        </w:rPr>
      </w:pPr>
      <w:r w:rsidRPr="0008229F">
        <w:rPr>
          <w:rFonts w:ascii="Times New Roman" w:hAnsi="Times New Roman" w:cs="Times New Roman"/>
          <w:b/>
          <w:bCs/>
          <w:sz w:val="24"/>
          <w:szCs w:val="24"/>
        </w:rPr>
        <w:t xml:space="preserve">1. Quais são as causas dos encurtamentos de rotas? </w:t>
      </w:r>
    </w:p>
    <w:p w14:paraId="255FBA29" w14:textId="77777777" w:rsidR="00D039A3" w:rsidRPr="0008229F" w:rsidRDefault="00D039A3"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a) As tarifas não compensam os custos dos transportadores </w:t>
      </w:r>
      <w:proofErr w:type="gramStart"/>
      <w:r w:rsidRPr="0008229F">
        <w:rPr>
          <w:rFonts w:ascii="Times New Roman" w:hAnsi="Times New Roman" w:cs="Times New Roman"/>
          <w:sz w:val="24"/>
          <w:szCs w:val="24"/>
        </w:rPr>
        <w:t>( )</w:t>
      </w:r>
      <w:proofErr w:type="gramEnd"/>
      <w:r w:rsidRPr="0008229F">
        <w:rPr>
          <w:rFonts w:ascii="Times New Roman" w:hAnsi="Times New Roman" w:cs="Times New Roman"/>
          <w:sz w:val="24"/>
          <w:szCs w:val="24"/>
        </w:rPr>
        <w:t xml:space="preserve"> </w:t>
      </w:r>
    </w:p>
    <w:p w14:paraId="0A614EF3" w14:textId="77777777" w:rsidR="00D039A3" w:rsidRPr="0008229F" w:rsidRDefault="00D039A3"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b) Engarrafamentos nas vias públicas </w:t>
      </w:r>
      <w:proofErr w:type="gramStart"/>
      <w:r w:rsidRPr="0008229F">
        <w:rPr>
          <w:rFonts w:ascii="Times New Roman" w:hAnsi="Times New Roman" w:cs="Times New Roman"/>
          <w:sz w:val="24"/>
          <w:szCs w:val="24"/>
        </w:rPr>
        <w:t>( )</w:t>
      </w:r>
      <w:proofErr w:type="gramEnd"/>
      <w:r w:rsidRPr="0008229F">
        <w:rPr>
          <w:rFonts w:ascii="Times New Roman" w:hAnsi="Times New Roman" w:cs="Times New Roman"/>
          <w:sz w:val="24"/>
          <w:szCs w:val="24"/>
        </w:rPr>
        <w:t xml:space="preserve"> </w:t>
      </w:r>
    </w:p>
    <w:p w14:paraId="777C0B90" w14:textId="77777777" w:rsidR="00D039A3" w:rsidRPr="0008229F" w:rsidRDefault="00D039A3"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c) Ineficiência na fiscalização </w:t>
      </w:r>
      <w:proofErr w:type="gramStart"/>
      <w:r w:rsidRPr="0008229F">
        <w:rPr>
          <w:rFonts w:ascii="Times New Roman" w:hAnsi="Times New Roman" w:cs="Times New Roman"/>
          <w:sz w:val="24"/>
          <w:szCs w:val="24"/>
        </w:rPr>
        <w:t>( )</w:t>
      </w:r>
      <w:proofErr w:type="gramEnd"/>
      <w:r w:rsidRPr="0008229F">
        <w:rPr>
          <w:rFonts w:ascii="Times New Roman" w:hAnsi="Times New Roman" w:cs="Times New Roman"/>
          <w:sz w:val="24"/>
          <w:szCs w:val="24"/>
        </w:rPr>
        <w:t xml:space="preserve"> </w:t>
      </w:r>
    </w:p>
    <w:p w14:paraId="32685DE9" w14:textId="77777777" w:rsidR="00D039A3" w:rsidRPr="0008229F" w:rsidRDefault="00D039A3"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d) Ganância dos transportadores </w:t>
      </w:r>
      <w:proofErr w:type="gramStart"/>
      <w:r w:rsidRPr="0008229F">
        <w:rPr>
          <w:rFonts w:ascii="Times New Roman" w:hAnsi="Times New Roman" w:cs="Times New Roman"/>
          <w:sz w:val="24"/>
          <w:szCs w:val="24"/>
        </w:rPr>
        <w:t>( )</w:t>
      </w:r>
      <w:proofErr w:type="gramEnd"/>
      <w:r w:rsidRPr="0008229F">
        <w:rPr>
          <w:rFonts w:ascii="Times New Roman" w:hAnsi="Times New Roman" w:cs="Times New Roman"/>
          <w:sz w:val="24"/>
          <w:szCs w:val="24"/>
        </w:rPr>
        <w:t xml:space="preserve"> </w:t>
      </w:r>
    </w:p>
    <w:p w14:paraId="6C779F67" w14:textId="68E7834B" w:rsidR="00D039A3" w:rsidRPr="0008229F" w:rsidRDefault="00D039A3"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e) Opções a) e b) </w:t>
      </w:r>
      <w:proofErr w:type="gramStart"/>
      <w:r w:rsidRPr="0008229F">
        <w:rPr>
          <w:rFonts w:ascii="Times New Roman" w:hAnsi="Times New Roman" w:cs="Times New Roman"/>
          <w:sz w:val="24"/>
          <w:szCs w:val="24"/>
        </w:rPr>
        <w:t>( )</w:t>
      </w:r>
      <w:proofErr w:type="gramEnd"/>
    </w:p>
    <w:p w14:paraId="14A4B14F" w14:textId="0D32EE1B" w:rsidR="00D039A3" w:rsidRPr="0008229F" w:rsidRDefault="00D039A3" w:rsidP="0008229F">
      <w:pPr>
        <w:spacing w:after="0" w:line="360" w:lineRule="auto"/>
        <w:jc w:val="both"/>
        <w:rPr>
          <w:rFonts w:ascii="Times New Roman" w:hAnsi="Times New Roman" w:cs="Times New Roman"/>
          <w:sz w:val="24"/>
          <w:szCs w:val="24"/>
        </w:rPr>
      </w:pPr>
    </w:p>
    <w:p w14:paraId="2B358C30" w14:textId="77777777" w:rsidR="00D039A3" w:rsidRPr="0008229F" w:rsidRDefault="00D039A3" w:rsidP="0008229F">
      <w:pPr>
        <w:spacing w:after="0" w:line="360" w:lineRule="auto"/>
        <w:jc w:val="both"/>
        <w:rPr>
          <w:rFonts w:ascii="Times New Roman" w:hAnsi="Times New Roman" w:cs="Times New Roman"/>
          <w:b/>
          <w:bCs/>
          <w:sz w:val="24"/>
          <w:szCs w:val="24"/>
        </w:rPr>
      </w:pPr>
      <w:r w:rsidRPr="0008229F">
        <w:rPr>
          <w:rFonts w:ascii="Times New Roman" w:hAnsi="Times New Roman" w:cs="Times New Roman"/>
          <w:b/>
          <w:bCs/>
          <w:sz w:val="24"/>
          <w:szCs w:val="24"/>
        </w:rPr>
        <w:t xml:space="preserve">2. Que rotas registam maior índice de encurtamento? </w:t>
      </w:r>
    </w:p>
    <w:p w14:paraId="54A741A5" w14:textId="77777777" w:rsidR="00D039A3" w:rsidRPr="0008229F" w:rsidRDefault="00D039A3"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a) Rotas mais extensas (a partir de 10km) </w:t>
      </w:r>
      <w:proofErr w:type="gramStart"/>
      <w:r w:rsidRPr="0008229F">
        <w:rPr>
          <w:rFonts w:ascii="Times New Roman" w:hAnsi="Times New Roman" w:cs="Times New Roman"/>
          <w:sz w:val="24"/>
          <w:szCs w:val="24"/>
        </w:rPr>
        <w:t>( )</w:t>
      </w:r>
      <w:proofErr w:type="gramEnd"/>
      <w:r w:rsidRPr="0008229F">
        <w:rPr>
          <w:rFonts w:ascii="Times New Roman" w:hAnsi="Times New Roman" w:cs="Times New Roman"/>
          <w:sz w:val="24"/>
          <w:szCs w:val="24"/>
        </w:rPr>
        <w:t xml:space="preserve"> </w:t>
      </w:r>
    </w:p>
    <w:p w14:paraId="7DE0CF97" w14:textId="77777777" w:rsidR="00D039A3" w:rsidRPr="0008229F" w:rsidRDefault="00D039A3"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b) Rotas menos extensas (menos de 10km) </w:t>
      </w:r>
      <w:proofErr w:type="gramStart"/>
      <w:r w:rsidRPr="0008229F">
        <w:rPr>
          <w:rFonts w:ascii="Times New Roman" w:hAnsi="Times New Roman" w:cs="Times New Roman"/>
          <w:sz w:val="24"/>
          <w:szCs w:val="24"/>
        </w:rPr>
        <w:t>( )</w:t>
      </w:r>
      <w:proofErr w:type="gramEnd"/>
      <w:r w:rsidRPr="0008229F">
        <w:rPr>
          <w:rFonts w:ascii="Times New Roman" w:hAnsi="Times New Roman" w:cs="Times New Roman"/>
          <w:sz w:val="24"/>
          <w:szCs w:val="24"/>
        </w:rPr>
        <w:t xml:space="preserve"> </w:t>
      </w:r>
    </w:p>
    <w:p w14:paraId="00A67057" w14:textId="77777777" w:rsidR="00D039A3" w:rsidRPr="0008229F" w:rsidRDefault="00D039A3"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c) Não há relação entre os encurtamentos e a extensão da rota </w:t>
      </w:r>
      <w:proofErr w:type="gramStart"/>
      <w:r w:rsidRPr="0008229F">
        <w:rPr>
          <w:rFonts w:ascii="Times New Roman" w:hAnsi="Times New Roman" w:cs="Times New Roman"/>
          <w:sz w:val="24"/>
          <w:szCs w:val="24"/>
        </w:rPr>
        <w:t>( )</w:t>
      </w:r>
      <w:proofErr w:type="gramEnd"/>
      <w:r w:rsidRPr="0008229F">
        <w:rPr>
          <w:rFonts w:ascii="Times New Roman" w:hAnsi="Times New Roman" w:cs="Times New Roman"/>
          <w:sz w:val="24"/>
          <w:szCs w:val="24"/>
        </w:rPr>
        <w:t xml:space="preserve"> </w:t>
      </w:r>
    </w:p>
    <w:p w14:paraId="38E9AF66" w14:textId="77777777" w:rsidR="00D039A3" w:rsidRPr="0008229F" w:rsidRDefault="00D039A3" w:rsidP="0008229F">
      <w:pPr>
        <w:spacing w:after="0" w:line="360" w:lineRule="auto"/>
        <w:jc w:val="both"/>
        <w:rPr>
          <w:rFonts w:ascii="Times New Roman" w:hAnsi="Times New Roman" w:cs="Times New Roman"/>
          <w:sz w:val="24"/>
          <w:szCs w:val="24"/>
        </w:rPr>
      </w:pPr>
    </w:p>
    <w:p w14:paraId="166B6D9C" w14:textId="77777777" w:rsidR="0008229F" w:rsidRDefault="0008229F" w:rsidP="0008229F">
      <w:pPr>
        <w:spacing w:after="0" w:line="360" w:lineRule="auto"/>
        <w:jc w:val="both"/>
        <w:rPr>
          <w:rFonts w:ascii="Times New Roman" w:hAnsi="Times New Roman" w:cs="Times New Roman"/>
          <w:b/>
          <w:bCs/>
          <w:sz w:val="24"/>
          <w:szCs w:val="24"/>
        </w:rPr>
      </w:pPr>
    </w:p>
    <w:p w14:paraId="6576328A" w14:textId="3E5D2544" w:rsidR="00D039A3" w:rsidRPr="0008229F" w:rsidRDefault="00D039A3" w:rsidP="0008229F">
      <w:pPr>
        <w:spacing w:after="0" w:line="360" w:lineRule="auto"/>
        <w:jc w:val="both"/>
        <w:rPr>
          <w:rFonts w:ascii="Times New Roman" w:hAnsi="Times New Roman" w:cs="Times New Roman"/>
          <w:b/>
          <w:bCs/>
          <w:sz w:val="24"/>
          <w:szCs w:val="24"/>
        </w:rPr>
      </w:pPr>
      <w:r w:rsidRPr="0008229F">
        <w:rPr>
          <w:rFonts w:ascii="Times New Roman" w:hAnsi="Times New Roman" w:cs="Times New Roman"/>
          <w:b/>
          <w:bCs/>
          <w:sz w:val="24"/>
          <w:szCs w:val="24"/>
        </w:rPr>
        <w:t xml:space="preserve">3. Na sua opinião, quem deveria ser responsabilizado pelo combate </w:t>
      </w:r>
      <w:r w:rsidR="0008229F" w:rsidRPr="0008229F">
        <w:rPr>
          <w:rFonts w:ascii="Times New Roman" w:hAnsi="Times New Roman" w:cs="Times New Roman"/>
          <w:b/>
          <w:bCs/>
          <w:sz w:val="24"/>
          <w:szCs w:val="24"/>
        </w:rPr>
        <w:t>aos encurtamentos</w:t>
      </w:r>
      <w:r w:rsidRPr="0008229F">
        <w:rPr>
          <w:rFonts w:ascii="Times New Roman" w:hAnsi="Times New Roman" w:cs="Times New Roman"/>
          <w:b/>
          <w:bCs/>
          <w:sz w:val="24"/>
          <w:szCs w:val="24"/>
        </w:rPr>
        <w:t xml:space="preserve"> de rotas? </w:t>
      </w:r>
    </w:p>
    <w:p w14:paraId="2D82D3B7" w14:textId="77777777" w:rsidR="00D039A3" w:rsidRPr="0008229F" w:rsidRDefault="00D039A3"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a) As associações de transportadores </w:t>
      </w:r>
      <w:proofErr w:type="gramStart"/>
      <w:r w:rsidRPr="0008229F">
        <w:rPr>
          <w:rFonts w:ascii="Times New Roman" w:hAnsi="Times New Roman" w:cs="Times New Roman"/>
          <w:sz w:val="24"/>
          <w:szCs w:val="24"/>
        </w:rPr>
        <w:t>( )</w:t>
      </w:r>
      <w:proofErr w:type="gramEnd"/>
      <w:r w:rsidRPr="0008229F">
        <w:rPr>
          <w:rFonts w:ascii="Times New Roman" w:hAnsi="Times New Roman" w:cs="Times New Roman"/>
          <w:sz w:val="24"/>
          <w:szCs w:val="24"/>
        </w:rPr>
        <w:t xml:space="preserve"> </w:t>
      </w:r>
    </w:p>
    <w:p w14:paraId="2D19BF74" w14:textId="77777777" w:rsidR="00D039A3" w:rsidRPr="0008229F" w:rsidRDefault="00D039A3"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b) O Município </w:t>
      </w:r>
      <w:proofErr w:type="gramStart"/>
      <w:r w:rsidRPr="0008229F">
        <w:rPr>
          <w:rFonts w:ascii="Times New Roman" w:hAnsi="Times New Roman" w:cs="Times New Roman"/>
          <w:sz w:val="24"/>
          <w:szCs w:val="24"/>
        </w:rPr>
        <w:t>( )</w:t>
      </w:r>
      <w:proofErr w:type="gramEnd"/>
      <w:r w:rsidRPr="0008229F">
        <w:rPr>
          <w:rFonts w:ascii="Times New Roman" w:hAnsi="Times New Roman" w:cs="Times New Roman"/>
          <w:sz w:val="24"/>
          <w:szCs w:val="24"/>
        </w:rPr>
        <w:t xml:space="preserve"> </w:t>
      </w:r>
    </w:p>
    <w:p w14:paraId="5DCAF91F" w14:textId="77777777" w:rsidR="00D039A3" w:rsidRPr="0008229F" w:rsidRDefault="00D039A3"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c) Os passageiros </w:t>
      </w:r>
      <w:proofErr w:type="gramStart"/>
      <w:r w:rsidRPr="0008229F">
        <w:rPr>
          <w:rFonts w:ascii="Times New Roman" w:hAnsi="Times New Roman" w:cs="Times New Roman"/>
          <w:sz w:val="24"/>
          <w:szCs w:val="24"/>
        </w:rPr>
        <w:t>( )</w:t>
      </w:r>
      <w:proofErr w:type="gramEnd"/>
      <w:r w:rsidRPr="0008229F">
        <w:rPr>
          <w:rFonts w:ascii="Times New Roman" w:hAnsi="Times New Roman" w:cs="Times New Roman"/>
          <w:sz w:val="24"/>
          <w:szCs w:val="24"/>
        </w:rPr>
        <w:t xml:space="preserve"> </w:t>
      </w:r>
    </w:p>
    <w:p w14:paraId="75E54371" w14:textId="4EC4088E" w:rsidR="00D039A3" w:rsidRPr="0008229F" w:rsidRDefault="00D039A3"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d) Todos </w:t>
      </w:r>
      <w:proofErr w:type="gramStart"/>
      <w:r w:rsidRPr="0008229F">
        <w:rPr>
          <w:rFonts w:ascii="Times New Roman" w:hAnsi="Times New Roman" w:cs="Times New Roman"/>
          <w:sz w:val="24"/>
          <w:szCs w:val="24"/>
        </w:rPr>
        <w:t>( )</w:t>
      </w:r>
      <w:proofErr w:type="gramEnd"/>
    </w:p>
    <w:p w14:paraId="518917CF" w14:textId="13635371" w:rsidR="00D039A3" w:rsidRPr="0008229F" w:rsidRDefault="00D039A3" w:rsidP="0008229F">
      <w:pPr>
        <w:spacing w:after="0" w:line="360" w:lineRule="auto"/>
        <w:jc w:val="both"/>
        <w:rPr>
          <w:rFonts w:ascii="Times New Roman" w:hAnsi="Times New Roman" w:cs="Times New Roman"/>
          <w:sz w:val="24"/>
          <w:szCs w:val="24"/>
        </w:rPr>
      </w:pPr>
    </w:p>
    <w:p w14:paraId="3A4881C3" w14:textId="5BDA6D4D" w:rsidR="00273BEC" w:rsidRPr="0008229F" w:rsidRDefault="00273BEC" w:rsidP="0008229F">
      <w:pPr>
        <w:spacing w:after="0" w:line="360" w:lineRule="auto"/>
        <w:jc w:val="both"/>
        <w:rPr>
          <w:rFonts w:ascii="Times New Roman" w:hAnsi="Times New Roman" w:cs="Times New Roman"/>
          <w:b/>
          <w:bCs/>
          <w:sz w:val="24"/>
          <w:szCs w:val="24"/>
        </w:rPr>
      </w:pPr>
      <w:r w:rsidRPr="0008229F">
        <w:rPr>
          <w:rFonts w:ascii="Times New Roman" w:hAnsi="Times New Roman" w:cs="Times New Roman"/>
          <w:b/>
          <w:bCs/>
          <w:sz w:val="24"/>
          <w:szCs w:val="24"/>
        </w:rPr>
        <w:t xml:space="preserve">4. </w:t>
      </w:r>
      <w:r w:rsidR="0008229F" w:rsidRPr="0008229F">
        <w:rPr>
          <w:rFonts w:ascii="Times New Roman" w:hAnsi="Times New Roman" w:cs="Times New Roman"/>
          <w:b/>
          <w:bCs/>
          <w:sz w:val="24"/>
          <w:szCs w:val="24"/>
        </w:rPr>
        <w:t>Quantas vezes presenciaram</w:t>
      </w:r>
      <w:r w:rsidRPr="0008229F">
        <w:rPr>
          <w:rFonts w:ascii="Times New Roman" w:hAnsi="Times New Roman" w:cs="Times New Roman"/>
          <w:b/>
          <w:bCs/>
          <w:sz w:val="24"/>
          <w:szCs w:val="24"/>
        </w:rPr>
        <w:t xml:space="preserve"> casos de encurtamento de rotas? </w:t>
      </w:r>
    </w:p>
    <w:p w14:paraId="413A3866" w14:textId="77777777" w:rsidR="00273BEC" w:rsidRPr="0008229F" w:rsidRDefault="00273BEC"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a) Nenhuma vez </w:t>
      </w:r>
      <w:proofErr w:type="gramStart"/>
      <w:r w:rsidRPr="0008229F">
        <w:rPr>
          <w:rFonts w:ascii="Times New Roman" w:hAnsi="Times New Roman" w:cs="Times New Roman"/>
          <w:sz w:val="24"/>
          <w:szCs w:val="24"/>
        </w:rPr>
        <w:t>( )</w:t>
      </w:r>
      <w:proofErr w:type="gramEnd"/>
      <w:r w:rsidRPr="0008229F">
        <w:rPr>
          <w:rFonts w:ascii="Times New Roman" w:hAnsi="Times New Roman" w:cs="Times New Roman"/>
          <w:sz w:val="24"/>
          <w:szCs w:val="24"/>
        </w:rPr>
        <w:t xml:space="preserve"> </w:t>
      </w:r>
    </w:p>
    <w:p w14:paraId="1DE89931" w14:textId="77777777" w:rsidR="00273BEC" w:rsidRPr="0008229F" w:rsidRDefault="00273BEC"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b) Uma vez </w:t>
      </w:r>
      <w:proofErr w:type="gramStart"/>
      <w:r w:rsidRPr="0008229F">
        <w:rPr>
          <w:rFonts w:ascii="Times New Roman" w:hAnsi="Times New Roman" w:cs="Times New Roman"/>
          <w:sz w:val="24"/>
          <w:szCs w:val="24"/>
        </w:rPr>
        <w:t>( )</w:t>
      </w:r>
      <w:proofErr w:type="gramEnd"/>
      <w:r w:rsidRPr="0008229F">
        <w:rPr>
          <w:rFonts w:ascii="Times New Roman" w:hAnsi="Times New Roman" w:cs="Times New Roman"/>
          <w:sz w:val="24"/>
          <w:szCs w:val="24"/>
        </w:rPr>
        <w:t xml:space="preserve"> </w:t>
      </w:r>
    </w:p>
    <w:p w14:paraId="46969577" w14:textId="77777777" w:rsidR="00273BEC" w:rsidRPr="0008229F" w:rsidRDefault="00273BEC"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c) Duas vezes </w:t>
      </w:r>
      <w:proofErr w:type="gramStart"/>
      <w:r w:rsidRPr="0008229F">
        <w:rPr>
          <w:rFonts w:ascii="Times New Roman" w:hAnsi="Times New Roman" w:cs="Times New Roman"/>
          <w:sz w:val="24"/>
          <w:szCs w:val="24"/>
        </w:rPr>
        <w:t>( )</w:t>
      </w:r>
      <w:proofErr w:type="gramEnd"/>
      <w:r w:rsidRPr="0008229F">
        <w:rPr>
          <w:rFonts w:ascii="Times New Roman" w:hAnsi="Times New Roman" w:cs="Times New Roman"/>
          <w:sz w:val="24"/>
          <w:szCs w:val="24"/>
        </w:rPr>
        <w:t xml:space="preserve"> </w:t>
      </w:r>
    </w:p>
    <w:p w14:paraId="4CAC0387" w14:textId="3F36FDDB" w:rsidR="00267C9A" w:rsidRDefault="00273BEC"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d) Mais de duas vezes </w:t>
      </w:r>
      <w:proofErr w:type="gramStart"/>
      <w:r w:rsidRPr="0008229F">
        <w:rPr>
          <w:rFonts w:ascii="Times New Roman" w:hAnsi="Times New Roman" w:cs="Times New Roman"/>
          <w:sz w:val="24"/>
          <w:szCs w:val="24"/>
        </w:rPr>
        <w:t>( )</w:t>
      </w:r>
      <w:proofErr w:type="gramEnd"/>
    </w:p>
    <w:p w14:paraId="3BB587F6" w14:textId="77777777" w:rsidR="0008229F" w:rsidRPr="0008229F" w:rsidRDefault="0008229F" w:rsidP="0008229F">
      <w:pPr>
        <w:spacing w:after="0" w:line="360" w:lineRule="auto"/>
        <w:jc w:val="both"/>
        <w:rPr>
          <w:rFonts w:ascii="Times New Roman" w:hAnsi="Times New Roman" w:cs="Times New Roman"/>
          <w:sz w:val="24"/>
          <w:szCs w:val="24"/>
        </w:rPr>
      </w:pPr>
    </w:p>
    <w:p w14:paraId="0303E0A6" w14:textId="77777777" w:rsidR="00057F89" w:rsidRPr="0008229F" w:rsidRDefault="00057F89" w:rsidP="0008229F">
      <w:pPr>
        <w:spacing w:after="0" w:line="360" w:lineRule="auto"/>
        <w:jc w:val="both"/>
        <w:rPr>
          <w:rFonts w:ascii="Times New Roman" w:hAnsi="Times New Roman" w:cs="Times New Roman"/>
          <w:sz w:val="24"/>
          <w:szCs w:val="24"/>
        </w:rPr>
      </w:pPr>
    </w:p>
    <w:p w14:paraId="26660194" w14:textId="7F71A8E7" w:rsidR="00057F89" w:rsidRPr="0008229F" w:rsidRDefault="00057F89" w:rsidP="0008229F">
      <w:pPr>
        <w:spacing w:after="0" w:line="360" w:lineRule="auto"/>
        <w:jc w:val="both"/>
        <w:rPr>
          <w:rFonts w:ascii="Times New Roman" w:hAnsi="Times New Roman" w:cs="Times New Roman"/>
          <w:b/>
          <w:bCs/>
          <w:iCs/>
          <w:sz w:val="24"/>
          <w:szCs w:val="24"/>
        </w:rPr>
      </w:pPr>
      <w:r w:rsidRPr="0008229F">
        <w:rPr>
          <w:rFonts w:ascii="Times New Roman" w:hAnsi="Times New Roman" w:cs="Times New Roman"/>
          <w:b/>
          <w:bCs/>
          <w:iCs/>
          <w:sz w:val="24"/>
          <w:szCs w:val="24"/>
        </w:rPr>
        <w:t xml:space="preserve">C. </w:t>
      </w:r>
      <w:proofErr w:type="spellStart"/>
      <w:r w:rsidRPr="0008229F">
        <w:rPr>
          <w:rFonts w:ascii="Times New Roman" w:hAnsi="Times New Roman" w:cs="Times New Roman"/>
          <w:b/>
          <w:bCs/>
          <w:iCs/>
          <w:sz w:val="24"/>
          <w:szCs w:val="24"/>
        </w:rPr>
        <w:t>Gestao</w:t>
      </w:r>
      <w:proofErr w:type="spellEnd"/>
      <w:r w:rsidRPr="0008229F">
        <w:rPr>
          <w:rFonts w:ascii="Times New Roman" w:hAnsi="Times New Roman" w:cs="Times New Roman"/>
          <w:b/>
          <w:bCs/>
          <w:iCs/>
          <w:sz w:val="24"/>
          <w:szCs w:val="24"/>
        </w:rPr>
        <w:t xml:space="preserve"> dos Transportes e </w:t>
      </w:r>
      <w:r w:rsidR="0008229F" w:rsidRPr="0008229F">
        <w:rPr>
          <w:rFonts w:ascii="Times New Roman" w:hAnsi="Times New Roman" w:cs="Times New Roman"/>
          <w:b/>
          <w:bCs/>
          <w:iCs/>
          <w:sz w:val="24"/>
          <w:szCs w:val="24"/>
        </w:rPr>
        <w:t>Actividades</w:t>
      </w:r>
    </w:p>
    <w:p w14:paraId="0A178FB0" w14:textId="78BD7014" w:rsidR="00057F89" w:rsidRPr="0008229F" w:rsidRDefault="00057F89" w:rsidP="0008229F">
      <w:pPr>
        <w:spacing w:after="0" w:line="360" w:lineRule="auto"/>
        <w:jc w:val="both"/>
        <w:rPr>
          <w:rFonts w:ascii="Times New Roman" w:hAnsi="Times New Roman" w:cs="Times New Roman"/>
          <w:b/>
          <w:bCs/>
          <w:sz w:val="24"/>
          <w:szCs w:val="24"/>
        </w:rPr>
      </w:pPr>
      <w:r w:rsidRPr="0008229F">
        <w:rPr>
          <w:rFonts w:ascii="Times New Roman" w:hAnsi="Times New Roman" w:cs="Times New Roman"/>
          <w:b/>
          <w:bCs/>
          <w:sz w:val="24"/>
          <w:szCs w:val="24"/>
        </w:rPr>
        <w:t xml:space="preserve">1. Quais são as causas de Falta de transportes? </w:t>
      </w:r>
    </w:p>
    <w:p w14:paraId="44EFFA6D" w14:textId="1C99469F" w:rsidR="00057F89" w:rsidRPr="0008229F" w:rsidRDefault="00057F89"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a) </w:t>
      </w:r>
      <w:r w:rsidR="0008229F" w:rsidRPr="0008229F">
        <w:rPr>
          <w:rFonts w:ascii="Times New Roman" w:hAnsi="Times New Roman" w:cs="Times New Roman"/>
          <w:sz w:val="24"/>
          <w:szCs w:val="24"/>
        </w:rPr>
        <w:t xml:space="preserve">A gestão só </w:t>
      </w:r>
      <w:r w:rsidRPr="0008229F">
        <w:rPr>
          <w:rFonts w:ascii="Times New Roman" w:hAnsi="Times New Roman" w:cs="Times New Roman"/>
          <w:sz w:val="24"/>
          <w:szCs w:val="24"/>
        </w:rPr>
        <w:t xml:space="preserve">e feita uma vez por Ano </w:t>
      </w:r>
      <w:proofErr w:type="gramStart"/>
      <w:r w:rsidRPr="0008229F">
        <w:rPr>
          <w:rFonts w:ascii="Times New Roman" w:hAnsi="Times New Roman" w:cs="Times New Roman"/>
          <w:sz w:val="24"/>
          <w:szCs w:val="24"/>
        </w:rPr>
        <w:t>( )</w:t>
      </w:r>
      <w:proofErr w:type="gramEnd"/>
      <w:r w:rsidRPr="0008229F">
        <w:rPr>
          <w:rFonts w:ascii="Times New Roman" w:hAnsi="Times New Roman" w:cs="Times New Roman"/>
          <w:sz w:val="24"/>
          <w:szCs w:val="24"/>
        </w:rPr>
        <w:t xml:space="preserve"> </w:t>
      </w:r>
    </w:p>
    <w:p w14:paraId="4566F6DF" w14:textId="16822582" w:rsidR="00057F89" w:rsidRPr="0008229F" w:rsidRDefault="00057F89"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b) </w:t>
      </w:r>
      <w:r w:rsidR="0008229F" w:rsidRPr="0008229F">
        <w:rPr>
          <w:rFonts w:ascii="Times New Roman" w:hAnsi="Times New Roman" w:cs="Times New Roman"/>
          <w:sz w:val="24"/>
          <w:szCs w:val="24"/>
        </w:rPr>
        <w:t xml:space="preserve">A gestão só </w:t>
      </w:r>
      <w:r w:rsidRPr="0008229F">
        <w:rPr>
          <w:rFonts w:ascii="Times New Roman" w:hAnsi="Times New Roman" w:cs="Times New Roman"/>
          <w:sz w:val="24"/>
          <w:szCs w:val="24"/>
        </w:rPr>
        <w:t xml:space="preserve">e feita uma vez em cada </w:t>
      </w:r>
      <w:proofErr w:type="spellStart"/>
      <w:r w:rsidRPr="0008229F">
        <w:rPr>
          <w:rFonts w:ascii="Times New Roman" w:hAnsi="Times New Roman" w:cs="Times New Roman"/>
          <w:sz w:val="24"/>
          <w:szCs w:val="24"/>
        </w:rPr>
        <w:t>tres</w:t>
      </w:r>
      <w:proofErr w:type="spellEnd"/>
      <w:r w:rsidRPr="0008229F">
        <w:rPr>
          <w:rFonts w:ascii="Times New Roman" w:hAnsi="Times New Roman" w:cs="Times New Roman"/>
          <w:sz w:val="24"/>
          <w:szCs w:val="24"/>
        </w:rPr>
        <w:t xml:space="preserve"> meses </w:t>
      </w:r>
      <w:proofErr w:type="gramStart"/>
      <w:r w:rsidRPr="0008229F">
        <w:rPr>
          <w:rFonts w:ascii="Times New Roman" w:hAnsi="Times New Roman" w:cs="Times New Roman"/>
          <w:sz w:val="24"/>
          <w:szCs w:val="24"/>
        </w:rPr>
        <w:t>( )</w:t>
      </w:r>
      <w:proofErr w:type="gramEnd"/>
      <w:r w:rsidRPr="0008229F">
        <w:rPr>
          <w:rFonts w:ascii="Times New Roman" w:hAnsi="Times New Roman" w:cs="Times New Roman"/>
          <w:sz w:val="24"/>
          <w:szCs w:val="24"/>
        </w:rPr>
        <w:t xml:space="preserve"> </w:t>
      </w:r>
    </w:p>
    <w:p w14:paraId="1A19A999" w14:textId="38C05FF5" w:rsidR="00057F89" w:rsidRPr="0008229F" w:rsidRDefault="00057F89"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c) </w:t>
      </w:r>
      <w:r w:rsidR="0008229F" w:rsidRPr="0008229F">
        <w:rPr>
          <w:rFonts w:ascii="Times New Roman" w:hAnsi="Times New Roman" w:cs="Times New Roman"/>
          <w:sz w:val="24"/>
          <w:szCs w:val="24"/>
        </w:rPr>
        <w:t>A gestão</w:t>
      </w:r>
      <w:r w:rsidRPr="0008229F">
        <w:rPr>
          <w:rFonts w:ascii="Times New Roman" w:hAnsi="Times New Roman" w:cs="Times New Roman"/>
          <w:sz w:val="24"/>
          <w:szCs w:val="24"/>
        </w:rPr>
        <w:t xml:space="preserve"> </w:t>
      </w:r>
      <w:r w:rsidR="0008229F" w:rsidRPr="0008229F">
        <w:rPr>
          <w:rFonts w:ascii="Times New Roman" w:hAnsi="Times New Roman" w:cs="Times New Roman"/>
          <w:sz w:val="24"/>
          <w:szCs w:val="24"/>
        </w:rPr>
        <w:t>só</w:t>
      </w:r>
      <w:r w:rsidRPr="0008229F">
        <w:rPr>
          <w:rFonts w:ascii="Times New Roman" w:hAnsi="Times New Roman" w:cs="Times New Roman"/>
          <w:sz w:val="24"/>
          <w:szCs w:val="24"/>
        </w:rPr>
        <w:t xml:space="preserve"> e feita uma vez em cada </w:t>
      </w:r>
      <w:proofErr w:type="spellStart"/>
      <w:r w:rsidRPr="0008229F">
        <w:rPr>
          <w:rFonts w:ascii="Times New Roman" w:hAnsi="Times New Roman" w:cs="Times New Roman"/>
          <w:sz w:val="24"/>
          <w:szCs w:val="24"/>
        </w:rPr>
        <w:t>mes</w:t>
      </w:r>
      <w:proofErr w:type="spellEnd"/>
      <w:r w:rsidR="00BE6838" w:rsidRPr="0008229F">
        <w:rPr>
          <w:rFonts w:ascii="Times New Roman" w:hAnsi="Times New Roman" w:cs="Times New Roman"/>
          <w:sz w:val="24"/>
          <w:szCs w:val="24"/>
        </w:rPr>
        <w:t xml:space="preserve"> </w:t>
      </w:r>
      <w:proofErr w:type="gramStart"/>
      <w:r w:rsidRPr="0008229F">
        <w:rPr>
          <w:rFonts w:ascii="Times New Roman" w:hAnsi="Times New Roman" w:cs="Times New Roman"/>
          <w:sz w:val="24"/>
          <w:szCs w:val="24"/>
        </w:rPr>
        <w:t>( )</w:t>
      </w:r>
      <w:proofErr w:type="gramEnd"/>
      <w:r w:rsidRPr="0008229F">
        <w:rPr>
          <w:rFonts w:ascii="Times New Roman" w:hAnsi="Times New Roman" w:cs="Times New Roman"/>
          <w:sz w:val="24"/>
          <w:szCs w:val="24"/>
        </w:rPr>
        <w:t xml:space="preserve"> </w:t>
      </w:r>
    </w:p>
    <w:p w14:paraId="658C0B3A" w14:textId="2028CBEB" w:rsidR="00057F89" w:rsidRPr="0008229F" w:rsidRDefault="00057F89"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d) </w:t>
      </w:r>
      <w:r w:rsidR="00BE6838" w:rsidRPr="0008229F">
        <w:rPr>
          <w:rFonts w:ascii="Times New Roman" w:hAnsi="Times New Roman" w:cs="Times New Roman"/>
          <w:sz w:val="24"/>
          <w:szCs w:val="24"/>
        </w:rPr>
        <w:t xml:space="preserve">Falta de controlo de </w:t>
      </w:r>
      <w:proofErr w:type="spellStart"/>
      <w:r w:rsidR="00BE6838" w:rsidRPr="0008229F">
        <w:rPr>
          <w:rFonts w:ascii="Times New Roman" w:hAnsi="Times New Roman" w:cs="Times New Roman"/>
          <w:sz w:val="24"/>
          <w:szCs w:val="24"/>
        </w:rPr>
        <w:t>gestao</w:t>
      </w:r>
      <w:proofErr w:type="spellEnd"/>
      <w:r w:rsidRPr="0008229F">
        <w:rPr>
          <w:rFonts w:ascii="Times New Roman" w:hAnsi="Times New Roman" w:cs="Times New Roman"/>
          <w:sz w:val="24"/>
          <w:szCs w:val="24"/>
        </w:rPr>
        <w:t xml:space="preserve"> </w:t>
      </w:r>
      <w:proofErr w:type="gramStart"/>
      <w:r w:rsidRPr="0008229F">
        <w:rPr>
          <w:rFonts w:ascii="Times New Roman" w:hAnsi="Times New Roman" w:cs="Times New Roman"/>
          <w:sz w:val="24"/>
          <w:szCs w:val="24"/>
        </w:rPr>
        <w:t>( )</w:t>
      </w:r>
      <w:proofErr w:type="gramEnd"/>
      <w:r w:rsidRPr="0008229F">
        <w:rPr>
          <w:rFonts w:ascii="Times New Roman" w:hAnsi="Times New Roman" w:cs="Times New Roman"/>
          <w:sz w:val="24"/>
          <w:szCs w:val="24"/>
        </w:rPr>
        <w:t xml:space="preserve"> </w:t>
      </w:r>
    </w:p>
    <w:p w14:paraId="62E82456" w14:textId="48F7039A" w:rsidR="00BE6838" w:rsidRPr="0008229F" w:rsidRDefault="00057F89"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e) </w:t>
      </w:r>
      <w:r w:rsidR="00BE6838" w:rsidRPr="0008229F">
        <w:rPr>
          <w:rFonts w:ascii="Times New Roman" w:hAnsi="Times New Roman" w:cs="Times New Roman"/>
          <w:sz w:val="24"/>
          <w:szCs w:val="24"/>
        </w:rPr>
        <w:t xml:space="preserve">Falta de </w:t>
      </w:r>
      <w:r w:rsidR="0008229F" w:rsidRPr="0008229F">
        <w:rPr>
          <w:rFonts w:ascii="Times New Roman" w:hAnsi="Times New Roman" w:cs="Times New Roman"/>
          <w:sz w:val="24"/>
          <w:szCs w:val="24"/>
        </w:rPr>
        <w:t>Funcionários</w:t>
      </w:r>
      <w:r w:rsidR="00BE6838" w:rsidRPr="0008229F">
        <w:rPr>
          <w:rFonts w:ascii="Times New Roman" w:hAnsi="Times New Roman" w:cs="Times New Roman"/>
          <w:sz w:val="24"/>
          <w:szCs w:val="24"/>
        </w:rPr>
        <w:t xml:space="preserve"> </w:t>
      </w:r>
      <w:proofErr w:type="gramStart"/>
      <w:r w:rsidR="00E82D47" w:rsidRPr="0008229F">
        <w:rPr>
          <w:rFonts w:ascii="Times New Roman" w:hAnsi="Times New Roman" w:cs="Times New Roman"/>
          <w:sz w:val="24"/>
          <w:szCs w:val="24"/>
        </w:rPr>
        <w:t>( )</w:t>
      </w:r>
      <w:proofErr w:type="gramEnd"/>
    </w:p>
    <w:p w14:paraId="48979633" w14:textId="4AE24390" w:rsidR="00057F89" w:rsidRPr="0008229F" w:rsidRDefault="00BE6838"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f</w:t>
      </w:r>
      <w:r w:rsidR="00057F89" w:rsidRPr="0008229F">
        <w:rPr>
          <w:rFonts w:ascii="Times New Roman" w:hAnsi="Times New Roman" w:cs="Times New Roman"/>
          <w:sz w:val="24"/>
          <w:szCs w:val="24"/>
        </w:rPr>
        <w:t xml:space="preserve">) </w:t>
      </w:r>
      <w:r w:rsidRPr="0008229F">
        <w:rPr>
          <w:rFonts w:ascii="Times New Roman" w:hAnsi="Times New Roman" w:cs="Times New Roman"/>
          <w:sz w:val="24"/>
          <w:szCs w:val="24"/>
        </w:rPr>
        <w:t xml:space="preserve">Falta de </w:t>
      </w:r>
      <w:proofErr w:type="spellStart"/>
      <w:r w:rsidRPr="0008229F">
        <w:rPr>
          <w:rFonts w:ascii="Times New Roman" w:hAnsi="Times New Roman" w:cs="Times New Roman"/>
          <w:sz w:val="24"/>
          <w:szCs w:val="24"/>
        </w:rPr>
        <w:t>manutencao</w:t>
      </w:r>
      <w:proofErr w:type="spellEnd"/>
      <w:r w:rsidRPr="0008229F">
        <w:rPr>
          <w:rFonts w:ascii="Times New Roman" w:hAnsi="Times New Roman" w:cs="Times New Roman"/>
          <w:sz w:val="24"/>
          <w:szCs w:val="24"/>
        </w:rPr>
        <w:t xml:space="preserve"> dos autocarros</w:t>
      </w:r>
      <w:r w:rsidR="00057F89" w:rsidRPr="0008229F">
        <w:rPr>
          <w:rFonts w:ascii="Times New Roman" w:hAnsi="Times New Roman" w:cs="Times New Roman"/>
          <w:sz w:val="24"/>
          <w:szCs w:val="24"/>
        </w:rPr>
        <w:t xml:space="preserve"> </w:t>
      </w:r>
      <w:proofErr w:type="gramStart"/>
      <w:r w:rsidR="00E82D47" w:rsidRPr="0008229F">
        <w:rPr>
          <w:rFonts w:ascii="Times New Roman" w:hAnsi="Times New Roman" w:cs="Times New Roman"/>
          <w:sz w:val="24"/>
          <w:szCs w:val="24"/>
        </w:rPr>
        <w:t>( )</w:t>
      </w:r>
      <w:proofErr w:type="gramEnd"/>
    </w:p>
    <w:p w14:paraId="7A69EC1B" w14:textId="77777777" w:rsidR="00057F89" w:rsidRPr="0008229F" w:rsidRDefault="00057F89" w:rsidP="0008229F">
      <w:pPr>
        <w:spacing w:after="0" w:line="360" w:lineRule="auto"/>
        <w:jc w:val="both"/>
        <w:rPr>
          <w:rFonts w:ascii="Times New Roman" w:hAnsi="Times New Roman" w:cs="Times New Roman"/>
          <w:sz w:val="24"/>
          <w:szCs w:val="24"/>
        </w:rPr>
      </w:pPr>
    </w:p>
    <w:p w14:paraId="4C93AFE2" w14:textId="3304383F" w:rsidR="00057F89" w:rsidRPr="0008229F" w:rsidRDefault="00057F89" w:rsidP="0008229F">
      <w:pPr>
        <w:spacing w:after="0" w:line="360" w:lineRule="auto"/>
        <w:jc w:val="both"/>
        <w:rPr>
          <w:rFonts w:ascii="Times New Roman" w:hAnsi="Times New Roman" w:cs="Times New Roman"/>
          <w:b/>
          <w:bCs/>
          <w:sz w:val="24"/>
          <w:szCs w:val="24"/>
        </w:rPr>
      </w:pPr>
      <w:r w:rsidRPr="0008229F">
        <w:rPr>
          <w:rFonts w:ascii="Times New Roman" w:hAnsi="Times New Roman" w:cs="Times New Roman"/>
          <w:b/>
          <w:bCs/>
          <w:sz w:val="24"/>
          <w:szCs w:val="24"/>
        </w:rPr>
        <w:t>2. Qu</w:t>
      </w:r>
      <w:r w:rsidR="00EF49E2" w:rsidRPr="0008229F">
        <w:rPr>
          <w:rFonts w:ascii="Times New Roman" w:hAnsi="Times New Roman" w:cs="Times New Roman"/>
          <w:b/>
          <w:bCs/>
          <w:sz w:val="24"/>
          <w:szCs w:val="24"/>
        </w:rPr>
        <w:t>a</w:t>
      </w:r>
      <w:r w:rsidR="00E82D47" w:rsidRPr="0008229F">
        <w:rPr>
          <w:rFonts w:ascii="Times New Roman" w:hAnsi="Times New Roman" w:cs="Times New Roman"/>
          <w:b/>
          <w:bCs/>
          <w:sz w:val="24"/>
          <w:szCs w:val="24"/>
        </w:rPr>
        <w:t>l</w:t>
      </w:r>
      <w:r w:rsidR="00EF49E2" w:rsidRPr="0008229F">
        <w:rPr>
          <w:rFonts w:ascii="Times New Roman" w:hAnsi="Times New Roman" w:cs="Times New Roman"/>
          <w:b/>
          <w:bCs/>
          <w:sz w:val="24"/>
          <w:szCs w:val="24"/>
        </w:rPr>
        <w:t xml:space="preserve"> e o numero estimativo dos transportes</w:t>
      </w:r>
      <w:r w:rsidRPr="0008229F">
        <w:rPr>
          <w:rFonts w:ascii="Times New Roman" w:hAnsi="Times New Roman" w:cs="Times New Roman"/>
          <w:b/>
          <w:bCs/>
          <w:sz w:val="24"/>
          <w:szCs w:val="24"/>
        </w:rPr>
        <w:t xml:space="preserve">? </w:t>
      </w:r>
    </w:p>
    <w:p w14:paraId="58CF567A" w14:textId="19CE3B9D" w:rsidR="00057F89" w:rsidRPr="0008229F" w:rsidRDefault="00057F89"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a) </w:t>
      </w:r>
      <w:r w:rsidR="00EF49E2" w:rsidRPr="0008229F">
        <w:rPr>
          <w:rFonts w:ascii="Times New Roman" w:hAnsi="Times New Roman" w:cs="Times New Roman"/>
          <w:sz w:val="24"/>
          <w:szCs w:val="24"/>
        </w:rPr>
        <w:t>Nenhum</w:t>
      </w:r>
      <w:r w:rsidRPr="0008229F">
        <w:rPr>
          <w:rFonts w:ascii="Times New Roman" w:hAnsi="Times New Roman" w:cs="Times New Roman"/>
          <w:sz w:val="24"/>
          <w:szCs w:val="24"/>
        </w:rPr>
        <w:t xml:space="preserve"> </w:t>
      </w:r>
      <w:proofErr w:type="gramStart"/>
      <w:r w:rsidRPr="0008229F">
        <w:rPr>
          <w:rFonts w:ascii="Times New Roman" w:hAnsi="Times New Roman" w:cs="Times New Roman"/>
          <w:sz w:val="24"/>
          <w:szCs w:val="24"/>
        </w:rPr>
        <w:t>( )</w:t>
      </w:r>
      <w:proofErr w:type="gramEnd"/>
      <w:r w:rsidRPr="0008229F">
        <w:rPr>
          <w:rFonts w:ascii="Times New Roman" w:hAnsi="Times New Roman" w:cs="Times New Roman"/>
          <w:sz w:val="24"/>
          <w:szCs w:val="24"/>
        </w:rPr>
        <w:t xml:space="preserve"> </w:t>
      </w:r>
    </w:p>
    <w:p w14:paraId="25357D4F" w14:textId="62F61BC4" w:rsidR="00057F89" w:rsidRPr="0008229F" w:rsidRDefault="00057F89"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b) </w:t>
      </w:r>
      <w:r w:rsidR="00EF49E2" w:rsidRPr="0008229F">
        <w:rPr>
          <w:rFonts w:ascii="Times New Roman" w:hAnsi="Times New Roman" w:cs="Times New Roman"/>
          <w:sz w:val="24"/>
          <w:szCs w:val="24"/>
        </w:rPr>
        <w:t xml:space="preserve">1 </w:t>
      </w:r>
      <w:proofErr w:type="gramStart"/>
      <w:r w:rsidRPr="0008229F">
        <w:rPr>
          <w:rFonts w:ascii="Times New Roman" w:hAnsi="Times New Roman" w:cs="Times New Roman"/>
          <w:sz w:val="24"/>
          <w:szCs w:val="24"/>
        </w:rPr>
        <w:t>( )</w:t>
      </w:r>
      <w:proofErr w:type="gramEnd"/>
      <w:r w:rsidRPr="0008229F">
        <w:rPr>
          <w:rFonts w:ascii="Times New Roman" w:hAnsi="Times New Roman" w:cs="Times New Roman"/>
          <w:sz w:val="24"/>
          <w:szCs w:val="24"/>
        </w:rPr>
        <w:t xml:space="preserve"> </w:t>
      </w:r>
    </w:p>
    <w:p w14:paraId="2B382102" w14:textId="77777777" w:rsidR="00EF49E2" w:rsidRPr="0008229F" w:rsidRDefault="00057F89"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 xml:space="preserve">c) </w:t>
      </w:r>
      <w:r w:rsidR="00EF49E2" w:rsidRPr="0008229F">
        <w:rPr>
          <w:rFonts w:ascii="Times New Roman" w:hAnsi="Times New Roman" w:cs="Times New Roman"/>
          <w:sz w:val="24"/>
          <w:szCs w:val="24"/>
        </w:rPr>
        <w:t>1 a 5</w:t>
      </w:r>
      <w:r w:rsidRPr="0008229F">
        <w:rPr>
          <w:rFonts w:ascii="Times New Roman" w:hAnsi="Times New Roman" w:cs="Times New Roman"/>
          <w:sz w:val="24"/>
          <w:szCs w:val="24"/>
        </w:rPr>
        <w:t xml:space="preserve"> </w:t>
      </w:r>
      <w:proofErr w:type="gramStart"/>
      <w:r w:rsidRPr="0008229F">
        <w:rPr>
          <w:rFonts w:ascii="Times New Roman" w:hAnsi="Times New Roman" w:cs="Times New Roman"/>
          <w:sz w:val="24"/>
          <w:szCs w:val="24"/>
        </w:rPr>
        <w:t>( )</w:t>
      </w:r>
      <w:proofErr w:type="gramEnd"/>
    </w:p>
    <w:p w14:paraId="10150443" w14:textId="4F93029A" w:rsidR="00057F89" w:rsidRPr="0008229F" w:rsidRDefault="00EF49E2" w:rsidP="0008229F">
      <w:pPr>
        <w:spacing w:after="0" w:line="360" w:lineRule="auto"/>
        <w:jc w:val="both"/>
        <w:rPr>
          <w:rFonts w:ascii="Times New Roman" w:hAnsi="Times New Roman" w:cs="Times New Roman"/>
          <w:sz w:val="24"/>
          <w:szCs w:val="24"/>
        </w:rPr>
      </w:pPr>
      <w:r w:rsidRPr="0008229F">
        <w:rPr>
          <w:rFonts w:ascii="Times New Roman" w:hAnsi="Times New Roman" w:cs="Times New Roman"/>
          <w:sz w:val="24"/>
          <w:szCs w:val="24"/>
        </w:rPr>
        <w:t>d) 5 a 10</w:t>
      </w:r>
      <w:r w:rsidR="00057F89" w:rsidRPr="0008229F">
        <w:rPr>
          <w:rFonts w:ascii="Times New Roman" w:hAnsi="Times New Roman" w:cs="Times New Roman"/>
          <w:sz w:val="24"/>
          <w:szCs w:val="24"/>
        </w:rPr>
        <w:t xml:space="preserve"> </w:t>
      </w:r>
    </w:p>
    <w:p w14:paraId="11513989" w14:textId="77777777" w:rsidR="00057F89" w:rsidRPr="0008229F" w:rsidRDefault="00057F89" w:rsidP="0008229F">
      <w:pPr>
        <w:spacing w:after="0" w:line="360" w:lineRule="auto"/>
        <w:jc w:val="both"/>
        <w:rPr>
          <w:rFonts w:ascii="Times New Roman" w:hAnsi="Times New Roman" w:cs="Times New Roman"/>
          <w:sz w:val="24"/>
          <w:szCs w:val="24"/>
        </w:rPr>
      </w:pPr>
    </w:p>
    <w:p w14:paraId="5DB8801C" w14:textId="269727AB" w:rsidR="00057F89" w:rsidRPr="0008229F" w:rsidRDefault="004E07DA" w:rsidP="0008229F">
      <w:pPr>
        <w:spacing w:after="0" w:line="360" w:lineRule="auto"/>
        <w:jc w:val="both"/>
        <w:rPr>
          <w:rFonts w:ascii="Times New Roman" w:hAnsi="Times New Roman" w:cs="Times New Roman"/>
          <w:b/>
          <w:bCs/>
          <w:iCs/>
          <w:sz w:val="24"/>
          <w:szCs w:val="24"/>
        </w:rPr>
      </w:pPr>
      <w:r w:rsidRPr="0008229F">
        <w:rPr>
          <w:rFonts w:ascii="Times New Roman" w:hAnsi="Times New Roman" w:cs="Times New Roman"/>
          <w:b/>
          <w:bCs/>
          <w:iCs/>
          <w:sz w:val="24"/>
          <w:szCs w:val="24"/>
        </w:rPr>
        <w:lastRenderedPageBreak/>
        <w:t xml:space="preserve">3.Quanto tempo trabalha por dia, e que horas </w:t>
      </w:r>
      <w:proofErr w:type="spellStart"/>
      <w:r w:rsidRPr="0008229F">
        <w:rPr>
          <w:rFonts w:ascii="Times New Roman" w:hAnsi="Times New Roman" w:cs="Times New Roman"/>
          <w:b/>
          <w:bCs/>
          <w:iCs/>
          <w:sz w:val="24"/>
          <w:szCs w:val="24"/>
        </w:rPr>
        <w:t>comeca</w:t>
      </w:r>
      <w:proofErr w:type="spellEnd"/>
      <w:r w:rsidRPr="0008229F">
        <w:rPr>
          <w:rFonts w:ascii="Times New Roman" w:hAnsi="Times New Roman" w:cs="Times New Roman"/>
          <w:b/>
          <w:bCs/>
          <w:iCs/>
          <w:sz w:val="24"/>
          <w:szCs w:val="24"/>
        </w:rPr>
        <w:t xml:space="preserve"> a termina?</w:t>
      </w:r>
    </w:p>
    <w:p w14:paraId="0FD99694" w14:textId="47BCCC1E" w:rsidR="00E82D47" w:rsidRPr="0008229F" w:rsidRDefault="00E82D47" w:rsidP="0008229F">
      <w:pPr>
        <w:spacing w:after="0" w:line="360" w:lineRule="auto"/>
        <w:jc w:val="both"/>
        <w:rPr>
          <w:rFonts w:ascii="Times New Roman" w:hAnsi="Times New Roman" w:cs="Times New Roman"/>
          <w:iCs/>
          <w:sz w:val="24"/>
          <w:szCs w:val="24"/>
        </w:rPr>
      </w:pPr>
      <w:r w:rsidRPr="0008229F">
        <w:rPr>
          <w:rFonts w:ascii="Times New Roman" w:hAnsi="Times New Roman" w:cs="Times New Roman"/>
          <w:iCs/>
          <w:sz w:val="24"/>
          <w:szCs w:val="24"/>
        </w:rPr>
        <w:t xml:space="preserve">a) 08:00 horas de tempo das 60:00 horas ate as 14:00 </w:t>
      </w:r>
      <w:proofErr w:type="gramStart"/>
      <w:r w:rsidRPr="0008229F">
        <w:rPr>
          <w:rFonts w:ascii="Times New Roman" w:hAnsi="Times New Roman" w:cs="Times New Roman"/>
          <w:iCs/>
          <w:sz w:val="24"/>
          <w:szCs w:val="24"/>
        </w:rPr>
        <w:t>horas( )</w:t>
      </w:r>
      <w:proofErr w:type="gramEnd"/>
    </w:p>
    <w:p w14:paraId="698CFDBD" w14:textId="3323C7E4" w:rsidR="00E82D47" w:rsidRPr="0008229F" w:rsidRDefault="00E82D47" w:rsidP="0008229F">
      <w:pPr>
        <w:spacing w:after="0" w:line="360" w:lineRule="auto"/>
        <w:jc w:val="both"/>
        <w:rPr>
          <w:rFonts w:ascii="Times New Roman" w:hAnsi="Times New Roman" w:cs="Times New Roman"/>
          <w:iCs/>
          <w:sz w:val="24"/>
          <w:szCs w:val="24"/>
        </w:rPr>
      </w:pPr>
      <w:r w:rsidRPr="0008229F">
        <w:rPr>
          <w:rFonts w:ascii="Times New Roman" w:hAnsi="Times New Roman" w:cs="Times New Roman"/>
          <w:iCs/>
          <w:sz w:val="24"/>
          <w:szCs w:val="24"/>
        </w:rPr>
        <w:t xml:space="preserve">b) 08:00 horas de tempo das 14:00 ate as 22:00 </w:t>
      </w:r>
      <w:proofErr w:type="gramStart"/>
      <w:r w:rsidRPr="0008229F">
        <w:rPr>
          <w:rFonts w:ascii="Times New Roman" w:hAnsi="Times New Roman" w:cs="Times New Roman"/>
          <w:iCs/>
          <w:sz w:val="24"/>
          <w:szCs w:val="24"/>
        </w:rPr>
        <w:t>( )</w:t>
      </w:r>
      <w:proofErr w:type="gramEnd"/>
    </w:p>
    <w:p w14:paraId="7EB83E94" w14:textId="3A959ABC" w:rsidR="00E82D47" w:rsidRPr="0008229F" w:rsidRDefault="00E82D47" w:rsidP="0008229F">
      <w:pPr>
        <w:spacing w:after="0" w:line="360" w:lineRule="auto"/>
        <w:jc w:val="both"/>
        <w:rPr>
          <w:rFonts w:ascii="Times New Roman" w:hAnsi="Times New Roman" w:cs="Times New Roman"/>
          <w:iCs/>
          <w:sz w:val="24"/>
          <w:szCs w:val="24"/>
        </w:rPr>
      </w:pPr>
      <w:r w:rsidRPr="0008229F">
        <w:rPr>
          <w:rFonts w:ascii="Times New Roman" w:hAnsi="Times New Roman" w:cs="Times New Roman"/>
          <w:iCs/>
          <w:sz w:val="24"/>
          <w:szCs w:val="24"/>
        </w:rPr>
        <w:t xml:space="preserve">c) </w:t>
      </w:r>
      <w:proofErr w:type="spellStart"/>
      <w:r w:rsidRPr="0008229F">
        <w:rPr>
          <w:rFonts w:ascii="Times New Roman" w:hAnsi="Times New Roman" w:cs="Times New Roman"/>
          <w:iCs/>
          <w:sz w:val="24"/>
          <w:szCs w:val="24"/>
        </w:rPr>
        <w:t>Nao</w:t>
      </w:r>
      <w:proofErr w:type="spellEnd"/>
      <w:r w:rsidRPr="0008229F">
        <w:rPr>
          <w:rFonts w:ascii="Times New Roman" w:hAnsi="Times New Roman" w:cs="Times New Roman"/>
          <w:iCs/>
          <w:sz w:val="24"/>
          <w:szCs w:val="24"/>
        </w:rPr>
        <w:t xml:space="preserve"> tenho hora de entrada e nem de </w:t>
      </w:r>
      <w:proofErr w:type="spellStart"/>
      <w:r w:rsidRPr="0008229F">
        <w:rPr>
          <w:rFonts w:ascii="Times New Roman" w:hAnsi="Times New Roman" w:cs="Times New Roman"/>
          <w:iCs/>
          <w:sz w:val="24"/>
          <w:szCs w:val="24"/>
        </w:rPr>
        <w:t>Saida</w:t>
      </w:r>
      <w:proofErr w:type="spellEnd"/>
      <w:r w:rsidRPr="0008229F">
        <w:rPr>
          <w:rFonts w:ascii="Times New Roman" w:hAnsi="Times New Roman" w:cs="Times New Roman"/>
          <w:iCs/>
          <w:sz w:val="24"/>
          <w:szCs w:val="24"/>
        </w:rPr>
        <w:t xml:space="preserve"> </w:t>
      </w:r>
      <w:proofErr w:type="gramStart"/>
      <w:r w:rsidRPr="0008229F">
        <w:rPr>
          <w:rFonts w:ascii="Times New Roman" w:hAnsi="Times New Roman" w:cs="Times New Roman"/>
          <w:iCs/>
          <w:sz w:val="24"/>
          <w:szCs w:val="24"/>
        </w:rPr>
        <w:t>( )</w:t>
      </w:r>
      <w:proofErr w:type="gramEnd"/>
    </w:p>
    <w:p w14:paraId="185DF79D" w14:textId="3750D4E5" w:rsidR="00E82D47" w:rsidRDefault="00E82D47" w:rsidP="0008229F">
      <w:pPr>
        <w:spacing w:after="0" w:line="360" w:lineRule="auto"/>
        <w:jc w:val="both"/>
        <w:rPr>
          <w:rFonts w:ascii="Times New Roman" w:hAnsi="Times New Roman" w:cs="Times New Roman"/>
          <w:iCs/>
          <w:sz w:val="24"/>
          <w:szCs w:val="24"/>
        </w:rPr>
      </w:pPr>
      <w:r w:rsidRPr="0008229F">
        <w:rPr>
          <w:rFonts w:ascii="Times New Roman" w:hAnsi="Times New Roman" w:cs="Times New Roman"/>
          <w:iCs/>
          <w:sz w:val="24"/>
          <w:szCs w:val="24"/>
        </w:rPr>
        <w:t xml:space="preserve">d) </w:t>
      </w:r>
      <w:proofErr w:type="spellStart"/>
      <w:r w:rsidRPr="0008229F">
        <w:rPr>
          <w:rFonts w:ascii="Times New Roman" w:hAnsi="Times New Roman" w:cs="Times New Roman"/>
          <w:iCs/>
          <w:sz w:val="24"/>
          <w:szCs w:val="24"/>
        </w:rPr>
        <w:t>Nao</w:t>
      </w:r>
      <w:proofErr w:type="spellEnd"/>
      <w:r w:rsidRPr="0008229F">
        <w:rPr>
          <w:rFonts w:ascii="Times New Roman" w:hAnsi="Times New Roman" w:cs="Times New Roman"/>
          <w:iCs/>
          <w:sz w:val="24"/>
          <w:szCs w:val="24"/>
        </w:rPr>
        <w:t xml:space="preserve"> tenho horas de trabalho e nem horas para entrada muito menos para </w:t>
      </w:r>
      <w:proofErr w:type="spellStart"/>
      <w:r w:rsidRPr="0008229F">
        <w:rPr>
          <w:rFonts w:ascii="Times New Roman" w:hAnsi="Times New Roman" w:cs="Times New Roman"/>
          <w:iCs/>
          <w:sz w:val="24"/>
          <w:szCs w:val="24"/>
        </w:rPr>
        <w:t>saida</w:t>
      </w:r>
      <w:proofErr w:type="spellEnd"/>
      <w:r w:rsidRPr="0008229F">
        <w:rPr>
          <w:rFonts w:ascii="Times New Roman" w:hAnsi="Times New Roman" w:cs="Times New Roman"/>
          <w:iCs/>
          <w:sz w:val="24"/>
          <w:szCs w:val="24"/>
        </w:rPr>
        <w:t xml:space="preserve"> </w:t>
      </w:r>
      <w:proofErr w:type="gramStart"/>
      <w:r w:rsidRPr="0008229F">
        <w:rPr>
          <w:rFonts w:ascii="Times New Roman" w:hAnsi="Times New Roman" w:cs="Times New Roman"/>
          <w:iCs/>
          <w:sz w:val="24"/>
          <w:szCs w:val="24"/>
        </w:rPr>
        <w:t>( )</w:t>
      </w:r>
      <w:proofErr w:type="gramEnd"/>
    </w:p>
    <w:p w14:paraId="5BF65B00" w14:textId="77777777" w:rsidR="00767F23" w:rsidRDefault="00767F23" w:rsidP="00767F23">
      <w:pPr>
        <w:spacing w:line="360" w:lineRule="auto"/>
        <w:jc w:val="center"/>
      </w:pPr>
    </w:p>
    <w:p w14:paraId="150DF2BC" w14:textId="77777777" w:rsidR="00767F23" w:rsidRDefault="00767F23" w:rsidP="00767F23">
      <w:pPr>
        <w:spacing w:line="360" w:lineRule="auto"/>
        <w:jc w:val="center"/>
      </w:pPr>
    </w:p>
    <w:p w14:paraId="5325C0B5" w14:textId="77777777" w:rsidR="00767F23" w:rsidRDefault="00767F23" w:rsidP="00767F23">
      <w:pPr>
        <w:spacing w:line="360" w:lineRule="auto"/>
        <w:jc w:val="center"/>
      </w:pPr>
    </w:p>
    <w:p w14:paraId="6A5EB23F" w14:textId="77777777" w:rsidR="00767F23" w:rsidRDefault="00767F23" w:rsidP="00767F23">
      <w:pPr>
        <w:spacing w:line="360" w:lineRule="auto"/>
        <w:jc w:val="center"/>
      </w:pPr>
    </w:p>
    <w:p w14:paraId="4DE91A90" w14:textId="77777777" w:rsidR="00767F23" w:rsidRDefault="00767F23" w:rsidP="00767F23">
      <w:pPr>
        <w:spacing w:line="360" w:lineRule="auto"/>
        <w:jc w:val="center"/>
      </w:pPr>
    </w:p>
    <w:p w14:paraId="02ACF3F0" w14:textId="77777777" w:rsidR="00767F23" w:rsidRDefault="00767F23" w:rsidP="00767F23">
      <w:pPr>
        <w:spacing w:line="360" w:lineRule="auto"/>
        <w:jc w:val="center"/>
      </w:pPr>
    </w:p>
    <w:p w14:paraId="4016E7B3" w14:textId="77777777" w:rsidR="00767F23" w:rsidRDefault="00767F23" w:rsidP="00767F23">
      <w:pPr>
        <w:spacing w:line="360" w:lineRule="auto"/>
        <w:jc w:val="center"/>
      </w:pPr>
    </w:p>
    <w:p w14:paraId="49C389A2" w14:textId="77777777" w:rsidR="00767F23" w:rsidRDefault="00767F23" w:rsidP="00767F23">
      <w:pPr>
        <w:spacing w:line="360" w:lineRule="auto"/>
        <w:jc w:val="center"/>
      </w:pPr>
    </w:p>
    <w:p w14:paraId="7757913F" w14:textId="77777777" w:rsidR="00767F23" w:rsidRDefault="00767F23" w:rsidP="00767F23">
      <w:pPr>
        <w:spacing w:line="360" w:lineRule="auto"/>
        <w:jc w:val="center"/>
      </w:pPr>
    </w:p>
    <w:p w14:paraId="756C18FE" w14:textId="77777777" w:rsidR="00767F23" w:rsidRDefault="00767F23" w:rsidP="00767F23">
      <w:pPr>
        <w:spacing w:line="360" w:lineRule="auto"/>
        <w:jc w:val="center"/>
      </w:pPr>
    </w:p>
    <w:p w14:paraId="4F07B2E5" w14:textId="77777777" w:rsidR="00767F23" w:rsidRDefault="00767F23" w:rsidP="00767F23">
      <w:pPr>
        <w:spacing w:line="360" w:lineRule="auto"/>
        <w:jc w:val="center"/>
      </w:pPr>
    </w:p>
    <w:p w14:paraId="7566E74F" w14:textId="77777777" w:rsidR="00767F23" w:rsidRDefault="00767F23" w:rsidP="00767F23">
      <w:pPr>
        <w:spacing w:line="360" w:lineRule="auto"/>
        <w:jc w:val="center"/>
      </w:pPr>
    </w:p>
    <w:p w14:paraId="07C4C607" w14:textId="77777777" w:rsidR="00767F23" w:rsidRDefault="00767F23" w:rsidP="00767F23">
      <w:pPr>
        <w:spacing w:line="360" w:lineRule="auto"/>
        <w:jc w:val="center"/>
      </w:pPr>
    </w:p>
    <w:p w14:paraId="11F7D5FA" w14:textId="77777777" w:rsidR="00767F23" w:rsidRDefault="00767F23" w:rsidP="00767F23">
      <w:pPr>
        <w:spacing w:line="360" w:lineRule="auto"/>
      </w:pPr>
    </w:p>
    <w:p w14:paraId="6D8172FC" w14:textId="77777777" w:rsidR="00767F23" w:rsidRDefault="00767F23" w:rsidP="00767F23">
      <w:pPr>
        <w:spacing w:line="360" w:lineRule="auto"/>
      </w:pPr>
    </w:p>
    <w:p w14:paraId="4A796449" w14:textId="77777777" w:rsidR="00767F23" w:rsidRDefault="00767F23" w:rsidP="00767F23">
      <w:pPr>
        <w:spacing w:line="360" w:lineRule="auto"/>
        <w:jc w:val="center"/>
      </w:pPr>
      <w:r>
        <w:t>________________________________</w:t>
      </w:r>
    </w:p>
    <w:p w14:paraId="2E091EA9" w14:textId="1C86A6BB" w:rsidR="00767F23" w:rsidRPr="001366A8" w:rsidRDefault="00767F23" w:rsidP="00767F23">
      <w:pPr>
        <w:spacing w:line="360" w:lineRule="auto"/>
        <w:jc w:val="center"/>
      </w:pPr>
      <w:r>
        <w:t>Arsénio Soto Júnior</w:t>
      </w:r>
    </w:p>
    <w:p w14:paraId="79C660B8" w14:textId="77777777" w:rsidR="00767F23" w:rsidRPr="0008229F" w:rsidRDefault="00767F23" w:rsidP="0008229F">
      <w:pPr>
        <w:spacing w:after="0" w:line="360" w:lineRule="auto"/>
        <w:jc w:val="both"/>
        <w:rPr>
          <w:rFonts w:ascii="Times New Roman" w:hAnsi="Times New Roman" w:cs="Times New Roman"/>
          <w:iCs/>
          <w:sz w:val="24"/>
          <w:szCs w:val="24"/>
        </w:rPr>
      </w:pPr>
    </w:p>
    <w:sectPr w:rsidR="00767F23" w:rsidRPr="0008229F" w:rsidSect="00F10FD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574B7" w14:textId="77777777" w:rsidR="002361A3" w:rsidRDefault="002361A3" w:rsidP="0098410C">
      <w:pPr>
        <w:spacing w:after="0" w:line="240" w:lineRule="auto"/>
      </w:pPr>
      <w:r>
        <w:separator/>
      </w:r>
    </w:p>
  </w:endnote>
  <w:endnote w:type="continuationSeparator" w:id="0">
    <w:p w14:paraId="255B3AF3" w14:textId="77777777" w:rsidR="002361A3" w:rsidRDefault="002361A3" w:rsidP="00984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 Condensed">
    <w:altName w:val="Arial"/>
    <w:panose1 w:val="00000000000000000000"/>
    <w:charset w:val="00"/>
    <w:family w:val="swiss"/>
    <w:notTrueType/>
    <w:pitch w:val="default"/>
    <w:sig w:usb0="00000003" w:usb1="00000000" w:usb2="00000000" w:usb3="00000000" w:csb0="00000001" w:csb1="00000000"/>
  </w:font>
  <w:font w:name="Arial-BoldMT">
    <w:altName w:val="Times New Roman"/>
    <w:panose1 w:val="00000000000000000000"/>
    <w:charset w:val="00"/>
    <w:family w:val="roman"/>
    <w:notTrueType/>
    <w:pitch w:val="default"/>
  </w:font>
  <w:font w:name="OpenSan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C45B4" w14:textId="77777777" w:rsidR="000C1990" w:rsidRPr="00101B03" w:rsidRDefault="000C1990">
    <w:pPr>
      <w:pStyle w:val="Rodap"/>
      <w:jc w:val="right"/>
      <w:rPr>
        <w:rFonts w:ascii="Times New Roman" w:hAnsi="Times New Roman" w:cs="Times New Roman"/>
        <w:b/>
      </w:rPr>
    </w:pPr>
  </w:p>
  <w:p w14:paraId="70CAD970" w14:textId="77777777" w:rsidR="000C1990" w:rsidRDefault="000C199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rPr>
      <w:id w:val="-1737153549"/>
      <w:docPartObj>
        <w:docPartGallery w:val="Page Numbers (Bottom of Page)"/>
        <w:docPartUnique/>
      </w:docPartObj>
    </w:sdtPr>
    <w:sdtEndPr>
      <w:rPr>
        <w:rFonts w:ascii="Times New Roman" w:hAnsi="Times New Roman" w:cs="Times New Roman"/>
      </w:rPr>
    </w:sdtEndPr>
    <w:sdtContent>
      <w:p w14:paraId="170ABE18" w14:textId="07FE189E" w:rsidR="000C1990" w:rsidRPr="004565F0" w:rsidRDefault="000C1990" w:rsidP="004565F0">
        <w:pPr>
          <w:pStyle w:val="Rodap"/>
          <w:rPr>
            <w:rFonts w:ascii="Times New Roman" w:hAnsi="Times New Roman" w:cs="Times New Roman"/>
            <w:b/>
          </w:rPr>
        </w:pPr>
        <w:r w:rsidRPr="004565F0">
          <w:rPr>
            <w:b/>
          </w:rPr>
          <w:tab/>
        </w:r>
        <w:r w:rsidRPr="004565F0">
          <w:rPr>
            <w:b/>
          </w:rPr>
          <w:tab/>
        </w:r>
        <w:r w:rsidRPr="004565F0">
          <w:rPr>
            <w:rFonts w:ascii="Times New Roman" w:hAnsi="Times New Roman" w:cs="Times New Roman"/>
            <w:b/>
          </w:rPr>
          <w:t xml:space="preserve">Página | </w:t>
        </w:r>
        <w:r w:rsidRPr="004565F0">
          <w:rPr>
            <w:rFonts w:ascii="Times New Roman" w:hAnsi="Times New Roman" w:cs="Times New Roman"/>
            <w:b/>
          </w:rPr>
          <w:fldChar w:fldCharType="begin"/>
        </w:r>
        <w:r w:rsidRPr="004565F0">
          <w:rPr>
            <w:rFonts w:ascii="Times New Roman" w:hAnsi="Times New Roman" w:cs="Times New Roman"/>
            <w:b/>
          </w:rPr>
          <w:instrText>PAGE   \* MERGEFORMAT</w:instrText>
        </w:r>
        <w:r w:rsidRPr="004565F0">
          <w:rPr>
            <w:rFonts w:ascii="Times New Roman" w:hAnsi="Times New Roman" w:cs="Times New Roman"/>
            <w:b/>
          </w:rPr>
          <w:fldChar w:fldCharType="separate"/>
        </w:r>
        <w:r w:rsidR="005A5F73">
          <w:rPr>
            <w:rFonts w:ascii="Times New Roman" w:hAnsi="Times New Roman" w:cs="Times New Roman"/>
            <w:b/>
            <w:noProof/>
          </w:rPr>
          <w:t>8</w:t>
        </w:r>
        <w:r w:rsidRPr="004565F0">
          <w:rPr>
            <w:rFonts w:ascii="Times New Roman" w:hAnsi="Times New Roman" w:cs="Times New Roman"/>
            <w:b/>
          </w:rPr>
          <w:fldChar w:fldCharType="end"/>
        </w:r>
        <w:r w:rsidRPr="004565F0">
          <w:rPr>
            <w:rFonts w:ascii="Times New Roman" w:hAnsi="Times New Roman" w:cs="Times New Roman"/>
            <w:b/>
          </w:rPr>
          <w:t xml:space="preserve"> </w:t>
        </w:r>
      </w:p>
    </w:sdtContent>
  </w:sdt>
  <w:p w14:paraId="122B6B4C" w14:textId="77777777" w:rsidR="000C1990" w:rsidRPr="004565F0" w:rsidRDefault="000C1990">
    <w:pPr>
      <w:pStyle w:val="Rodap"/>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5C372" w14:textId="77777777" w:rsidR="002361A3" w:rsidRDefault="002361A3" w:rsidP="0098410C">
      <w:pPr>
        <w:spacing w:after="0" w:line="240" w:lineRule="auto"/>
      </w:pPr>
      <w:r>
        <w:separator/>
      </w:r>
    </w:p>
  </w:footnote>
  <w:footnote w:type="continuationSeparator" w:id="0">
    <w:p w14:paraId="572A71E7" w14:textId="77777777" w:rsidR="002361A3" w:rsidRDefault="002361A3" w:rsidP="009841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F1A12" w14:textId="77777777" w:rsidR="000C1990" w:rsidRDefault="000C1990">
    <w:pPr>
      <w:pStyle w:val="Cabealho"/>
      <w:jc w:val="right"/>
    </w:pPr>
  </w:p>
  <w:p w14:paraId="52A7E174" w14:textId="77777777" w:rsidR="000C1990" w:rsidRDefault="000C199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3DE1"/>
    <w:multiLevelType w:val="hybridMultilevel"/>
    <w:tmpl w:val="45869E16"/>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39930D7"/>
    <w:multiLevelType w:val="hybridMultilevel"/>
    <w:tmpl w:val="1422C0FE"/>
    <w:lvl w:ilvl="0" w:tplc="7B2486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1864B1"/>
    <w:multiLevelType w:val="hybridMultilevel"/>
    <w:tmpl w:val="650255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5471B"/>
    <w:multiLevelType w:val="hybridMultilevel"/>
    <w:tmpl w:val="A1CCBCDE"/>
    <w:lvl w:ilvl="0" w:tplc="6DFCDEC4">
      <w:start w:val="1"/>
      <w:numFmt w:val="upperRoman"/>
      <w:lvlText w:val="%1."/>
      <w:lvlJc w:val="left"/>
      <w:pPr>
        <w:ind w:left="2242" w:hanging="720"/>
      </w:pPr>
      <w:rPr>
        <w:rFonts w:hint="default"/>
      </w:rPr>
    </w:lvl>
    <w:lvl w:ilvl="1" w:tplc="04090019" w:tentative="1">
      <w:start w:val="1"/>
      <w:numFmt w:val="lowerLetter"/>
      <w:lvlText w:val="%2."/>
      <w:lvlJc w:val="left"/>
      <w:pPr>
        <w:ind w:left="2602" w:hanging="360"/>
      </w:pPr>
    </w:lvl>
    <w:lvl w:ilvl="2" w:tplc="0409001B" w:tentative="1">
      <w:start w:val="1"/>
      <w:numFmt w:val="lowerRoman"/>
      <w:lvlText w:val="%3."/>
      <w:lvlJc w:val="right"/>
      <w:pPr>
        <w:ind w:left="3322" w:hanging="180"/>
      </w:pPr>
    </w:lvl>
    <w:lvl w:ilvl="3" w:tplc="0409000F" w:tentative="1">
      <w:start w:val="1"/>
      <w:numFmt w:val="decimal"/>
      <w:lvlText w:val="%4."/>
      <w:lvlJc w:val="left"/>
      <w:pPr>
        <w:ind w:left="4042" w:hanging="360"/>
      </w:pPr>
    </w:lvl>
    <w:lvl w:ilvl="4" w:tplc="04090019" w:tentative="1">
      <w:start w:val="1"/>
      <w:numFmt w:val="lowerLetter"/>
      <w:lvlText w:val="%5."/>
      <w:lvlJc w:val="left"/>
      <w:pPr>
        <w:ind w:left="4762" w:hanging="360"/>
      </w:pPr>
    </w:lvl>
    <w:lvl w:ilvl="5" w:tplc="0409001B" w:tentative="1">
      <w:start w:val="1"/>
      <w:numFmt w:val="lowerRoman"/>
      <w:lvlText w:val="%6."/>
      <w:lvlJc w:val="right"/>
      <w:pPr>
        <w:ind w:left="5482" w:hanging="180"/>
      </w:pPr>
    </w:lvl>
    <w:lvl w:ilvl="6" w:tplc="0409000F" w:tentative="1">
      <w:start w:val="1"/>
      <w:numFmt w:val="decimal"/>
      <w:lvlText w:val="%7."/>
      <w:lvlJc w:val="left"/>
      <w:pPr>
        <w:ind w:left="6202" w:hanging="360"/>
      </w:pPr>
    </w:lvl>
    <w:lvl w:ilvl="7" w:tplc="04090019" w:tentative="1">
      <w:start w:val="1"/>
      <w:numFmt w:val="lowerLetter"/>
      <w:lvlText w:val="%8."/>
      <w:lvlJc w:val="left"/>
      <w:pPr>
        <w:ind w:left="6922" w:hanging="360"/>
      </w:pPr>
    </w:lvl>
    <w:lvl w:ilvl="8" w:tplc="0409001B" w:tentative="1">
      <w:start w:val="1"/>
      <w:numFmt w:val="lowerRoman"/>
      <w:lvlText w:val="%9."/>
      <w:lvlJc w:val="right"/>
      <w:pPr>
        <w:ind w:left="7642" w:hanging="180"/>
      </w:pPr>
    </w:lvl>
  </w:abstractNum>
  <w:abstractNum w:abstractNumId="4" w15:restartNumberingAfterBreak="0">
    <w:nsid w:val="0B334FBA"/>
    <w:multiLevelType w:val="hybridMultilevel"/>
    <w:tmpl w:val="B172CF42"/>
    <w:lvl w:ilvl="0" w:tplc="EC1207A6">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B38EE"/>
    <w:multiLevelType w:val="hybridMultilevel"/>
    <w:tmpl w:val="60D65E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602105"/>
    <w:multiLevelType w:val="multilevel"/>
    <w:tmpl w:val="E44A945C"/>
    <w:lvl w:ilvl="0">
      <w:start w:val="1"/>
      <w:numFmt w:val="decimal"/>
      <w:lvlText w:val="%1."/>
      <w:lvlJc w:val="left"/>
      <w:pPr>
        <w:ind w:left="660" w:hanging="660"/>
      </w:pPr>
      <w:rPr>
        <w:rFonts w:hint="default"/>
      </w:rPr>
    </w:lvl>
    <w:lvl w:ilvl="1">
      <w:start w:val="12"/>
      <w:numFmt w:val="decimal"/>
      <w:lvlText w:val="%1.%2."/>
      <w:lvlJc w:val="left"/>
      <w:pPr>
        <w:ind w:left="1801" w:hanging="660"/>
      </w:pPr>
      <w:rPr>
        <w:rFonts w:hint="default"/>
      </w:rPr>
    </w:lvl>
    <w:lvl w:ilvl="2">
      <w:start w:val="9"/>
      <w:numFmt w:val="decimal"/>
      <w:lvlText w:val="%1.%2.%3."/>
      <w:lvlJc w:val="left"/>
      <w:pPr>
        <w:ind w:left="3002" w:hanging="720"/>
      </w:pPr>
      <w:rPr>
        <w:rFonts w:hint="default"/>
      </w:rPr>
    </w:lvl>
    <w:lvl w:ilvl="3">
      <w:start w:val="1"/>
      <w:numFmt w:val="decimal"/>
      <w:lvlText w:val="%1.%2.%3.%4."/>
      <w:lvlJc w:val="left"/>
      <w:pPr>
        <w:ind w:left="4143" w:hanging="720"/>
      </w:pPr>
      <w:rPr>
        <w:rFonts w:hint="default"/>
      </w:rPr>
    </w:lvl>
    <w:lvl w:ilvl="4">
      <w:start w:val="1"/>
      <w:numFmt w:val="decimal"/>
      <w:lvlText w:val="%1.%2.%3.%4.%5."/>
      <w:lvlJc w:val="left"/>
      <w:pPr>
        <w:ind w:left="5644" w:hanging="1080"/>
      </w:pPr>
      <w:rPr>
        <w:rFonts w:hint="default"/>
      </w:rPr>
    </w:lvl>
    <w:lvl w:ilvl="5">
      <w:start w:val="1"/>
      <w:numFmt w:val="decimal"/>
      <w:lvlText w:val="%1.%2.%3.%4.%5.%6."/>
      <w:lvlJc w:val="left"/>
      <w:pPr>
        <w:ind w:left="6785" w:hanging="1080"/>
      </w:pPr>
      <w:rPr>
        <w:rFonts w:hint="default"/>
      </w:rPr>
    </w:lvl>
    <w:lvl w:ilvl="6">
      <w:start w:val="1"/>
      <w:numFmt w:val="decimal"/>
      <w:lvlText w:val="%1.%2.%3.%4.%5.%6.%7."/>
      <w:lvlJc w:val="left"/>
      <w:pPr>
        <w:ind w:left="8286" w:hanging="1440"/>
      </w:pPr>
      <w:rPr>
        <w:rFonts w:hint="default"/>
      </w:rPr>
    </w:lvl>
    <w:lvl w:ilvl="7">
      <w:start w:val="1"/>
      <w:numFmt w:val="decimal"/>
      <w:lvlText w:val="%1.%2.%3.%4.%5.%6.%7.%8."/>
      <w:lvlJc w:val="left"/>
      <w:pPr>
        <w:ind w:left="9427" w:hanging="1440"/>
      </w:pPr>
      <w:rPr>
        <w:rFonts w:hint="default"/>
      </w:rPr>
    </w:lvl>
    <w:lvl w:ilvl="8">
      <w:start w:val="1"/>
      <w:numFmt w:val="decimal"/>
      <w:lvlText w:val="%1.%2.%3.%4.%5.%6.%7.%8.%9."/>
      <w:lvlJc w:val="left"/>
      <w:pPr>
        <w:ind w:left="10928" w:hanging="1800"/>
      </w:pPr>
      <w:rPr>
        <w:rFonts w:hint="default"/>
      </w:rPr>
    </w:lvl>
  </w:abstractNum>
  <w:abstractNum w:abstractNumId="7" w15:restartNumberingAfterBreak="0">
    <w:nsid w:val="1A0554CE"/>
    <w:multiLevelType w:val="hybridMultilevel"/>
    <w:tmpl w:val="4A0C1E58"/>
    <w:lvl w:ilvl="0" w:tplc="04090005">
      <w:start w:val="1"/>
      <w:numFmt w:val="bullet"/>
      <w:lvlText w:val=""/>
      <w:lvlJc w:val="left"/>
      <w:pPr>
        <w:ind w:left="2940" w:hanging="360"/>
      </w:pPr>
      <w:rPr>
        <w:rFonts w:ascii="Wingdings" w:hAnsi="Wingdings"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8" w15:restartNumberingAfterBreak="0">
    <w:nsid w:val="1C784DB4"/>
    <w:multiLevelType w:val="hybridMultilevel"/>
    <w:tmpl w:val="4CC8E380"/>
    <w:lvl w:ilvl="0" w:tplc="450424C8">
      <w:start w:val="1"/>
      <w:numFmt w:val="bullet"/>
      <w:lvlText w:val="•"/>
      <w:lvlJc w:val="left"/>
      <w:pPr>
        <w:tabs>
          <w:tab w:val="num" w:pos="720"/>
        </w:tabs>
        <w:ind w:left="720" w:hanging="360"/>
      </w:pPr>
      <w:rPr>
        <w:rFonts w:ascii="Arial" w:hAnsi="Arial" w:hint="default"/>
      </w:rPr>
    </w:lvl>
    <w:lvl w:ilvl="1" w:tplc="53E8502C" w:tentative="1">
      <w:start w:val="1"/>
      <w:numFmt w:val="bullet"/>
      <w:lvlText w:val="•"/>
      <w:lvlJc w:val="left"/>
      <w:pPr>
        <w:tabs>
          <w:tab w:val="num" w:pos="1440"/>
        </w:tabs>
        <w:ind w:left="1440" w:hanging="360"/>
      </w:pPr>
      <w:rPr>
        <w:rFonts w:ascii="Arial" w:hAnsi="Arial" w:hint="default"/>
      </w:rPr>
    </w:lvl>
    <w:lvl w:ilvl="2" w:tplc="346EDDC0" w:tentative="1">
      <w:start w:val="1"/>
      <w:numFmt w:val="bullet"/>
      <w:lvlText w:val="•"/>
      <w:lvlJc w:val="left"/>
      <w:pPr>
        <w:tabs>
          <w:tab w:val="num" w:pos="2160"/>
        </w:tabs>
        <w:ind w:left="2160" w:hanging="360"/>
      </w:pPr>
      <w:rPr>
        <w:rFonts w:ascii="Arial" w:hAnsi="Arial" w:hint="default"/>
      </w:rPr>
    </w:lvl>
    <w:lvl w:ilvl="3" w:tplc="9EFCA106" w:tentative="1">
      <w:start w:val="1"/>
      <w:numFmt w:val="bullet"/>
      <w:lvlText w:val="•"/>
      <w:lvlJc w:val="left"/>
      <w:pPr>
        <w:tabs>
          <w:tab w:val="num" w:pos="2880"/>
        </w:tabs>
        <w:ind w:left="2880" w:hanging="360"/>
      </w:pPr>
      <w:rPr>
        <w:rFonts w:ascii="Arial" w:hAnsi="Arial" w:hint="default"/>
      </w:rPr>
    </w:lvl>
    <w:lvl w:ilvl="4" w:tplc="E2E87A3E" w:tentative="1">
      <w:start w:val="1"/>
      <w:numFmt w:val="bullet"/>
      <w:lvlText w:val="•"/>
      <w:lvlJc w:val="left"/>
      <w:pPr>
        <w:tabs>
          <w:tab w:val="num" w:pos="3600"/>
        </w:tabs>
        <w:ind w:left="3600" w:hanging="360"/>
      </w:pPr>
      <w:rPr>
        <w:rFonts w:ascii="Arial" w:hAnsi="Arial" w:hint="default"/>
      </w:rPr>
    </w:lvl>
    <w:lvl w:ilvl="5" w:tplc="05C4748E" w:tentative="1">
      <w:start w:val="1"/>
      <w:numFmt w:val="bullet"/>
      <w:lvlText w:val="•"/>
      <w:lvlJc w:val="left"/>
      <w:pPr>
        <w:tabs>
          <w:tab w:val="num" w:pos="4320"/>
        </w:tabs>
        <w:ind w:left="4320" w:hanging="360"/>
      </w:pPr>
      <w:rPr>
        <w:rFonts w:ascii="Arial" w:hAnsi="Arial" w:hint="default"/>
      </w:rPr>
    </w:lvl>
    <w:lvl w:ilvl="6" w:tplc="D59C72DA" w:tentative="1">
      <w:start w:val="1"/>
      <w:numFmt w:val="bullet"/>
      <w:lvlText w:val="•"/>
      <w:lvlJc w:val="left"/>
      <w:pPr>
        <w:tabs>
          <w:tab w:val="num" w:pos="5040"/>
        </w:tabs>
        <w:ind w:left="5040" w:hanging="360"/>
      </w:pPr>
      <w:rPr>
        <w:rFonts w:ascii="Arial" w:hAnsi="Arial" w:hint="default"/>
      </w:rPr>
    </w:lvl>
    <w:lvl w:ilvl="7" w:tplc="6F48B11C" w:tentative="1">
      <w:start w:val="1"/>
      <w:numFmt w:val="bullet"/>
      <w:lvlText w:val="•"/>
      <w:lvlJc w:val="left"/>
      <w:pPr>
        <w:tabs>
          <w:tab w:val="num" w:pos="5760"/>
        </w:tabs>
        <w:ind w:left="5760" w:hanging="360"/>
      </w:pPr>
      <w:rPr>
        <w:rFonts w:ascii="Arial" w:hAnsi="Arial" w:hint="default"/>
      </w:rPr>
    </w:lvl>
    <w:lvl w:ilvl="8" w:tplc="F3F48FD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DC70704"/>
    <w:multiLevelType w:val="hybridMultilevel"/>
    <w:tmpl w:val="B0C61A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95E98"/>
    <w:multiLevelType w:val="multilevel"/>
    <w:tmpl w:val="5E1E3980"/>
    <w:lvl w:ilvl="0">
      <w:start w:val="1"/>
      <w:numFmt w:val="decimal"/>
      <w:lvlText w:val="%1."/>
      <w:lvlJc w:val="left"/>
      <w:pPr>
        <w:ind w:left="660" w:hanging="660"/>
      </w:pPr>
      <w:rPr>
        <w:rFonts w:hint="default"/>
      </w:rPr>
    </w:lvl>
    <w:lvl w:ilvl="1">
      <w:start w:val="11"/>
      <w:numFmt w:val="decimal"/>
      <w:lvlText w:val="%1.%2."/>
      <w:lvlJc w:val="left"/>
      <w:pPr>
        <w:ind w:left="1421" w:hanging="660"/>
      </w:pPr>
      <w:rPr>
        <w:rFonts w:hint="default"/>
      </w:rPr>
    </w:lvl>
    <w:lvl w:ilvl="2">
      <w:start w:val="1"/>
      <w:numFmt w:val="decimal"/>
      <w:lvlText w:val="%1.%2.%3."/>
      <w:lvlJc w:val="left"/>
      <w:pPr>
        <w:ind w:left="2242" w:hanging="720"/>
      </w:pPr>
      <w:rPr>
        <w:rFonts w:hint="default"/>
      </w:rPr>
    </w:lvl>
    <w:lvl w:ilvl="3">
      <w:start w:val="1"/>
      <w:numFmt w:val="decimal"/>
      <w:lvlText w:val="%1.%2.%3.%4."/>
      <w:lvlJc w:val="left"/>
      <w:pPr>
        <w:ind w:left="3003" w:hanging="720"/>
      </w:pPr>
      <w:rPr>
        <w:rFonts w:hint="default"/>
      </w:rPr>
    </w:lvl>
    <w:lvl w:ilvl="4">
      <w:start w:val="1"/>
      <w:numFmt w:val="decimal"/>
      <w:lvlText w:val="%1.%2.%3.%4.%5."/>
      <w:lvlJc w:val="left"/>
      <w:pPr>
        <w:ind w:left="4124" w:hanging="1080"/>
      </w:pPr>
      <w:rPr>
        <w:rFonts w:hint="default"/>
      </w:rPr>
    </w:lvl>
    <w:lvl w:ilvl="5">
      <w:start w:val="1"/>
      <w:numFmt w:val="decimal"/>
      <w:lvlText w:val="%1.%2.%3.%4.%5.%6."/>
      <w:lvlJc w:val="left"/>
      <w:pPr>
        <w:ind w:left="4885" w:hanging="1080"/>
      </w:pPr>
      <w:rPr>
        <w:rFonts w:hint="default"/>
      </w:rPr>
    </w:lvl>
    <w:lvl w:ilvl="6">
      <w:start w:val="1"/>
      <w:numFmt w:val="decimal"/>
      <w:lvlText w:val="%1.%2.%3.%4.%5.%6.%7."/>
      <w:lvlJc w:val="left"/>
      <w:pPr>
        <w:ind w:left="6006" w:hanging="1440"/>
      </w:pPr>
      <w:rPr>
        <w:rFonts w:hint="default"/>
      </w:rPr>
    </w:lvl>
    <w:lvl w:ilvl="7">
      <w:start w:val="1"/>
      <w:numFmt w:val="decimal"/>
      <w:lvlText w:val="%1.%2.%3.%4.%5.%6.%7.%8."/>
      <w:lvlJc w:val="left"/>
      <w:pPr>
        <w:ind w:left="6767" w:hanging="1440"/>
      </w:pPr>
      <w:rPr>
        <w:rFonts w:hint="default"/>
      </w:rPr>
    </w:lvl>
    <w:lvl w:ilvl="8">
      <w:start w:val="1"/>
      <w:numFmt w:val="decimal"/>
      <w:lvlText w:val="%1.%2.%3.%4.%5.%6.%7.%8.%9."/>
      <w:lvlJc w:val="left"/>
      <w:pPr>
        <w:ind w:left="7888" w:hanging="1800"/>
      </w:pPr>
      <w:rPr>
        <w:rFonts w:hint="default"/>
      </w:rPr>
    </w:lvl>
  </w:abstractNum>
  <w:abstractNum w:abstractNumId="11" w15:restartNumberingAfterBreak="0">
    <w:nsid w:val="238A201D"/>
    <w:multiLevelType w:val="hybridMultilevel"/>
    <w:tmpl w:val="DB889104"/>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087942"/>
    <w:multiLevelType w:val="hybridMultilevel"/>
    <w:tmpl w:val="B1BAAD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C303E4"/>
    <w:multiLevelType w:val="hybridMultilevel"/>
    <w:tmpl w:val="C96CEC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2D321E4B"/>
    <w:multiLevelType w:val="multilevel"/>
    <w:tmpl w:val="B19C636E"/>
    <w:lvl w:ilvl="0">
      <w:start w:val="5"/>
      <w:numFmt w:val="decimal"/>
      <w:lvlText w:val="%1."/>
      <w:lvlJc w:val="left"/>
      <w:pPr>
        <w:ind w:left="360" w:hanging="360"/>
      </w:pPr>
      <w:rPr>
        <w:rFonts w:hint="default"/>
      </w:rPr>
    </w:lvl>
    <w:lvl w:ilvl="1">
      <w:start w:val="6"/>
      <w:numFmt w:val="decimal"/>
      <w:lvlText w:val="%1.%2."/>
      <w:lvlJc w:val="left"/>
      <w:pPr>
        <w:ind w:left="1882" w:hanging="360"/>
      </w:pPr>
      <w:rPr>
        <w:rFonts w:hint="default"/>
      </w:rPr>
    </w:lvl>
    <w:lvl w:ilvl="2">
      <w:start w:val="1"/>
      <w:numFmt w:val="decimal"/>
      <w:lvlText w:val="%1.%2.%3."/>
      <w:lvlJc w:val="left"/>
      <w:pPr>
        <w:ind w:left="3764" w:hanging="720"/>
      </w:pPr>
      <w:rPr>
        <w:rFonts w:hint="default"/>
      </w:rPr>
    </w:lvl>
    <w:lvl w:ilvl="3">
      <w:start w:val="1"/>
      <w:numFmt w:val="decimal"/>
      <w:lvlText w:val="%1.%2.%3.%4."/>
      <w:lvlJc w:val="left"/>
      <w:pPr>
        <w:ind w:left="5286" w:hanging="720"/>
      </w:pPr>
      <w:rPr>
        <w:rFonts w:hint="default"/>
      </w:rPr>
    </w:lvl>
    <w:lvl w:ilvl="4">
      <w:start w:val="1"/>
      <w:numFmt w:val="decimal"/>
      <w:lvlText w:val="%1.%2.%3.%4.%5."/>
      <w:lvlJc w:val="left"/>
      <w:pPr>
        <w:ind w:left="7168" w:hanging="1080"/>
      </w:pPr>
      <w:rPr>
        <w:rFonts w:hint="default"/>
      </w:rPr>
    </w:lvl>
    <w:lvl w:ilvl="5">
      <w:start w:val="1"/>
      <w:numFmt w:val="decimal"/>
      <w:lvlText w:val="%1.%2.%3.%4.%5.%6."/>
      <w:lvlJc w:val="left"/>
      <w:pPr>
        <w:ind w:left="8690" w:hanging="1080"/>
      </w:pPr>
      <w:rPr>
        <w:rFonts w:hint="default"/>
      </w:rPr>
    </w:lvl>
    <w:lvl w:ilvl="6">
      <w:start w:val="1"/>
      <w:numFmt w:val="decimal"/>
      <w:lvlText w:val="%1.%2.%3.%4.%5.%6.%7."/>
      <w:lvlJc w:val="left"/>
      <w:pPr>
        <w:ind w:left="10572" w:hanging="1440"/>
      </w:pPr>
      <w:rPr>
        <w:rFonts w:hint="default"/>
      </w:rPr>
    </w:lvl>
    <w:lvl w:ilvl="7">
      <w:start w:val="1"/>
      <w:numFmt w:val="decimal"/>
      <w:lvlText w:val="%1.%2.%3.%4.%5.%6.%7.%8."/>
      <w:lvlJc w:val="left"/>
      <w:pPr>
        <w:ind w:left="12094" w:hanging="1440"/>
      </w:pPr>
      <w:rPr>
        <w:rFonts w:hint="default"/>
      </w:rPr>
    </w:lvl>
    <w:lvl w:ilvl="8">
      <w:start w:val="1"/>
      <w:numFmt w:val="decimal"/>
      <w:lvlText w:val="%1.%2.%3.%4.%5.%6.%7.%8.%9."/>
      <w:lvlJc w:val="left"/>
      <w:pPr>
        <w:ind w:left="13976" w:hanging="1800"/>
      </w:pPr>
      <w:rPr>
        <w:rFonts w:hint="default"/>
      </w:rPr>
    </w:lvl>
  </w:abstractNum>
  <w:abstractNum w:abstractNumId="15" w15:restartNumberingAfterBreak="0">
    <w:nsid w:val="2FAA439F"/>
    <w:multiLevelType w:val="hybridMultilevel"/>
    <w:tmpl w:val="95020A74"/>
    <w:lvl w:ilvl="0" w:tplc="574ECF4E">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EB426E"/>
    <w:multiLevelType w:val="hybridMultilevel"/>
    <w:tmpl w:val="85A47AB6"/>
    <w:lvl w:ilvl="0" w:tplc="9AD67646">
      <w:start w:val="1"/>
      <w:numFmt w:val="bullet"/>
      <w:lvlText w:val=""/>
      <w:lvlJc w:val="left"/>
      <w:pPr>
        <w:ind w:left="1440" w:hanging="360"/>
      </w:pPr>
      <w:rPr>
        <w:rFonts w:ascii="Wingdings" w:hAnsi="Wingdings" w:hint="default"/>
      </w:rPr>
    </w:lvl>
    <w:lvl w:ilvl="1" w:tplc="C504B74E" w:tentative="1">
      <w:start w:val="1"/>
      <w:numFmt w:val="bullet"/>
      <w:lvlText w:val="o"/>
      <w:lvlJc w:val="left"/>
      <w:pPr>
        <w:ind w:left="2160" w:hanging="360"/>
      </w:pPr>
      <w:rPr>
        <w:rFonts w:ascii="Courier New" w:hAnsi="Courier New" w:cs="Courier New" w:hint="default"/>
      </w:rPr>
    </w:lvl>
    <w:lvl w:ilvl="2" w:tplc="BF9416E4" w:tentative="1">
      <w:start w:val="1"/>
      <w:numFmt w:val="bullet"/>
      <w:lvlText w:val=""/>
      <w:lvlJc w:val="left"/>
      <w:pPr>
        <w:ind w:left="2880" w:hanging="360"/>
      </w:pPr>
      <w:rPr>
        <w:rFonts w:ascii="Wingdings" w:hAnsi="Wingdings" w:hint="default"/>
      </w:rPr>
    </w:lvl>
    <w:lvl w:ilvl="3" w:tplc="6DD279DA" w:tentative="1">
      <w:start w:val="1"/>
      <w:numFmt w:val="bullet"/>
      <w:lvlText w:val=""/>
      <w:lvlJc w:val="left"/>
      <w:pPr>
        <w:ind w:left="3600" w:hanging="360"/>
      </w:pPr>
      <w:rPr>
        <w:rFonts w:ascii="Symbol" w:hAnsi="Symbol" w:hint="default"/>
      </w:rPr>
    </w:lvl>
    <w:lvl w:ilvl="4" w:tplc="2B1C5414" w:tentative="1">
      <w:start w:val="1"/>
      <w:numFmt w:val="bullet"/>
      <w:lvlText w:val="o"/>
      <w:lvlJc w:val="left"/>
      <w:pPr>
        <w:ind w:left="4320" w:hanging="360"/>
      </w:pPr>
      <w:rPr>
        <w:rFonts w:ascii="Courier New" w:hAnsi="Courier New" w:cs="Courier New" w:hint="default"/>
      </w:rPr>
    </w:lvl>
    <w:lvl w:ilvl="5" w:tplc="E7C4F7E8" w:tentative="1">
      <w:start w:val="1"/>
      <w:numFmt w:val="bullet"/>
      <w:lvlText w:val=""/>
      <w:lvlJc w:val="left"/>
      <w:pPr>
        <w:ind w:left="5040" w:hanging="360"/>
      </w:pPr>
      <w:rPr>
        <w:rFonts w:ascii="Wingdings" w:hAnsi="Wingdings" w:hint="default"/>
      </w:rPr>
    </w:lvl>
    <w:lvl w:ilvl="6" w:tplc="0AA0F376" w:tentative="1">
      <w:start w:val="1"/>
      <w:numFmt w:val="bullet"/>
      <w:lvlText w:val=""/>
      <w:lvlJc w:val="left"/>
      <w:pPr>
        <w:ind w:left="5760" w:hanging="360"/>
      </w:pPr>
      <w:rPr>
        <w:rFonts w:ascii="Symbol" w:hAnsi="Symbol" w:hint="default"/>
      </w:rPr>
    </w:lvl>
    <w:lvl w:ilvl="7" w:tplc="7B063A8C" w:tentative="1">
      <w:start w:val="1"/>
      <w:numFmt w:val="bullet"/>
      <w:lvlText w:val="o"/>
      <w:lvlJc w:val="left"/>
      <w:pPr>
        <w:ind w:left="6480" w:hanging="360"/>
      </w:pPr>
      <w:rPr>
        <w:rFonts w:ascii="Courier New" w:hAnsi="Courier New" w:cs="Courier New" w:hint="default"/>
      </w:rPr>
    </w:lvl>
    <w:lvl w:ilvl="8" w:tplc="60CA9A1E" w:tentative="1">
      <w:start w:val="1"/>
      <w:numFmt w:val="bullet"/>
      <w:lvlText w:val=""/>
      <w:lvlJc w:val="left"/>
      <w:pPr>
        <w:ind w:left="7200" w:hanging="360"/>
      </w:pPr>
      <w:rPr>
        <w:rFonts w:ascii="Wingdings" w:hAnsi="Wingdings" w:hint="default"/>
      </w:rPr>
    </w:lvl>
  </w:abstractNum>
  <w:abstractNum w:abstractNumId="17" w15:restartNumberingAfterBreak="0">
    <w:nsid w:val="32400977"/>
    <w:multiLevelType w:val="hybridMultilevel"/>
    <w:tmpl w:val="8AEE65EE"/>
    <w:lvl w:ilvl="0" w:tplc="86B8CFB2">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5E0ACF"/>
    <w:multiLevelType w:val="hybridMultilevel"/>
    <w:tmpl w:val="A42E21A8"/>
    <w:lvl w:ilvl="0" w:tplc="A2BEF150">
      <w:numFmt w:val="bullet"/>
      <w:lvlText w:val=""/>
      <w:lvlJc w:val="left"/>
      <w:pPr>
        <w:ind w:left="2242" w:hanging="360"/>
      </w:pPr>
      <w:rPr>
        <w:rFonts w:ascii="Wingdings" w:eastAsia="Wingdings" w:hAnsi="Wingdings" w:cs="Wingdings" w:hint="default"/>
        <w:w w:val="100"/>
        <w:sz w:val="22"/>
        <w:szCs w:val="22"/>
        <w:lang w:val="pt-PT" w:eastAsia="en-US" w:bidi="ar-SA"/>
      </w:rPr>
    </w:lvl>
    <w:lvl w:ilvl="1" w:tplc="547444C8">
      <w:numFmt w:val="bullet"/>
      <w:lvlText w:val="•"/>
      <w:lvlJc w:val="left"/>
      <w:pPr>
        <w:ind w:left="3180" w:hanging="360"/>
      </w:pPr>
      <w:rPr>
        <w:rFonts w:hint="default"/>
        <w:lang w:val="pt-PT" w:eastAsia="en-US" w:bidi="ar-SA"/>
      </w:rPr>
    </w:lvl>
    <w:lvl w:ilvl="2" w:tplc="22BE416A">
      <w:numFmt w:val="bullet"/>
      <w:lvlText w:val="•"/>
      <w:lvlJc w:val="left"/>
      <w:pPr>
        <w:ind w:left="4121" w:hanging="360"/>
      </w:pPr>
      <w:rPr>
        <w:rFonts w:hint="default"/>
        <w:lang w:val="pt-PT" w:eastAsia="en-US" w:bidi="ar-SA"/>
      </w:rPr>
    </w:lvl>
    <w:lvl w:ilvl="3" w:tplc="F4809A7E">
      <w:numFmt w:val="bullet"/>
      <w:lvlText w:val="•"/>
      <w:lvlJc w:val="left"/>
      <w:pPr>
        <w:ind w:left="5061" w:hanging="360"/>
      </w:pPr>
      <w:rPr>
        <w:rFonts w:hint="default"/>
        <w:lang w:val="pt-PT" w:eastAsia="en-US" w:bidi="ar-SA"/>
      </w:rPr>
    </w:lvl>
    <w:lvl w:ilvl="4" w:tplc="657227FC">
      <w:numFmt w:val="bullet"/>
      <w:lvlText w:val="•"/>
      <w:lvlJc w:val="left"/>
      <w:pPr>
        <w:ind w:left="6002" w:hanging="360"/>
      </w:pPr>
      <w:rPr>
        <w:rFonts w:hint="default"/>
        <w:lang w:val="pt-PT" w:eastAsia="en-US" w:bidi="ar-SA"/>
      </w:rPr>
    </w:lvl>
    <w:lvl w:ilvl="5" w:tplc="70E450F8">
      <w:numFmt w:val="bullet"/>
      <w:lvlText w:val="•"/>
      <w:lvlJc w:val="left"/>
      <w:pPr>
        <w:ind w:left="6943" w:hanging="360"/>
      </w:pPr>
      <w:rPr>
        <w:rFonts w:hint="default"/>
        <w:lang w:val="pt-PT" w:eastAsia="en-US" w:bidi="ar-SA"/>
      </w:rPr>
    </w:lvl>
    <w:lvl w:ilvl="6" w:tplc="A4A86FE2">
      <w:numFmt w:val="bullet"/>
      <w:lvlText w:val="•"/>
      <w:lvlJc w:val="left"/>
      <w:pPr>
        <w:ind w:left="7883" w:hanging="360"/>
      </w:pPr>
      <w:rPr>
        <w:rFonts w:hint="default"/>
        <w:lang w:val="pt-PT" w:eastAsia="en-US" w:bidi="ar-SA"/>
      </w:rPr>
    </w:lvl>
    <w:lvl w:ilvl="7" w:tplc="BAA871F0">
      <w:numFmt w:val="bullet"/>
      <w:lvlText w:val="•"/>
      <w:lvlJc w:val="left"/>
      <w:pPr>
        <w:ind w:left="8824" w:hanging="360"/>
      </w:pPr>
      <w:rPr>
        <w:rFonts w:hint="default"/>
        <w:lang w:val="pt-PT" w:eastAsia="en-US" w:bidi="ar-SA"/>
      </w:rPr>
    </w:lvl>
    <w:lvl w:ilvl="8" w:tplc="71C64C32">
      <w:numFmt w:val="bullet"/>
      <w:lvlText w:val="•"/>
      <w:lvlJc w:val="left"/>
      <w:pPr>
        <w:ind w:left="9765" w:hanging="360"/>
      </w:pPr>
      <w:rPr>
        <w:rFonts w:hint="default"/>
        <w:lang w:val="pt-PT" w:eastAsia="en-US" w:bidi="ar-SA"/>
      </w:rPr>
    </w:lvl>
  </w:abstractNum>
  <w:abstractNum w:abstractNumId="19" w15:restartNumberingAfterBreak="0">
    <w:nsid w:val="3A72715B"/>
    <w:multiLevelType w:val="hybridMultilevel"/>
    <w:tmpl w:val="F306DA5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CE72D51"/>
    <w:multiLevelType w:val="multilevel"/>
    <w:tmpl w:val="384636C8"/>
    <w:lvl w:ilvl="0">
      <w:start w:val="1"/>
      <w:numFmt w:val="bullet"/>
      <w:lvlText w:val=""/>
      <w:lvlJc w:val="left"/>
      <w:pPr>
        <w:ind w:left="720" w:hanging="360"/>
      </w:pPr>
      <w:rPr>
        <w:rFonts w:ascii="Wingdings" w:hAnsi="Wingding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E4C2923"/>
    <w:multiLevelType w:val="multilevel"/>
    <w:tmpl w:val="A6E6757A"/>
    <w:lvl w:ilvl="0">
      <w:start w:val="2"/>
      <w:numFmt w:val="decimal"/>
      <w:lvlText w:val="%1."/>
      <w:lvlJc w:val="left"/>
      <w:pPr>
        <w:ind w:left="360" w:hanging="360"/>
      </w:pPr>
      <w:rPr>
        <w:rFonts w:hint="default"/>
        <w:sz w:val="24"/>
      </w:rPr>
    </w:lvl>
    <w:lvl w:ilvl="1">
      <w:start w:val="1"/>
      <w:numFmt w:val="decimal"/>
      <w:lvlText w:val="%1.%2."/>
      <w:lvlJc w:val="left"/>
      <w:pPr>
        <w:ind w:left="2242"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5646" w:hanging="1080"/>
      </w:pPr>
      <w:rPr>
        <w:rFonts w:hint="default"/>
        <w:sz w:val="24"/>
      </w:rPr>
    </w:lvl>
    <w:lvl w:ilvl="4">
      <w:start w:val="1"/>
      <w:numFmt w:val="decimal"/>
      <w:lvlText w:val="%1.%2.%3.%4.%5."/>
      <w:lvlJc w:val="left"/>
      <w:pPr>
        <w:ind w:left="7168" w:hanging="1080"/>
      </w:pPr>
      <w:rPr>
        <w:rFonts w:hint="default"/>
        <w:sz w:val="24"/>
      </w:rPr>
    </w:lvl>
    <w:lvl w:ilvl="5">
      <w:start w:val="1"/>
      <w:numFmt w:val="decimal"/>
      <w:lvlText w:val="%1.%2.%3.%4.%5.%6."/>
      <w:lvlJc w:val="left"/>
      <w:pPr>
        <w:ind w:left="9050" w:hanging="1440"/>
      </w:pPr>
      <w:rPr>
        <w:rFonts w:hint="default"/>
        <w:sz w:val="24"/>
      </w:rPr>
    </w:lvl>
    <w:lvl w:ilvl="6">
      <w:start w:val="1"/>
      <w:numFmt w:val="decimal"/>
      <w:lvlText w:val="%1.%2.%3.%4.%5.%6.%7."/>
      <w:lvlJc w:val="left"/>
      <w:pPr>
        <w:ind w:left="10932" w:hanging="1800"/>
      </w:pPr>
      <w:rPr>
        <w:rFonts w:hint="default"/>
        <w:sz w:val="24"/>
      </w:rPr>
    </w:lvl>
    <w:lvl w:ilvl="7">
      <w:start w:val="1"/>
      <w:numFmt w:val="decimal"/>
      <w:lvlText w:val="%1.%2.%3.%4.%5.%6.%7.%8."/>
      <w:lvlJc w:val="left"/>
      <w:pPr>
        <w:ind w:left="12454" w:hanging="1800"/>
      </w:pPr>
      <w:rPr>
        <w:rFonts w:hint="default"/>
        <w:sz w:val="24"/>
      </w:rPr>
    </w:lvl>
    <w:lvl w:ilvl="8">
      <w:start w:val="1"/>
      <w:numFmt w:val="decimal"/>
      <w:lvlText w:val="%1.%2.%3.%4.%5.%6.%7.%8.%9."/>
      <w:lvlJc w:val="left"/>
      <w:pPr>
        <w:ind w:left="14336" w:hanging="2160"/>
      </w:pPr>
      <w:rPr>
        <w:rFonts w:hint="default"/>
        <w:sz w:val="24"/>
      </w:rPr>
    </w:lvl>
  </w:abstractNum>
  <w:abstractNum w:abstractNumId="22" w15:restartNumberingAfterBreak="0">
    <w:nsid w:val="3F5841B6"/>
    <w:multiLevelType w:val="hybridMultilevel"/>
    <w:tmpl w:val="576C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05633"/>
    <w:multiLevelType w:val="multilevel"/>
    <w:tmpl w:val="35209170"/>
    <w:lvl w:ilvl="0">
      <w:start w:val="3"/>
      <w:numFmt w:val="upperRoman"/>
      <w:lvlText w:val="%1."/>
      <w:lvlJc w:val="left"/>
      <w:pPr>
        <w:ind w:left="1080" w:hanging="720"/>
      </w:pPr>
      <w:rPr>
        <w:rFonts w:hint="default"/>
      </w:rPr>
    </w:lvl>
    <w:lvl w:ilvl="1">
      <w:start w:val="2"/>
      <w:numFmt w:val="decimal"/>
      <w:isLgl/>
      <w:lvlText w:val="%1.%2."/>
      <w:lvlJc w:val="left"/>
      <w:pPr>
        <w:ind w:left="756" w:hanging="396"/>
      </w:pPr>
      <w:rPr>
        <w:rFonts w:asciiTheme="minorHAnsi" w:hAnsiTheme="minorHAnsi" w:hint="default"/>
        <w:sz w:val="22"/>
      </w:rPr>
    </w:lvl>
    <w:lvl w:ilvl="2">
      <w:start w:val="1"/>
      <w:numFmt w:val="decimal"/>
      <w:isLgl/>
      <w:lvlText w:val="%1.%2.%3."/>
      <w:lvlJc w:val="left"/>
      <w:pPr>
        <w:ind w:left="1080" w:hanging="720"/>
      </w:pPr>
      <w:rPr>
        <w:rFonts w:asciiTheme="minorHAnsi" w:hAnsiTheme="minorHAnsi" w:hint="default"/>
        <w:sz w:val="22"/>
      </w:rPr>
    </w:lvl>
    <w:lvl w:ilvl="3">
      <w:start w:val="1"/>
      <w:numFmt w:val="decimal"/>
      <w:isLgl/>
      <w:lvlText w:val="%1.%2.%3.%4."/>
      <w:lvlJc w:val="left"/>
      <w:pPr>
        <w:ind w:left="1080" w:hanging="720"/>
      </w:pPr>
      <w:rPr>
        <w:rFonts w:asciiTheme="minorHAnsi" w:hAnsiTheme="minorHAnsi" w:hint="default"/>
        <w:sz w:val="22"/>
      </w:rPr>
    </w:lvl>
    <w:lvl w:ilvl="4">
      <w:start w:val="1"/>
      <w:numFmt w:val="decimal"/>
      <w:isLgl/>
      <w:lvlText w:val="%1.%2.%3.%4.%5."/>
      <w:lvlJc w:val="left"/>
      <w:pPr>
        <w:ind w:left="1440" w:hanging="1080"/>
      </w:pPr>
      <w:rPr>
        <w:rFonts w:asciiTheme="minorHAnsi" w:hAnsiTheme="minorHAnsi" w:hint="default"/>
        <w:sz w:val="22"/>
      </w:rPr>
    </w:lvl>
    <w:lvl w:ilvl="5">
      <w:start w:val="1"/>
      <w:numFmt w:val="decimal"/>
      <w:isLgl/>
      <w:lvlText w:val="%1.%2.%3.%4.%5.%6."/>
      <w:lvlJc w:val="left"/>
      <w:pPr>
        <w:ind w:left="1440" w:hanging="1080"/>
      </w:pPr>
      <w:rPr>
        <w:rFonts w:asciiTheme="minorHAnsi" w:hAnsiTheme="minorHAnsi" w:hint="default"/>
        <w:sz w:val="22"/>
      </w:rPr>
    </w:lvl>
    <w:lvl w:ilvl="6">
      <w:start w:val="1"/>
      <w:numFmt w:val="decimal"/>
      <w:isLgl/>
      <w:lvlText w:val="%1.%2.%3.%4.%5.%6.%7."/>
      <w:lvlJc w:val="left"/>
      <w:pPr>
        <w:ind w:left="1800" w:hanging="1440"/>
      </w:pPr>
      <w:rPr>
        <w:rFonts w:asciiTheme="minorHAnsi" w:hAnsiTheme="minorHAnsi" w:hint="default"/>
        <w:sz w:val="22"/>
      </w:rPr>
    </w:lvl>
    <w:lvl w:ilvl="7">
      <w:start w:val="1"/>
      <w:numFmt w:val="decimal"/>
      <w:isLgl/>
      <w:lvlText w:val="%1.%2.%3.%4.%5.%6.%7.%8."/>
      <w:lvlJc w:val="left"/>
      <w:pPr>
        <w:ind w:left="1800" w:hanging="1440"/>
      </w:pPr>
      <w:rPr>
        <w:rFonts w:asciiTheme="minorHAnsi" w:hAnsiTheme="minorHAnsi" w:hint="default"/>
        <w:sz w:val="22"/>
      </w:rPr>
    </w:lvl>
    <w:lvl w:ilvl="8">
      <w:start w:val="1"/>
      <w:numFmt w:val="decimal"/>
      <w:isLgl/>
      <w:lvlText w:val="%1.%2.%3.%4.%5.%6.%7.%8.%9."/>
      <w:lvlJc w:val="left"/>
      <w:pPr>
        <w:ind w:left="2160" w:hanging="1800"/>
      </w:pPr>
      <w:rPr>
        <w:rFonts w:asciiTheme="minorHAnsi" w:hAnsiTheme="minorHAnsi" w:hint="default"/>
        <w:sz w:val="22"/>
      </w:rPr>
    </w:lvl>
  </w:abstractNum>
  <w:abstractNum w:abstractNumId="24" w15:restartNumberingAfterBreak="0">
    <w:nsid w:val="42515C8F"/>
    <w:multiLevelType w:val="hybridMultilevel"/>
    <w:tmpl w:val="EBBC2CCC"/>
    <w:lvl w:ilvl="0" w:tplc="204A280E">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6A6D93"/>
    <w:multiLevelType w:val="hybridMultilevel"/>
    <w:tmpl w:val="54EC5064"/>
    <w:lvl w:ilvl="0" w:tplc="08160001">
      <w:start w:val="1"/>
      <w:numFmt w:val="bullet"/>
      <w:lvlText w:val=""/>
      <w:lvlJc w:val="left"/>
      <w:pPr>
        <w:ind w:left="2250" w:hanging="360"/>
      </w:pPr>
      <w:rPr>
        <w:rFonts w:ascii="Symbol" w:hAnsi="Symbol" w:hint="default"/>
      </w:rPr>
    </w:lvl>
    <w:lvl w:ilvl="1" w:tplc="08160003">
      <w:start w:val="1"/>
      <w:numFmt w:val="bullet"/>
      <w:lvlText w:val="o"/>
      <w:lvlJc w:val="left"/>
      <w:pPr>
        <w:ind w:left="2970" w:hanging="360"/>
      </w:pPr>
      <w:rPr>
        <w:rFonts w:ascii="Courier New" w:hAnsi="Courier New" w:cs="Courier New" w:hint="default"/>
      </w:rPr>
    </w:lvl>
    <w:lvl w:ilvl="2" w:tplc="08160005" w:tentative="1">
      <w:start w:val="1"/>
      <w:numFmt w:val="bullet"/>
      <w:lvlText w:val=""/>
      <w:lvlJc w:val="left"/>
      <w:pPr>
        <w:ind w:left="3690" w:hanging="360"/>
      </w:pPr>
      <w:rPr>
        <w:rFonts w:ascii="Wingdings" w:hAnsi="Wingdings" w:hint="default"/>
      </w:rPr>
    </w:lvl>
    <w:lvl w:ilvl="3" w:tplc="08160001" w:tentative="1">
      <w:start w:val="1"/>
      <w:numFmt w:val="bullet"/>
      <w:lvlText w:val=""/>
      <w:lvlJc w:val="left"/>
      <w:pPr>
        <w:ind w:left="4410" w:hanging="360"/>
      </w:pPr>
      <w:rPr>
        <w:rFonts w:ascii="Symbol" w:hAnsi="Symbol" w:hint="default"/>
      </w:rPr>
    </w:lvl>
    <w:lvl w:ilvl="4" w:tplc="08160003" w:tentative="1">
      <w:start w:val="1"/>
      <w:numFmt w:val="bullet"/>
      <w:lvlText w:val="o"/>
      <w:lvlJc w:val="left"/>
      <w:pPr>
        <w:ind w:left="5130" w:hanging="360"/>
      </w:pPr>
      <w:rPr>
        <w:rFonts w:ascii="Courier New" w:hAnsi="Courier New" w:cs="Courier New" w:hint="default"/>
      </w:rPr>
    </w:lvl>
    <w:lvl w:ilvl="5" w:tplc="08160005" w:tentative="1">
      <w:start w:val="1"/>
      <w:numFmt w:val="bullet"/>
      <w:lvlText w:val=""/>
      <w:lvlJc w:val="left"/>
      <w:pPr>
        <w:ind w:left="5850" w:hanging="360"/>
      </w:pPr>
      <w:rPr>
        <w:rFonts w:ascii="Wingdings" w:hAnsi="Wingdings" w:hint="default"/>
      </w:rPr>
    </w:lvl>
    <w:lvl w:ilvl="6" w:tplc="08160001" w:tentative="1">
      <w:start w:val="1"/>
      <w:numFmt w:val="bullet"/>
      <w:lvlText w:val=""/>
      <w:lvlJc w:val="left"/>
      <w:pPr>
        <w:ind w:left="6570" w:hanging="360"/>
      </w:pPr>
      <w:rPr>
        <w:rFonts w:ascii="Symbol" w:hAnsi="Symbol" w:hint="default"/>
      </w:rPr>
    </w:lvl>
    <w:lvl w:ilvl="7" w:tplc="08160003" w:tentative="1">
      <w:start w:val="1"/>
      <w:numFmt w:val="bullet"/>
      <w:lvlText w:val="o"/>
      <w:lvlJc w:val="left"/>
      <w:pPr>
        <w:ind w:left="7290" w:hanging="360"/>
      </w:pPr>
      <w:rPr>
        <w:rFonts w:ascii="Courier New" w:hAnsi="Courier New" w:cs="Courier New" w:hint="default"/>
      </w:rPr>
    </w:lvl>
    <w:lvl w:ilvl="8" w:tplc="08160005" w:tentative="1">
      <w:start w:val="1"/>
      <w:numFmt w:val="bullet"/>
      <w:lvlText w:val=""/>
      <w:lvlJc w:val="left"/>
      <w:pPr>
        <w:ind w:left="8010" w:hanging="360"/>
      </w:pPr>
      <w:rPr>
        <w:rFonts w:ascii="Wingdings" w:hAnsi="Wingdings" w:hint="default"/>
      </w:rPr>
    </w:lvl>
  </w:abstractNum>
  <w:abstractNum w:abstractNumId="26" w15:restartNumberingAfterBreak="0">
    <w:nsid w:val="488F5A6C"/>
    <w:multiLevelType w:val="hybridMultilevel"/>
    <w:tmpl w:val="715AF4D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3613B4"/>
    <w:multiLevelType w:val="multilevel"/>
    <w:tmpl w:val="BA2218B6"/>
    <w:lvl w:ilvl="0">
      <w:start w:val="1"/>
      <w:numFmt w:val="upperRoman"/>
      <w:lvlText w:val="%1."/>
      <w:lvlJc w:val="left"/>
      <w:pPr>
        <w:ind w:left="1080" w:hanging="720"/>
      </w:pPr>
      <w:rPr>
        <w:rFonts w:hint="default"/>
      </w:rPr>
    </w:lvl>
    <w:lvl w:ilvl="1">
      <w:start w:val="12"/>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C4D7DDD"/>
    <w:multiLevelType w:val="multilevel"/>
    <w:tmpl w:val="B19C636E"/>
    <w:styleLink w:val="CurrentList1"/>
    <w:lvl w:ilvl="0">
      <w:start w:val="5"/>
      <w:numFmt w:val="decimal"/>
      <w:lvlText w:val="%1."/>
      <w:lvlJc w:val="left"/>
      <w:pPr>
        <w:ind w:left="360" w:hanging="360"/>
      </w:pPr>
      <w:rPr>
        <w:rFonts w:hint="default"/>
      </w:rPr>
    </w:lvl>
    <w:lvl w:ilvl="1">
      <w:start w:val="6"/>
      <w:numFmt w:val="decimal"/>
      <w:lvlText w:val="%1.%2."/>
      <w:lvlJc w:val="left"/>
      <w:pPr>
        <w:ind w:left="1882" w:hanging="360"/>
      </w:pPr>
      <w:rPr>
        <w:rFonts w:hint="default"/>
      </w:rPr>
    </w:lvl>
    <w:lvl w:ilvl="2">
      <w:start w:val="1"/>
      <w:numFmt w:val="decimal"/>
      <w:lvlText w:val="%1.%2.%3."/>
      <w:lvlJc w:val="left"/>
      <w:pPr>
        <w:ind w:left="3764" w:hanging="720"/>
      </w:pPr>
      <w:rPr>
        <w:rFonts w:hint="default"/>
      </w:rPr>
    </w:lvl>
    <w:lvl w:ilvl="3">
      <w:start w:val="1"/>
      <w:numFmt w:val="decimal"/>
      <w:lvlText w:val="%1.%2.%3.%4."/>
      <w:lvlJc w:val="left"/>
      <w:pPr>
        <w:ind w:left="5286" w:hanging="720"/>
      </w:pPr>
      <w:rPr>
        <w:rFonts w:hint="default"/>
      </w:rPr>
    </w:lvl>
    <w:lvl w:ilvl="4">
      <w:start w:val="1"/>
      <w:numFmt w:val="decimal"/>
      <w:lvlText w:val="%1.%2.%3.%4.%5."/>
      <w:lvlJc w:val="left"/>
      <w:pPr>
        <w:ind w:left="7168" w:hanging="1080"/>
      </w:pPr>
      <w:rPr>
        <w:rFonts w:hint="default"/>
      </w:rPr>
    </w:lvl>
    <w:lvl w:ilvl="5">
      <w:start w:val="1"/>
      <w:numFmt w:val="decimal"/>
      <w:lvlText w:val="%1.%2.%3.%4.%5.%6."/>
      <w:lvlJc w:val="left"/>
      <w:pPr>
        <w:ind w:left="8690" w:hanging="1080"/>
      </w:pPr>
      <w:rPr>
        <w:rFonts w:hint="default"/>
      </w:rPr>
    </w:lvl>
    <w:lvl w:ilvl="6">
      <w:start w:val="1"/>
      <w:numFmt w:val="decimal"/>
      <w:lvlText w:val="%1.%2.%3.%4.%5.%6.%7."/>
      <w:lvlJc w:val="left"/>
      <w:pPr>
        <w:ind w:left="10572" w:hanging="1440"/>
      </w:pPr>
      <w:rPr>
        <w:rFonts w:hint="default"/>
      </w:rPr>
    </w:lvl>
    <w:lvl w:ilvl="7">
      <w:start w:val="1"/>
      <w:numFmt w:val="decimal"/>
      <w:lvlText w:val="%1.%2.%3.%4.%5.%6.%7.%8."/>
      <w:lvlJc w:val="left"/>
      <w:pPr>
        <w:ind w:left="12094" w:hanging="1440"/>
      </w:pPr>
      <w:rPr>
        <w:rFonts w:hint="default"/>
      </w:rPr>
    </w:lvl>
    <w:lvl w:ilvl="8">
      <w:start w:val="1"/>
      <w:numFmt w:val="decimal"/>
      <w:lvlText w:val="%1.%2.%3.%4.%5.%6.%7.%8.%9."/>
      <w:lvlJc w:val="left"/>
      <w:pPr>
        <w:ind w:left="13976" w:hanging="1800"/>
      </w:pPr>
      <w:rPr>
        <w:rFonts w:hint="default"/>
      </w:rPr>
    </w:lvl>
  </w:abstractNum>
  <w:abstractNum w:abstractNumId="29" w15:restartNumberingAfterBreak="0">
    <w:nsid w:val="568B61D3"/>
    <w:multiLevelType w:val="multilevel"/>
    <w:tmpl w:val="6F9078AC"/>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6F8422D"/>
    <w:multiLevelType w:val="multilevel"/>
    <w:tmpl w:val="46A481A4"/>
    <w:lvl w:ilvl="0">
      <w:start w:val="1"/>
      <w:numFmt w:val="decimal"/>
      <w:lvlText w:val="%1."/>
      <w:lvlJc w:val="left"/>
      <w:pPr>
        <w:ind w:left="1882" w:hanging="360"/>
      </w:pPr>
      <w:rPr>
        <w:rFonts w:hint="default"/>
      </w:rPr>
    </w:lvl>
    <w:lvl w:ilvl="1">
      <w:start w:val="1"/>
      <w:numFmt w:val="decimal"/>
      <w:isLgl/>
      <w:lvlText w:val="%1.%2."/>
      <w:lvlJc w:val="left"/>
      <w:pPr>
        <w:ind w:left="1882" w:hanging="360"/>
      </w:pPr>
      <w:rPr>
        <w:rFonts w:hint="default"/>
      </w:rPr>
    </w:lvl>
    <w:lvl w:ilvl="2">
      <w:start w:val="1"/>
      <w:numFmt w:val="decimal"/>
      <w:isLgl/>
      <w:lvlText w:val="%1.%2.%3."/>
      <w:lvlJc w:val="left"/>
      <w:pPr>
        <w:ind w:left="2242" w:hanging="720"/>
      </w:pPr>
      <w:rPr>
        <w:rFonts w:hint="default"/>
      </w:rPr>
    </w:lvl>
    <w:lvl w:ilvl="3">
      <w:start w:val="1"/>
      <w:numFmt w:val="decimal"/>
      <w:isLgl/>
      <w:lvlText w:val="%1.%2.%3.%4."/>
      <w:lvlJc w:val="left"/>
      <w:pPr>
        <w:ind w:left="2242" w:hanging="720"/>
      </w:pPr>
      <w:rPr>
        <w:rFonts w:hint="default"/>
      </w:rPr>
    </w:lvl>
    <w:lvl w:ilvl="4">
      <w:start w:val="1"/>
      <w:numFmt w:val="decimal"/>
      <w:isLgl/>
      <w:lvlText w:val="%1.%2.%3.%4.%5."/>
      <w:lvlJc w:val="left"/>
      <w:pPr>
        <w:ind w:left="2602" w:hanging="1080"/>
      </w:pPr>
      <w:rPr>
        <w:rFonts w:hint="default"/>
      </w:rPr>
    </w:lvl>
    <w:lvl w:ilvl="5">
      <w:start w:val="1"/>
      <w:numFmt w:val="decimal"/>
      <w:isLgl/>
      <w:lvlText w:val="%1.%2.%3.%4.%5.%6."/>
      <w:lvlJc w:val="left"/>
      <w:pPr>
        <w:ind w:left="2602" w:hanging="1080"/>
      </w:pPr>
      <w:rPr>
        <w:rFonts w:ascii="Times New Roman" w:hAnsi="Times New Roman" w:cs="Times New Roman" w:hint="default"/>
        <w:sz w:val="24"/>
        <w:szCs w:val="24"/>
      </w:rPr>
    </w:lvl>
    <w:lvl w:ilvl="6">
      <w:start w:val="1"/>
      <w:numFmt w:val="decimal"/>
      <w:isLgl/>
      <w:lvlText w:val="%1.%2.%3.%4.%5.%6.%7."/>
      <w:lvlJc w:val="left"/>
      <w:pPr>
        <w:ind w:left="2962" w:hanging="1440"/>
      </w:pPr>
      <w:rPr>
        <w:rFonts w:hint="default"/>
      </w:rPr>
    </w:lvl>
    <w:lvl w:ilvl="7">
      <w:start w:val="1"/>
      <w:numFmt w:val="decimal"/>
      <w:isLgl/>
      <w:lvlText w:val="%1.%2.%3.%4.%5.%6.%7.%8."/>
      <w:lvlJc w:val="left"/>
      <w:pPr>
        <w:ind w:left="2962" w:hanging="1440"/>
      </w:pPr>
      <w:rPr>
        <w:rFonts w:hint="default"/>
      </w:rPr>
    </w:lvl>
    <w:lvl w:ilvl="8">
      <w:start w:val="1"/>
      <w:numFmt w:val="decimal"/>
      <w:isLgl/>
      <w:lvlText w:val="%1.%2.%3.%4.%5.%6.%7.%8.%9."/>
      <w:lvlJc w:val="left"/>
      <w:pPr>
        <w:ind w:left="3322" w:hanging="1800"/>
      </w:pPr>
      <w:rPr>
        <w:rFonts w:hint="default"/>
      </w:rPr>
    </w:lvl>
  </w:abstractNum>
  <w:abstractNum w:abstractNumId="31" w15:restartNumberingAfterBreak="0">
    <w:nsid w:val="5F5D3567"/>
    <w:multiLevelType w:val="hybridMultilevel"/>
    <w:tmpl w:val="2D686F1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65177B76"/>
    <w:multiLevelType w:val="hybridMultilevel"/>
    <w:tmpl w:val="6C0ED016"/>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3" w15:restartNumberingAfterBreak="0">
    <w:nsid w:val="66A91CBE"/>
    <w:multiLevelType w:val="multilevel"/>
    <w:tmpl w:val="DA4E6968"/>
    <w:lvl w:ilvl="0">
      <w:start w:val="1"/>
      <w:numFmt w:val="decimal"/>
      <w:lvlText w:val="%1."/>
      <w:lvlJc w:val="left"/>
      <w:pPr>
        <w:ind w:left="480" w:hanging="480"/>
      </w:pPr>
      <w:rPr>
        <w:rFonts w:hint="default"/>
      </w:rPr>
    </w:lvl>
    <w:lvl w:ilvl="1">
      <w:start w:val="14"/>
      <w:numFmt w:val="decimal"/>
      <w:lvlText w:val="%1.%2."/>
      <w:lvlJc w:val="left"/>
      <w:pPr>
        <w:ind w:left="2002" w:hanging="480"/>
      </w:pPr>
      <w:rPr>
        <w:rFonts w:hint="default"/>
      </w:rPr>
    </w:lvl>
    <w:lvl w:ilvl="2">
      <w:start w:val="1"/>
      <w:numFmt w:val="decimal"/>
      <w:lvlText w:val="%1.%2.%3."/>
      <w:lvlJc w:val="left"/>
      <w:pPr>
        <w:ind w:left="3764" w:hanging="720"/>
      </w:pPr>
      <w:rPr>
        <w:rFonts w:hint="default"/>
      </w:rPr>
    </w:lvl>
    <w:lvl w:ilvl="3">
      <w:start w:val="1"/>
      <w:numFmt w:val="decimal"/>
      <w:lvlText w:val="%1.%2.%3.%4."/>
      <w:lvlJc w:val="left"/>
      <w:pPr>
        <w:ind w:left="5286" w:hanging="720"/>
      </w:pPr>
      <w:rPr>
        <w:rFonts w:hint="default"/>
      </w:rPr>
    </w:lvl>
    <w:lvl w:ilvl="4">
      <w:start w:val="1"/>
      <w:numFmt w:val="decimal"/>
      <w:lvlText w:val="%1.%2.%3.%4.%5."/>
      <w:lvlJc w:val="left"/>
      <w:pPr>
        <w:ind w:left="7168" w:hanging="1080"/>
      </w:pPr>
      <w:rPr>
        <w:rFonts w:hint="default"/>
      </w:rPr>
    </w:lvl>
    <w:lvl w:ilvl="5">
      <w:start w:val="1"/>
      <w:numFmt w:val="decimal"/>
      <w:lvlText w:val="%1.%2.%3.%4.%5.%6."/>
      <w:lvlJc w:val="left"/>
      <w:pPr>
        <w:ind w:left="8690" w:hanging="1080"/>
      </w:pPr>
      <w:rPr>
        <w:rFonts w:hint="default"/>
      </w:rPr>
    </w:lvl>
    <w:lvl w:ilvl="6">
      <w:start w:val="1"/>
      <w:numFmt w:val="decimal"/>
      <w:lvlText w:val="%1.%2.%3.%4.%5.%6.%7."/>
      <w:lvlJc w:val="left"/>
      <w:pPr>
        <w:ind w:left="10572" w:hanging="1440"/>
      </w:pPr>
      <w:rPr>
        <w:rFonts w:hint="default"/>
      </w:rPr>
    </w:lvl>
    <w:lvl w:ilvl="7">
      <w:start w:val="1"/>
      <w:numFmt w:val="decimal"/>
      <w:lvlText w:val="%1.%2.%3.%4.%5.%6.%7.%8."/>
      <w:lvlJc w:val="left"/>
      <w:pPr>
        <w:ind w:left="12094" w:hanging="1440"/>
      </w:pPr>
      <w:rPr>
        <w:rFonts w:hint="default"/>
      </w:rPr>
    </w:lvl>
    <w:lvl w:ilvl="8">
      <w:start w:val="1"/>
      <w:numFmt w:val="decimal"/>
      <w:lvlText w:val="%1.%2.%3.%4.%5.%6.%7.%8.%9."/>
      <w:lvlJc w:val="left"/>
      <w:pPr>
        <w:ind w:left="13976" w:hanging="1800"/>
      </w:pPr>
      <w:rPr>
        <w:rFonts w:hint="default"/>
      </w:rPr>
    </w:lvl>
  </w:abstractNum>
  <w:abstractNum w:abstractNumId="34" w15:restartNumberingAfterBreak="0">
    <w:nsid w:val="683A5374"/>
    <w:multiLevelType w:val="multilevel"/>
    <w:tmpl w:val="928A489A"/>
    <w:lvl w:ilvl="0">
      <w:start w:val="1"/>
      <w:numFmt w:val="decimal"/>
      <w:pStyle w:val="Cabealho11"/>
      <w:lvlText w:val="%1"/>
      <w:lvlJc w:val="left"/>
      <w:pPr>
        <w:ind w:left="432" w:hanging="432"/>
      </w:pPr>
      <w:rPr>
        <w:b/>
        <w:color w:val="auto"/>
        <w:sz w:val="28"/>
        <w:szCs w:val="28"/>
      </w:rPr>
    </w:lvl>
    <w:lvl w:ilvl="1">
      <w:start w:val="1"/>
      <w:numFmt w:val="decimal"/>
      <w:pStyle w:val="Cabealho21"/>
      <w:lvlText w:val="%1.%2"/>
      <w:lvlJc w:val="left"/>
      <w:pPr>
        <w:ind w:left="576" w:hanging="576"/>
      </w:pPr>
    </w:lvl>
    <w:lvl w:ilvl="2">
      <w:start w:val="1"/>
      <w:numFmt w:val="decimal"/>
      <w:pStyle w:val="Cabealho31"/>
      <w:lvlText w:val="%1.%2.%3"/>
      <w:lvlJc w:val="left"/>
      <w:pPr>
        <w:ind w:left="720" w:hanging="720"/>
      </w:pPr>
    </w:lvl>
    <w:lvl w:ilvl="3">
      <w:start w:val="1"/>
      <w:numFmt w:val="decimal"/>
      <w:pStyle w:val="Cabealho41"/>
      <w:lvlText w:val="%1.%2.%3.%4"/>
      <w:lvlJc w:val="left"/>
      <w:pPr>
        <w:ind w:left="864" w:hanging="864"/>
      </w:pPr>
    </w:lvl>
    <w:lvl w:ilvl="4">
      <w:start w:val="1"/>
      <w:numFmt w:val="decimal"/>
      <w:pStyle w:val="Cabealho51"/>
      <w:lvlText w:val="%1.%2.%3.%4.%5"/>
      <w:lvlJc w:val="left"/>
      <w:pPr>
        <w:ind w:left="1008" w:hanging="1008"/>
      </w:pPr>
    </w:lvl>
    <w:lvl w:ilvl="5">
      <w:start w:val="1"/>
      <w:numFmt w:val="decimal"/>
      <w:pStyle w:val="Cabealho61"/>
      <w:lvlText w:val="%1.%2.%3.%4.%5.%6"/>
      <w:lvlJc w:val="left"/>
      <w:pPr>
        <w:ind w:left="1152" w:hanging="1152"/>
      </w:pPr>
    </w:lvl>
    <w:lvl w:ilvl="6">
      <w:start w:val="1"/>
      <w:numFmt w:val="decimal"/>
      <w:pStyle w:val="Cabealho71"/>
      <w:lvlText w:val="%1.%2.%3.%4.%5.%6.%7"/>
      <w:lvlJc w:val="left"/>
      <w:pPr>
        <w:ind w:left="1296" w:hanging="1296"/>
      </w:pPr>
    </w:lvl>
    <w:lvl w:ilvl="7">
      <w:start w:val="1"/>
      <w:numFmt w:val="decimal"/>
      <w:pStyle w:val="Cabealho81"/>
      <w:lvlText w:val="%1.%2.%3.%4.%5.%6.%7.%8"/>
      <w:lvlJc w:val="left"/>
      <w:pPr>
        <w:ind w:left="1440" w:hanging="1440"/>
      </w:pPr>
    </w:lvl>
    <w:lvl w:ilvl="8">
      <w:start w:val="1"/>
      <w:numFmt w:val="decimal"/>
      <w:pStyle w:val="Cabealho91"/>
      <w:lvlText w:val="%1.%2.%3.%4.%5.%6.%7.%8.%9"/>
      <w:lvlJc w:val="left"/>
      <w:pPr>
        <w:ind w:left="1584" w:hanging="1584"/>
      </w:pPr>
    </w:lvl>
  </w:abstractNum>
  <w:abstractNum w:abstractNumId="35" w15:restartNumberingAfterBreak="0">
    <w:nsid w:val="69361A4E"/>
    <w:multiLevelType w:val="multilevel"/>
    <w:tmpl w:val="433487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ascii="Times New Roman" w:hAnsi="Times New Roman" w:cs="Times New Roman"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741C2935"/>
    <w:multiLevelType w:val="hybridMultilevel"/>
    <w:tmpl w:val="7394763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74301B84"/>
    <w:multiLevelType w:val="multilevel"/>
    <w:tmpl w:val="9572C5B2"/>
    <w:lvl w:ilvl="0">
      <w:start w:val="6"/>
      <w:numFmt w:val="decimal"/>
      <w:lvlText w:val="%1."/>
      <w:lvlJc w:val="left"/>
      <w:pPr>
        <w:ind w:left="360" w:hanging="360"/>
      </w:pPr>
      <w:rPr>
        <w:rFonts w:hint="default"/>
      </w:rPr>
    </w:lvl>
    <w:lvl w:ilvl="1">
      <w:start w:val="1"/>
      <w:numFmt w:val="decimal"/>
      <w:lvlText w:val="%1.%2."/>
      <w:lvlJc w:val="left"/>
      <w:pPr>
        <w:ind w:left="1882" w:hanging="360"/>
      </w:pPr>
      <w:rPr>
        <w:rFonts w:hint="default"/>
      </w:rPr>
    </w:lvl>
    <w:lvl w:ilvl="2">
      <w:start w:val="1"/>
      <w:numFmt w:val="decimal"/>
      <w:lvlText w:val="%1.%2.%3."/>
      <w:lvlJc w:val="left"/>
      <w:pPr>
        <w:ind w:left="3764" w:hanging="720"/>
      </w:pPr>
      <w:rPr>
        <w:rFonts w:hint="default"/>
      </w:rPr>
    </w:lvl>
    <w:lvl w:ilvl="3">
      <w:start w:val="1"/>
      <w:numFmt w:val="decimal"/>
      <w:lvlText w:val="%1.%2.%3.%4."/>
      <w:lvlJc w:val="left"/>
      <w:pPr>
        <w:ind w:left="5286" w:hanging="720"/>
      </w:pPr>
      <w:rPr>
        <w:rFonts w:hint="default"/>
      </w:rPr>
    </w:lvl>
    <w:lvl w:ilvl="4">
      <w:start w:val="1"/>
      <w:numFmt w:val="decimal"/>
      <w:lvlText w:val="%1.%2.%3.%4.%5."/>
      <w:lvlJc w:val="left"/>
      <w:pPr>
        <w:ind w:left="7168" w:hanging="1080"/>
      </w:pPr>
      <w:rPr>
        <w:rFonts w:hint="default"/>
      </w:rPr>
    </w:lvl>
    <w:lvl w:ilvl="5">
      <w:start w:val="1"/>
      <w:numFmt w:val="decimal"/>
      <w:lvlText w:val="%1.%2.%3.%4.%5.%6."/>
      <w:lvlJc w:val="left"/>
      <w:pPr>
        <w:ind w:left="8690" w:hanging="1080"/>
      </w:pPr>
      <w:rPr>
        <w:rFonts w:hint="default"/>
      </w:rPr>
    </w:lvl>
    <w:lvl w:ilvl="6">
      <w:start w:val="1"/>
      <w:numFmt w:val="decimal"/>
      <w:lvlText w:val="%1.%2.%3.%4.%5.%6.%7."/>
      <w:lvlJc w:val="left"/>
      <w:pPr>
        <w:ind w:left="10572" w:hanging="1440"/>
      </w:pPr>
      <w:rPr>
        <w:rFonts w:hint="default"/>
      </w:rPr>
    </w:lvl>
    <w:lvl w:ilvl="7">
      <w:start w:val="1"/>
      <w:numFmt w:val="decimal"/>
      <w:lvlText w:val="%1.%2.%3.%4.%5.%6.%7.%8."/>
      <w:lvlJc w:val="left"/>
      <w:pPr>
        <w:ind w:left="12094" w:hanging="1440"/>
      </w:pPr>
      <w:rPr>
        <w:rFonts w:hint="default"/>
      </w:rPr>
    </w:lvl>
    <w:lvl w:ilvl="8">
      <w:start w:val="1"/>
      <w:numFmt w:val="decimal"/>
      <w:lvlText w:val="%1.%2.%3.%4.%5.%6.%7.%8.%9."/>
      <w:lvlJc w:val="left"/>
      <w:pPr>
        <w:ind w:left="13976" w:hanging="1800"/>
      </w:pPr>
      <w:rPr>
        <w:rFonts w:hint="default"/>
      </w:rPr>
    </w:lvl>
  </w:abstractNum>
  <w:abstractNum w:abstractNumId="38" w15:restartNumberingAfterBreak="0">
    <w:nsid w:val="78FA64D2"/>
    <w:multiLevelType w:val="hybridMultilevel"/>
    <w:tmpl w:val="9DBA6DB6"/>
    <w:lvl w:ilvl="0" w:tplc="6E1E0844">
      <w:start w:val="6"/>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2"/>
  </w:num>
  <w:num w:numId="3">
    <w:abstractNumId w:val="12"/>
  </w:num>
  <w:num w:numId="4">
    <w:abstractNumId w:val="9"/>
  </w:num>
  <w:num w:numId="5">
    <w:abstractNumId w:val="1"/>
  </w:num>
  <w:num w:numId="6">
    <w:abstractNumId w:val="35"/>
  </w:num>
  <w:num w:numId="7">
    <w:abstractNumId w:val="0"/>
  </w:num>
  <w:num w:numId="8">
    <w:abstractNumId w:val="7"/>
  </w:num>
  <w:num w:numId="9">
    <w:abstractNumId w:val="16"/>
  </w:num>
  <w:num w:numId="10">
    <w:abstractNumId w:val="34"/>
  </w:num>
  <w:num w:numId="11">
    <w:abstractNumId w:val="2"/>
  </w:num>
  <w:num w:numId="12">
    <w:abstractNumId w:val="5"/>
  </w:num>
  <w:num w:numId="13">
    <w:abstractNumId w:val="19"/>
  </w:num>
  <w:num w:numId="14">
    <w:abstractNumId w:val="18"/>
  </w:num>
  <w:num w:numId="15">
    <w:abstractNumId w:val="30"/>
  </w:num>
  <w:num w:numId="16">
    <w:abstractNumId w:val="25"/>
  </w:num>
  <w:num w:numId="17">
    <w:abstractNumId w:val="13"/>
  </w:num>
  <w:num w:numId="18">
    <w:abstractNumId w:val="26"/>
  </w:num>
  <w:num w:numId="19">
    <w:abstractNumId w:val="22"/>
  </w:num>
  <w:num w:numId="20">
    <w:abstractNumId w:val="8"/>
  </w:num>
  <w:num w:numId="21">
    <w:abstractNumId w:val="33"/>
  </w:num>
  <w:num w:numId="22">
    <w:abstractNumId w:val="14"/>
  </w:num>
  <w:num w:numId="23">
    <w:abstractNumId w:val="37"/>
  </w:num>
  <w:num w:numId="24">
    <w:abstractNumId w:val="10"/>
  </w:num>
  <w:num w:numId="25">
    <w:abstractNumId w:val="6"/>
  </w:num>
  <w:num w:numId="26">
    <w:abstractNumId w:val="29"/>
  </w:num>
  <w:num w:numId="27">
    <w:abstractNumId w:val="21"/>
  </w:num>
  <w:num w:numId="28">
    <w:abstractNumId w:val="28"/>
  </w:num>
  <w:num w:numId="29">
    <w:abstractNumId w:val="31"/>
  </w:num>
  <w:num w:numId="30">
    <w:abstractNumId w:val="36"/>
  </w:num>
  <w:num w:numId="31">
    <w:abstractNumId w:val="15"/>
  </w:num>
  <w:num w:numId="32">
    <w:abstractNumId w:val="38"/>
  </w:num>
  <w:num w:numId="33">
    <w:abstractNumId w:val="17"/>
  </w:num>
  <w:num w:numId="34">
    <w:abstractNumId w:val="4"/>
  </w:num>
  <w:num w:numId="35">
    <w:abstractNumId w:val="23"/>
  </w:num>
  <w:num w:numId="36">
    <w:abstractNumId w:val="24"/>
  </w:num>
  <w:num w:numId="37">
    <w:abstractNumId w:val="3"/>
  </w:num>
  <w:num w:numId="38">
    <w:abstractNumId w:val="27"/>
  </w:num>
  <w:num w:numId="3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senio Soto.Jr">
    <w15:presenceInfo w15:providerId="Windows Live" w15:userId="c1eb00e2667c7b6b"/>
  </w15:person>
  <w15:person w15:author="LGinger">
    <w15:presenceInfo w15:providerId="Windows Live" w15:userId="9f8418c564c48e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598"/>
    <w:rsid w:val="00005491"/>
    <w:rsid w:val="0001210D"/>
    <w:rsid w:val="00014510"/>
    <w:rsid w:val="00020257"/>
    <w:rsid w:val="0002041C"/>
    <w:rsid w:val="00022A15"/>
    <w:rsid w:val="00024307"/>
    <w:rsid w:val="00035304"/>
    <w:rsid w:val="00036A10"/>
    <w:rsid w:val="00047113"/>
    <w:rsid w:val="000527E0"/>
    <w:rsid w:val="00057F89"/>
    <w:rsid w:val="00061DE7"/>
    <w:rsid w:val="00062150"/>
    <w:rsid w:val="00062942"/>
    <w:rsid w:val="00062954"/>
    <w:rsid w:val="00067A8A"/>
    <w:rsid w:val="00081156"/>
    <w:rsid w:val="0008229F"/>
    <w:rsid w:val="00094AB0"/>
    <w:rsid w:val="000B6CE3"/>
    <w:rsid w:val="000B6DC6"/>
    <w:rsid w:val="000C1990"/>
    <w:rsid w:val="000C404F"/>
    <w:rsid w:val="000D1758"/>
    <w:rsid w:val="000D3872"/>
    <w:rsid w:val="000D5C97"/>
    <w:rsid w:val="000D7C68"/>
    <w:rsid w:val="000E0927"/>
    <w:rsid w:val="000F7463"/>
    <w:rsid w:val="00101B03"/>
    <w:rsid w:val="00111E9C"/>
    <w:rsid w:val="00113615"/>
    <w:rsid w:val="00117F55"/>
    <w:rsid w:val="00131727"/>
    <w:rsid w:val="001320E6"/>
    <w:rsid w:val="00156B1C"/>
    <w:rsid w:val="00190285"/>
    <w:rsid w:val="00190914"/>
    <w:rsid w:val="00193F85"/>
    <w:rsid w:val="001C185C"/>
    <w:rsid w:val="001D71E8"/>
    <w:rsid w:val="001E0B6C"/>
    <w:rsid w:val="001E40CE"/>
    <w:rsid w:val="001E7654"/>
    <w:rsid w:val="001F0660"/>
    <w:rsid w:val="001F1111"/>
    <w:rsid w:val="001F45D7"/>
    <w:rsid w:val="00203D3B"/>
    <w:rsid w:val="002114F0"/>
    <w:rsid w:val="00214346"/>
    <w:rsid w:val="00221138"/>
    <w:rsid w:val="0022174D"/>
    <w:rsid w:val="002361A3"/>
    <w:rsid w:val="002477EC"/>
    <w:rsid w:val="00267C9A"/>
    <w:rsid w:val="0027066B"/>
    <w:rsid w:val="00271633"/>
    <w:rsid w:val="00271C76"/>
    <w:rsid w:val="00273BEC"/>
    <w:rsid w:val="00277CEA"/>
    <w:rsid w:val="00285F46"/>
    <w:rsid w:val="00286BA6"/>
    <w:rsid w:val="00290FBB"/>
    <w:rsid w:val="002A31E8"/>
    <w:rsid w:val="002B0D25"/>
    <w:rsid w:val="002B63A7"/>
    <w:rsid w:val="002C32FE"/>
    <w:rsid w:val="002D5E34"/>
    <w:rsid w:val="002E44C9"/>
    <w:rsid w:val="002E7708"/>
    <w:rsid w:val="00303475"/>
    <w:rsid w:val="00313073"/>
    <w:rsid w:val="00331DC2"/>
    <w:rsid w:val="0033419F"/>
    <w:rsid w:val="00335941"/>
    <w:rsid w:val="0034043B"/>
    <w:rsid w:val="00344DC2"/>
    <w:rsid w:val="00350369"/>
    <w:rsid w:val="00350A35"/>
    <w:rsid w:val="003576D0"/>
    <w:rsid w:val="00366A11"/>
    <w:rsid w:val="00370473"/>
    <w:rsid w:val="00374559"/>
    <w:rsid w:val="00376B0F"/>
    <w:rsid w:val="00383C1B"/>
    <w:rsid w:val="003925AE"/>
    <w:rsid w:val="0039487E"/>
    <w:rsid w:val="00395CD9"/>
    <w:rsid w:val="00395E23"/>
    <w:rsid w:val="003A1B6D"/>
    <w:rsid w:val="003A5BE2"/>
    <w:rsid w:val="003B5C88"/>
    <w:rsid w:val="003C51BE"/>
    <w:rsid w:val="003C5FBC"/>
    <w:rsid w:val="003C701B"/>
    <w:rsid w:val="003D607D"/>
    <w:rsid w:val="003F64D3"/>
    <w:rsid w:val="003F6AF1"/>
    <w:rsid w:val="004049ED"/>
    <w:rsid w:val="00404B24"/>
    <w:rsid w:val="00425E1F"/>
    <w:rsid w:val="004424B0"/>
    <w:rsid w:val="004565F0"/>
    <w:rsid w:val="00464E56"/>
    <w:rsid w:val="00467A52"/>
    <w:rsid w:val="00470941"/>
    <w:rsid w:val="00474B2A"/>
    <w:rsid w:val="0048128A"/>
    <w:rsid w:val="004A2CC2"/>
    <w:rsid w:val="004B7A65"/>
    <w:rsid w:val="004C26D0"/>
    <w:rsid w:val="004C79CF"/>
    <w:rsid w:val="004D63ED"/>
    <w:rsid w:val="004D72E1"/>
    <w:rsid w:val="004E07DA"/>
    <w:rsid w:val="004E17D0"/>
    <w:rsid w:val="004E76E8"/>
    <w:rsid w:val="004F7819"/>
    <w:rsid w:val="00501343"/>
    <w:rsid w:val="005076D7"/>
    <w:rsid w:val="00527541"/>
    <w:rsid w:val="0054029D"/>
    <w:rsid w:val="005430F7"/>
    <w:rsid w:val="0054433F"/>
    <w:rsid w:val="005451CA"/>
    <w:rsid w:val="00553005"/>
    <w:rsid w:val="0055327E"/>
    <w:rsid w:val="005600BA"/>
    <w:rsid w:val="0057035D"/>
    <w:rsid w:val="00582077"/>
    <w:rsid w:val="00583296"/>
    <w:rsid w:val="00586D3B"/>
    <w:rsid w:val="00586E9E"/>
    <w:rsid w:val="00596A20"/>
    <w:rsid w:val="005A00C9"/>
    <w:rsid w:val="005A1CE8"/>
    <w:rsid w:val="005A4EF7"/>
    <w:rsid w:val="005A5F73"/>
    <w:rsid w:val="005B083B"/>
    <w:rsid w:val="005B1D72"/>
    <w:rsid w:val="005B4A2E"/>
    <w:rsid w:val="005C37DA"/>
    <w:rsid w:val="005D1E80"/>
    <w:rsid w:val="005D4DD9"/>
    <w:rsid w:val="005E32D9"/>
    <w:rsid w:val="005E4BD2"/>
    <w:rsid w:val="0060074D"/>
    <w:rsid w:val="0060297E"/>
    <w:rsid w:val="00617393"/>
    <w:rsid w:val="0062126C"/>
    <w:rsid w:val="00622237"/>
    <w:rsid w:val="0062468A"/>
    <w:rsid w:val="006376EB"/>
    <w:rsid w:val="00637A60"/>
    <w:rsid w:val="00641CE9"/>
    <w:rsid w:val="00641D05"/>
    <w:rsid w:val="0065350D"/>
    <w:rsid w:val="00656C04"/>
    <w:rsid w:val="0065703F"/>
    <w:rsid w:val="00662613"/>
    <w:rsid w:val="00675964"/>
    <w:rsid w:val="006908BE"/>
    <w:rsid w:val="00693316"/>
    <w:rsid w:val="006A3598"/>
    <w:rsid w:val="006A609C"/>
    <w:rsid w:val="006A7E15"/>
    <w:rsid w:val="006B229A"/>
    <w:rsid w:val="006B4E01"/>
    <w:rsid w:val="006C487D"/>
    <w:rsid w:val="006C6164"/>
    <w:rsid w:val="006E2028"/>
    <w:rsid w:val="006E3305"/>
    <w:rsid w:val="006E54CD"/>
    <w:rsid w:val="006F25AD"/>
    <w:rsid w:val="006F5396"/>
    <w:rsid w:val="007056E8"/>
    <w:rsid w:val="00707A12"/>
    <w:rsid w:val="00713C86"/>
    <w:rsid w:val="00714A1E"/>
    <w:rsid w:val="00715E26"/>
    <w:rsid w:val="00717F69"/>
    <w:rsid w:val="0072276B"/>
    <w:rsid w:val="00736A38"/>
    <w:rsid w:val="00741C75"/>
    <w:rsid w:val="00763B85"/>
    <w:rsid w:val="00767F23"/>
    <w:rsid w:val="00770DA2"/>
    <w:rsid w:val="007807FF"/>
    <w:rsid w:val="0079174B"/>
    <w:rsid w:val="007939D7"/>
    <w:rsid w:val="007B41CA"/>
    <w:rsid w:val="007D4521"/>
    <w:rsid w:val="007D546B"/>
    <w:rsid w:val="007D61B1"/>
    <w:rsid w:val="007E2024"/>
    <w:rsid w:val="007F0CB8"/>
    <w:rsid w:val="007F602A"/>
    <w:rsid w:val="00804F64"/>
    <w:rsid w:val="0081143D"/>
    <w:rsid w:val="0081392E"/>
    <w:rsid w:val="00820BE4"/>
    <w:rsid w:val="00827C87"/>
    <w:rsid w:val="00835577"/>
    <w:rsid w:val="0086106C"/>
    <w:rsid w:val="0086187E"/>
    <w:rsid w:val="0088274A"/>
    <w:rsid w:val="00890CEA"/>
    <w:rsid w:val="00890DCC"/>
    <w:rsid w:val="00894058"/>
    <w:rsid w:val="00897DDE"/>
    <w:rsid w:val="008A06F6"/>
    <w:rsid w:val="008A2A01"/>
    <w:rsid w:val="008A4235"/>
    <w:rsid w:val="008A663E"/>
    <w:rsid w:val="008C11A7"/>
    <w:rsid w:val="008C5C98"/>
    <w:rsid w:val="008C627B"/>
    <w:rsid w:val="008D7F74"/>
    <w:rsid w:val="008E146A"/>
    <w:rsid w:val="00905061"/>
    <w:rsid w:val="00915B70"/>
    <w:rsid w:val="009268E4"/>
    <w:rsid w:val="00927254"/>
    <w:rsid w:val="00946837"/>
    <w:rsid w:val="009522EE"/>
    <w:rsid w:val="00953C67"/>
    <w:rsid w:val="0095625C"/>
    <w:rsid w:val="00957D5D"/>
    <w:rsid w:val="00966557"/>
    <w:rsid w:val="0098410C"/>
    <w:rsid w:val="0099434F"/>
    <w:rsid w:val="009A748D"/>
    <w:rsid w:val="009B0962"/>
    <w:rsid w:val="009B2541"/>
    <w:rsid w:val="009B7A28"/>
    <w:rsid w:val="009C28FE"/>
    <w:rsid w:val="009C39E3"/>
    <w:rsid w:val="009D13E7"/>
    <w:rsid w:val="009E3E8A"/>
    <w:rsid w:val="009E4709"/>
    <w:rsid w:val="009F2D00"/>
    <w:rsid w:val="009F30F2"/>
    <w:rsid w:val="00A15B04"/>
    <w:rsid w:val="00A173EA"/>
    <w:rsid w:val="00A22503"/>
    <w:rsid w:val="00A25E20"/>
    <w:rsid w:val="00A31F85"/>
    <w:rsid w:val="00A32A67"/>
    <w:rsid w:val="00A42295"/>
    <w:rsid w:val="00A4605F"/>
    <w:rsid w:val="00A506A6"/>
    <w:rsid w:val="00A61E2A"/>
    <w:rsid w:val="00A70366"/>
    <w:rsid w:val="00A74A7D"/>
    <w:rsid w:val="00A775EB"/>
    <w:rsid w:val="00A92CBD"/>
    <w:rsid w:val="00A95CE3"/>
    <w:rsid w:val="00AA1A3E"/>
    <w:rsid w:val="00AA5375"/>
    <w:rsid w:val="00AB1E1E"/>
    <w:rsid w:val="00AB30F9"/>
    <w:rsid w:val="00AB4D66"/>
    <w:rsid w:val="00AC08C0"/>
    <w:rsid w:val="00AD1CB2"/>
    <w:rsid w:val="00AD2F3C"/>
    <w:rsid w:val="00AE18F9"/>
    <w:rsid w:val="00AE5FDC"/>
    <w:rsid w:val="00AE72F5"/>
    <w:rsid w:val="00AE7E6D"/>
    <w:rsid w:val="00AF29BC"/>
    <w:rsid w:val="00AF72EB"/>
    <w:rsid w:val="00B046F9"/>
    <w:rsid w:val="00B10D89"/>
    <w:rsid w:val="00B1140A"/>
    <w:rsid w:val="00B12796"/>
    <w:rsid w:val="00B234E4"/>
    <w:rsid w:val="00B2776C"/>
    <w:rsid w:val="00B330EC"/>
    <w:rsid w:val="00B40850"/>
    <w:rsid w:val="00B6234F"/>
    <w:rsid w:val="00B6270F"/>
    <w:rsid w:val="00B75DEF"/>
    <w:rsid w:val="00B87F40"/>
    <w:rsid w:val="00B95B75"/>
    <w:rsid w:val="00BB1DE2"/>
    <w:rsid w:val="00BB3724"/>
    <w:rsid w:val="00BC614A"/>
    <w:rsid w:val="00BE57ED"/>
    <w:rsid w:val="00BE6838"/>
    <w:rsid w:val="00BF0D4F"/>
    <w:rsid w:val="00C02AA8"/>
    <w:rsid w:val="00C06487"/>
    <w:rsid w:val="00C1173B"/>
    <w:rsid w:val="00C24F6A"/>
    <w:rsid w:val="00C32B04"/>
    <w:rsid w:val="00C33A17"/>
    <w:rsid w:val="00C4020A"/>
    <w:rsid w:val="00C42874"/>
    <w:rsid w:val="00C436D5"/>
    <w:rsid w:val="00C509FD"/>
    <w:rsid w:val="00C50E53"/>
    <w:rsid w:val="00C572EE"/>
    <w:rsid w:val="00C60C50"/>
    <w:rsid w:val="00C83FF2"/>
    <w:rsid w:val="00C85D61"/>
    <w:rsid w:val="00C872FA"/>
    <w:rsid w:val="00CA62FB"/>
    <w:rsid w:val="00CB3445"/>
    <w:rsid w:val="00CC471D"/>
    <w:rsid w:val="00CC584C"/>
    <w:rsid w:val="00CC6680"/>
    <w:rsid w:val="00CC7346"/>
    <w:rsid w:val="00CD0182"/>
    <w:rsid w:val="00CE10D4"/>
    <w:rsid w:val="00CE7DBC"/>
    <w:rsid w:val="00CF2F15"/>
    <w:rsid w:val="00D0048C"/>
    <w:rsid w:val="00D03592"/>
    <w:rsid w:val="00D039A3"/>
    <w:rsid w:val="00D131AC"/>
    <w:rsid w:val="00D140F5"/>
    <w:rsid w:val="00D23603"/>
    <w:rsid w:val="00D30332"/>
    <w:rsid w:val="00D45B14"/>
    <w:rsid w:val="00D50E1B"/>
    <w:rsid w:val="00D52B8F"/>
    <w:rsid w:val="00D57B7E"/>
    <w:rsid w:val="00D6164E"/>
    <w:rsid w:val="00D63E4E"/>
    <w:rsid w:val="00D65A6D"/>
    <w:rsid w:val="00D66D38"/>
    <w:rsid w:val="00D70BDA"/>
    <w:rsid w:val="00D815DF"/>
    <w:rsid w:val="00D8463C"/>
    <w:rsid w:val="00D90534"/>
    <w:rsid w:val="00DA6A88"/>
    <w:rsid w:val="00DB2F84"/>
    <w:rsid w:val="00DC1C7C"/>
    <w:rsid w:val="00DC5C55"/>
    <w:rsid w:val="00DC620F"/>
    <w:rsid w:val="00E12853"/>
    <w:rsid w:val="00E137DB"/>
    <w:rsid w:val="00E2104F"/>
    <w:rsid w:val="00E255C6"/>
    <w:rsid w:val="00E30D7D"/>
    <w:rsid w:val="00E32131"/>
    <w:rsid w:val="00E332BA"/>
    <w:rsid w:val="00E44CC3"/>
    <w:rsid w:val="00E534AA"/>
    <w:rsid w:val="00E64D32"/>
    <w:rsid w:val="00E71404"/>
    <w:rsid w:val="00E82D47"/>
    <w:rsid w:val="00E85DC8"/>
    <w:rsid w:val="00E8607B"/>
    <w:rsid w:val="00E86F5F"/>
    <w:rsid w:val="00E904B4"/>
    <w:rsid w:val="00E922F2"/>
    <w:rsid w:val="00E95978"/>
    <w:rsid w:val="00EB78BB"/>
    <w:rsid w:val="00ED3694"/>
    <w:rsid w:val="00ED43A7"/>
    <w:rsid w:val="00EE2F16"/>
    <w:rsid w:val="00EE4BC3"/>
    <w:rsid w:val="00EF49E2"/>
    <w:rsid w:val="00F10FD6"/>
    <w:rsid w:val="00F15ADD"/>
    <w:rsid w:val="00F17286"/>
    <w:rsid w:val="00F236E0"/>
    <w:rsid w:val="00F31997"/>
    <w:rsid w:val="00F327DA"/>
    <w:rsid w:val="00F33EAA"/>
    <w:rsid w:val="00F36105"/>
    <w:rsid w:val="00F377AC"/>
    <w:rsid w:val="00F4618F"/>
    <w:rsid w:val="00F55367"/>
    <w:rsid w:val="00F64EA6"/>
    <w:rsid w:val="00F65984"/>
    <w:rsid w:val="00F665A2"/>
    <w:rsid w:val="00F66C20"/>
    <w:rsid w:val="00F81D39"/>
    <w:rsid w:val="00F836F0"/>
    <w:rsid w:val="00F8660A"/>
    <w:rsid w:val="00F86E23"/>
    <w:rsid w:val="00F904C1"/>
    <w:rsid w:val="00F91503"/>
    <w:rsid w:val="00F934DA"/>
    <w:rsid w:val="00F97D2D"/>
    <w:rsid w:val="00FA2EE6"/>
    <w:rsid w:val="00FB000F"/>
    <w:rsid w:val="00FB1F95"/>
    <w:rsid w:val="00FD0ABF"/>
    <w:rsid w:val="00FD5F14"/>
    <w:rsid w:val="00FD79E1"/>
    <w:rsid w:val="00FE2E18"/>
    <w:rsid w:val="00FE52E6"/>
    <w:rsid w:val="00FE5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E5C22"/>
  <w15:docId w15:val="{6C22E464-975C-408B-8A20-E37BC03C8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Ttulo1">
    <w:name w:val="heading 1"/>
    <w:basedOn w:val="Normal"/>
    <w:link w:val="Ttulo1Carter"/>
    <w:uiPriority w:val="1"/>
    <w:qFormat/>
    <w:rsid w:val="008C5C98"/>
    <w:pPr>
      <w:widowControl w:val="0"/>
      <w:autoSpaceDE w:val="0"/>
      <w:autoSpaceDN w:val="0"/>
      <w:spacing w:before="77" w:after="0" w:line="240" w:lineRule="auto"/>
      <w:ind w:left="1882" w:hanging="360"/>
      <w:jc w:val="both"/>
      <w:outlineLvl w:val="0"/>
    </w:pPr>
    <w:rPr>
      <w:rFonts w:ascii="Times New Roman" w:eastAsia="Times New Roman" w:hAnsi="Times New Roman" w:cs="Times New Roman"/>
      <w:b/>
      <w:bCs/>
      <w:color w:val="000000" w:themeColor="text1"/>
      <w:sz w:val="24"/>
      <w:szCs w:val="24"/>
    </w:rPr>
  </w:style>
  <w:style w:type="paragraph" w:styleId="Ttulo2">
    <w:name w:val="heading 2"/>
    <w:basedOn w:val="Normal"/>
    <w:next w:val="Normal"/>
    <w:link w:val="Ttulo2Carter"/>
    <w:uiPriority w:val="9"/>
    <w:unhideWhenUsed/>
    <w:qFormat/>
    <w:rsid w:val="00062942"/>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link w:val="Ttulo3Carter"/>
    <w:uiPriority w:val="9"/>
    <w:semiHidden/>
    <w:unhideWhenUsed/>
    <w:qFormat/>
    <w:rsid w:val="00D2360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ter"/>
    <w:uiPriority w:val="1"/>
    <w:qFormat/>
    <w:rsid w:val="006A3598"/>
    <w:pPr>
      <w:ind w:left="720"/>
      <w:contextualSpacing/>
    </w:pPr>
  </w:style>
  <w:style w:type="paragraph" w:styleId="SemEspaamento">
    <w:name w:val="No Spacing"/>
    <w:uiPriority w:val="1"/>
    <w:qFormat/>
    <w:rsid w:val="00FE52E6"/>
    <w:pPr>
      <w:spacing w:after="0" w:line="240" w:lineRule="auto"/>
    </w:pPr>
  </w:style>
  <w:style w:type="table" w:styleId="TabelacomGrelha">
    <w:name w:val="Table Grid"/>
    <w:basedOn w:val="Tabelanormal"/>
    <w:uiPriority w:val="39"/>
    <w:rsid w:val="0034043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abealho11">
    <w:name w:val="Cabeçalho 11"/>
    <w:basedOn w:val="Normal"/>
    <w:rsid w:val="000D5C97"/>
    <w:pPr>
      <w:numPr>
        <w:numId w:val="10"/>
      </w:numPr>
      <w:spacing w:after="160" w:line="360" w:lineRule="auto"/>
      <w:jc w:val="both"/>
    </w:pPr>
    <w:rPr>
      <w:rFonts w:ascii="Times New Roman" w:hAnsi="Times New Roman"/>
      <w:sz w:val="24"/>
    </w:rPr>
  </w:style>
  <w:style w:type="paragraph" w:customStyle="1" w:styleId="Cabealho21">
    <w:name w:val="Cabeçalho 21"/>
    <w:basedOn w:val="Normal"/>
    <w:rsid w:val="000D5C97"/>
    <w:pPr>
      <w:numPr>
        <w:ilvl w:val="1"/>
        <w:numId w:val="10"/>
      </w:numPr>
      <w:spacing w:after="160" w:line="360" w:lineRule="auto"/>
      <w:jc w:val="both"/>
    </w:pPr>
    <w:rPr>
      <w:rFonts w:ascii="Times New Roman" w:hAnsi="Times New Roman"/>
      <w:sz w:val="24"/>
    </w:rPr>
  </w:style>
  <w:style w:type="paragraph" w:customStyle="1" w:styleId="Cabealho31">
    <w:name w:val="Cabeçalho 31"/>
    <w:basedOn w:val="Normal"/>
    <w:rsid w:val="000D5C97"/>
    <w:pPr>
      <w:numPr>
        <w:ilvl w:val="2"/>
        <w:numId w:val="10"/>
      </w:numPr>
      <w:spacing w:after="160" w:line="360" w:lineRule="auto"/>
      <w:jc w:val="both"/>
    </w:pPr>
    <w:rPr>
      <w:rFonts w:ascii="Times New Roman" w:hAnsi="Times New Roman"/>
      <w:sz w:val="24"/>
    </w:rPr>
  </w:style>
  <w:style w:type="paragraph" w:customStyle="1" w:styleId="Cabealho41">
    <w:name w:val="Cabeçalho 41"/>
    <w:basedOn w:val="Normal"/>
    <w:rsid w:val="000D5C97"/>
    <w:pPr>
      <w:numPr>
        <w:ilvl w:val="3"/>
        <w:numId w:val="10"/>
      </w:numPr>
      <w:spacing w:after="160" w:line="360" w:lineRule="auto"/>
      <w:jc w:val="both"/>
    </w:pPr>
    <w:rPr>
      <w:rFonts w:ascii="Times New Roman" w:hAnsi="Times New Roman"/>
      <w:sz w:val="24"/>
    </w:rPr>
  </w:style>
  <w:style w:type="paragraph" w:customStyle="1" w:styleId="Cabealho51">
    <w:name w:val="Cabeçalho 51"/>
    <w:basedOn w:val="Normal"/>
    <w:rsid w:val="000D5C97"/>
    <w:pPr>
      <w:numPr>
        <w:ilvl w:val="4"/>
        <w:numId w:val="10"/>
      </w:numPr>
      <w:spacing w:after="160" w:line="360" w:lineRule="auto"/>
      <w:jc w:val="both"/>
    </w:pPr>
    <w:rPr>
      <w:rFonts w:ascii="Times New Roman" w:hAnsi="Times New Roman"/>
      <w:sz w:val="24"/>
    </w:rPr>
  </w:style>
  <w:style w:type="paragraph" w:customStyle="1" w:styleId="Cabealho61">
    <w:name w:val="Cabeçalho 61"/>
    <w:basedOn w:val="Normal"/>
    <w:rsid w:val="000D5C97"/>
    <w:pPr>
      <w:numPr>
        <w:ilvl w:val="5"/>
        <w:numId w:val="10"/>
      </w:numPr>
      <w:spacing w:after="160" w:line="360" w:lineRule="auto"/>
      <w:jc w:val="both"/>
    </w:pPr>
    <w:rPr>
      <w:rFonts w:ascii="Times New Roman" w:hAnsi="Times New Roman"/>
      <w:sz w:val="24"/>
    </w:rPr>
  </w:style>
  <w:style w:type="paragraph" w:customStyle="1" w:styleId="Cabealho71">
    <w:name w:val="Cabeçalho 71"/>
    <w:basedOn w:val="Normal"/>
    <w:rsid w:val="000D5C97"/>
    <w:pPr>
      <w:numPr>
        <w:ilvl w:val="6"/>
        <w:numId w:val="10"/>
      </w:numPr>
      <w:spacing w:after="160" w:line="360" w:lineRule="auto"/>
      <w:jc w:val="both"/>
    </w:pPr>
    <w:rPr>
      <w:rFonts w:ascii="Times New Roman" w:hAnsi="Times New Roman"/>
      <w:sz w:val="24"/>
    </w:rPr>
  </w:style>
  <w:style w:type="paragraph" w:customStyle="1" w:styleId="Cabealho81">
    <w:name w:val="Cabeçalho 81"/>
    <w:basedOn w:val="Normal"/>
    <w:rsid w:val="000D5C97"/>
    <w:pPr>
      <w:numPr>
        <w:ilvl w:val="7"/>
        <w:numId w:val="10"/>
      </w:numPr>
      <w:spacing w:after="160" w:line="360" w:lineRule="auto"/>
      <w:jc w:val="both"/>
    </w:pPr>
    <w:rPr>
      <w:rFonts w:ascii="Times New Roman" w:hAnsi="Times New Roman"/>
      <w:sz w:val="24"/>
    </w:rPr>
  </w:style>
  <w:style w:type="paragraph" w:customStyle="1" w:styleId="Cabealho91">
    <w:name w:val="Cabeçalho 91"/>
    <w:basedOn w:val="Normal"/>
    <w:rsid w:val="000D5C97"/>
    <w:pPr>
      <w:numPr>
        <w:ilvl w:val="8"/>
        <w:numId w:val="10"/>
      </w:numPr>
      <w:spacing w:after="160" w:line="360" w:lineRule="auto"/>
      <w:jc w:val="both"/>
    </w:pPr>
    <w:rPr>
      <w:rFonts w:ascii="Times New Roman" w:hAnsi="Times New Roman"/>
      <w:sz w:val="24"/>
    </w:rPr>
  </w:style>
  <w:style w:type="paragraph" w:styleId="Corpodetexto">
    <w:name w:val="Body Text"/>
    <w:basedOn w:val="Normal"/>
    <w:link w:val="CorpodetextoCarter"/>
    <w:uiPriority w:val="1"/>
    <w:qFormat/>
    <w:rsid w:val="008C5C98"/>
    <w:pPr>
      <w:widowControl w:val="0"/>
      <w:autoSpaceDE w:val="0"/>
      <w:autoSpaceDN w:val="0"/>
      <w:spacing w:after="0" w:line="240" w:lineRule="auto"/>
    </w:pPr>
    <w:rPr>
      <w:rFonts w:ascii="Times New Roman" w:eastAsia="Times New Roman" w:hAnsi="Times New Roman" w:cs="Times New Roman"/>
      <w:b/>
      <w:color w:val="000000" w:themeColor="text1"/>
      <w:sz w:val="24"/>
      <w:szCs w:val="24"/>
    </w:rPr>
  </w:style>
  <w:style w:type="character" w:customStyle="1" w:styleId="CorpodetextoCarter">
    <w:name w:val="Corpo de texto Caráter"/>
    <w:basedOn w:val="Tipodeletrapredefinidodopargrafo"/>
    <w:link w:val="Corpodetexto"/>
    <w:uiPriority w:val="1"/>
    <w:rsid w:val="008C5C98"/>
    <w:rPr>
      <w:rFonts w:ascii="Times New Roman" w:eastAsia="Times New Roman" w:hAnsi="Times New Roman" w:cs="Times New Roman"/>
      <w:b/>
      <w:color w:val="000000" w:themeColor="text1"/>
      <w:sz w:val="24"/>
      <w:szCs w:val="24"/>
      <w:lang w:val="pt-PT"/>
    </w:rPr>
  </w:style>
  <w:style w:type="paragraph" w:styleId="Bibliografia">
    <w:name w:val="Bibliography"/>
    <w:basedOn w:val="Normal"/>
    <w:next w:val="Normal"/>
    <w:uiPriority w:val="37"/>
    <w:unhideWhenUsed/>
    <w:rsid w:val="00953C67"/>
  </w:style>
  <w:style w:type="paragraph" w:styleId="HTMLpr-formatado">
    <w:name w:val="HTML Preformatted"/>
    <w:basedOn w:val="Normal"/>
    <w:link w:val="HTMLpr-formatadoCarter"/>
    <w:uiPriority w:val="99"/>
    <w:unhideWhenUsed/>
    <w:rsid w:val="00290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formatadoCarter">
    <w:name w:val="HTML pré-formatado Caráter"/>
    <w:basedOn w:val="Tipodeletrapredefinidodopargrafo"/>
    <w:link w:val="HTMLpr-formatado"/>
    <w:uiPriority w:val="99"/>
    <w:rsid w:val="00290FBB"/>
    <w:rPr>
      <w:rFonts w:ascii="Courier New" w:eastAsia="Times New Roman" w:hAnsi="Courier New" w:cs="Courier New"/>
      <w:sz w:val="20"/>
      <w:szCs w:val="20"/>
    </w:rPr>
  </w:style>
  <w:style w:type="paragraph" w:styleId="Legenda">
    <w:name w:val="caption"/>
    <w:basedOn w:val="Normal"/>
    <w:next w:val="Normal"/>
    <w:uiPriority w:val="35"/>
    <w:unhideWhenUsed/>
    <w:qFormat/>
    <w:rsid w:val="0081392E"/>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98410C"/>
    <w:pPr>
      <w:spacing w:after="0"/>
    </w:pPr>
  </w:style>
  <w:style w:type="character" w:styleId="Hiperligao">
    <w:name w:val="Hyperlink"/>
    <w:basedOn w:val="Tipodeletrapredefinidodopargrafo"/>
    <w:uiPriority w:val="99"/>
    <w:unhideWhenUsed/>
    <w:rsid w:val="0098410C"/>
    <w:rPr>
      <w:color w:val="0000FF" w:themeColor="hyperlink"/>
      <w:u w:val="single"/>
    </w:rPr>
  </w:style>
  <w:style w:type="paragraph" w:styleId="Cabealho">
    <w:name w:val="header"/>
    <w:basedOn w:val="Normal"/>
    <w:link w:val="CabealhoCarter"/>
    <w:uiPriority w:val="99"/>
    <w:unhideWhenUsed/>
    <w:rsid w:val="0098410C"/>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98410C"/>
  </w:style>
  <w:style w:type="paragraph" w:styleId="Rodap">
    <w:name w:val="footer"/>
    <w:basedOn w:val="Normal"/>
    <w:link w:val="RodapCarter"/>
    <w:uiPriority w:val="99"/>
    <w:unhideWhenUsed/>
    <w:rsid w:val="0098410C"/>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98410C"/>
  </w:style>
  <w:style w:type="character" w:customStyle="1" w:styleId="Ttulo1Carter">
    <w:name w:val="Título 1 Caráter"/>
    <w:basedOn w:val="Tipodeletrapredefinidodopargrafo"/>
    <w:link w:val="Ttulo1"/>
    <w:uiPriority w:val="1"/>
    <w:rsid w:val="008C5C98"/>
    <w:rPr>
      <w:rFonts w:ascii="Times New Roman" w:eastAsia="Times New Roman" w:hAnsi="Times New Roman" w:cs="Times New Roman"/>
      <w:b/>
      <w:bCs/>
      <w:color w:val="000000" w:themeColor="text1"/>
      <w:sz w:val="24"/>
      <w:szCs w:val="24"/>
      <w:lang w:val="pt-PT"/>
    </w:rPr>
  </w:style>
  <w:style w:type="paragraph" w:styleId="Cabealhodondice">
    <w:name w:val="TOC Heading"/>
    <w:basedOn w:val="Ttulo1"/>
    <w:next w:val="Normal"/>
    <w:uiPriority w:val="39"/>
    <w:semiHidden/>
    <w:unhideWhenUsed/>
    <w:qFormat/>
    <w:rsid w:val="00062942"/>
    <w:pPr>
      <w:keepNext/>
      <w:keepLines/>
      <w:widowControl/>
      <w:autoSpaceDE/>
      <w:autoSpaceDN/>
      <w:spacing w:before="480" w:line="276" w:lineRule="auto"/>
      <w:ind w:left="0" w:firstLine="0"/>
      <w:jc w:val="left"/>
      <w:outlineLvl w:val="9"/>
    </w:pPr>
    <w:rPr>
      <w:rFonts w:asciiTheme="majorHAnsi" w:eastAsiaTheme="majorEastAsia" w:hAnsiTheme="majorHAnsi" w:cstheme="majorBidi"/>
      <w:color w:val="365F91" w:themeColor="accent1" w:themeShade="BF"/>
      <w:sz w:val="28"/>
      <w:szCs w:val="28"/>
      <w:lang w:val="en-US"/>
    </w:rPr>
  </w:style>
  <w:style w:type="paragraph" w:styleId="ndice1">
    <w:name w:val="toc 1"/>
    <w:basedOn w:val="Normal"/>
    <w:next w:val="Normal"/>
    <w:autoRedefine/>
    <w:uiPriority w:val="39"/>
    <w:unhideWhenUsed/>
    <w:qFormat/>
    <w:rsid w:val="00062942"/>
    <w:pPr>
      <w:spacing w:after="100"/>
    </w:pPr>
  </w:style>
  <w:style w:type="paragraph" w:styleId="Textodebalo">
    <w:name w:val="Balloon Text"/>
    <w:basedOn w:val="Normal"/>
    <w:link w:val="TextodebaloCarter"/>
    <w:uiPriority w:val="99"/>
    <w:semiHidden/>
    <w:unhideWhenUsed/>
    <w:rsid w:val="00062942"/>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062942"/>
    <w:rPr>
      <w:rFonts w:ascii="Tahoma" w:hAnsi="Tahoma" w:cs="Tahoma"/>
      <w:sz w:val="16"/>
      <w:szCs w:val="16"/>
    </w:rPr>
  </w:style>
  <w:style w:type="paragraph" w:styleId="ndice2">
    <w:name w:val="toc 2"/>
    <w:basedOn w:val="Normal"/>
    <w:next w:val="Normal"/>
    <w:autoRedefine/>
    <w:uiPriority w:val="39"/>
    <w:unhideWhenUsed/>
    <w:qFormat/>
    <w:rsid w:val="00062942"/>
    <w:pPr>
      <w:spacing w:after="100"/>
      <w:ind w:left="220"/>
    </w:pPr>
    <w:rPr>
      <w:rFonts w:eastAsiaTheme="minorEastAsia"/>
    </w:rPr>
  </w:style>
  <w:style w:type="paragraph" w:styleId="ndice3">
    <w:name w:val="toc 3"/>
    <w:basedOn w:val="Normal"/>
    <w:next w:val="Normal"/>
    <w:autoRedefine/>
    <w:uiPriority w:val="39"/>
    <w:semiHidden/>
    <w:unhideWhenUsed/>
    <w:qFormat/>
    <w:rsid w:val="00062942"/>
    <w:pPr>
      <w:spacing w:after="100"/>
      <w:ind w:left="440"/>
    </w:pPr>
    <w:rPr>
      <w:rFonts w:eastAsiaTheme="minorEastAsia"/>
    </w:rPr>
  </w:style>
  <w:style w:type="character" w:customStyle="1" w:styleId="Ttulo2Carter">
    <w:name w:val="Título 2 Caráter"/>
    <w:basedOn w:val="Tipodeletrapredefinidodopargrafo"/>
    <w:link w:val="Ttulo2"/>
    <w:uiPriority w:val="9"/>
    <w:rsid w:val="00062942"/>
    <w:rPr>
      <w:rFonts w:ascii="Times New Roman" w:eastAsiaTheme="majorEastAsia" w:hAnsi="Times New Roman" w:cstheme="majorBidi"/>
      <w:b/>
      <w:bCs/>
      <w:color w:val="000000" w:themeColor="text1"/>
      <w:sz w:val="24"/>
      <w:szCs w:val="26"/>
    </w:rPr>
  </w:style>
  <w:style w:type="paragraph" w:styleId="NormalWeb">
    <w:name w:val="Normal (Web)"/>
    <w:basedOn w:val="Normal"/>
    <w:uiPriority w:val="99"/>
    <w:unhideWhenUsed/>
    <w:rsid w:val="008D7F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44DC2"/>
    <w:pPr>
      <w:autoSpaceDE w:val="0"/>
      <w:autoSpaceDN w:val="0"/>
      <w:adjustRightInd w:val="0"/>
      <w:spacing w:after="0" w:line="240" w:lineRule="auto"/>
    </w:pPr>
    <w:rPr>
      <w:rFonts w:ascii="HelveticaNeue Condensed" w:eastAsia="Calibri" w:hAnsi="HelveticaNeue Condensed" w:cs="HelveticaNeue Condensed"/>
      <w:color w:val="000000"/>
      <w:sz w:val="24"/>
      <w:szCs w:val="24"/>
    </w:rPr>
  </w:style>
  <w:style w:type="character" w:customStyle="1" w:styleId="fontstyle01">
    <w:name w:val="fontstyle01"/>
    <w:basedOn w:val="Tipodeletrapredefinidodopargrafo"/>
    <w:rsid w:val="0086187E"/>
    <w:rPr>
      <w:rFonts w:ascii="Arial-BoldMT" w:hAnsi="Arial-BoldMT" w:hint="default"/>
      <w:b/>
      <w:bCs/>
      <w:i w:val="0"/>
      <w:iCs w:val="0"/>
      <w:color w:val="000000"/>
      <w:sz w:val="22"/>
      <w:szCs w:val="22"/>
    </w:rPr>
  </w:style>
  <w:style w:type="character" w:customStyle="1" w:styleId="PargrafodaListaCarter">
    <w:name w:val="Parágrafo da Lista Caráter"/>
    <w:link w:val="PargrafodaLista"/>
    <w:uiPriority w:val="34"/>
    <w:rsid w:val="00F8660A"/>
    <w:rPr>
      <w:lang w:val="pt-PT"/>
    </w:rPr>
  </w:style>
  <w:style w:type="character" w:customStyle="1" w:styleId="fontstyle21">
    <w:name w:val="fontstyle21"/>
    <w:basedOn w:val="Tipodeletrapredefinidodopargrafo"/>
    <w:rsid w:val="009522EE"/>
    <w:rPr>
      <w:rFonts w:ascii="OpenSans-Bold" w:hAnsi="OpenSans-Bold" w:hint="default"/>
      <w:b/>
      <w:bCs/>
      <w:i w:val="0"/>
      <w:iCs w:val="0"/>
      <w:color w:val="333333"/>
      <w:sz w:val="32"/>
      <w:szCs w:val="32"/>
    </w:rPr>
  </w:style>
  <w:style w:type="character" w:customStyle="1" w:styleId="y2iqfc">
    <w:name w:val="y2iqfc"/>
    <w:basedOn w:val="Tipodeletrapredefinidodopargrafo"/>
    <w:rsid w:val="009268E4"/>
  </w:style>
  <w:style w:type="character" w:customStyle="1" w:styleId="fontstyle11">
    <w:name w:val="fontstyle11"/>
    <w:basedOn w:val="Tipodeletrapredefinidodopargrafo"/>
    <w:rsid w:val="00A31F85"/>
    <w:rPr>
      <w:rFonts w:ascii="Times New Roman" w:hAnsi="Times New Roman" w:cs="Times New Roman" w:hint="default"/>
      <w:b w:val="0"/>
      <w:bCs w:val="0"/>
      <w:i w:val="0"/>
      <w:iCs w:val="0"/>
      <w:color w:val="000000"/>
      <w:sz w:val="24"/>
      <w:szCs w:val="24"/>
    </w:rPr>
  </w:style>
  <w:style w:type="character" w:customStyle="1" w:styleId="fontstyle31">
    <w:name w:val="fontstyle31"/>
    <w:basedOn w:val="Tipodeletrapredefinidodopargrafo"/>
    <w:rsid w:val="00A31F85"/>
    <w:rPr>
      <w:rFonts w:ascii="Times New Roman" w:hAnsi="Times New Roman" w:cs="Times New Roman" w:hint="default"/>
      <w:b w:val="0"/>
      <w:bCs w:val="0"/>
      <w:i/>
      <w:iCs/>
      <w:color w:val="000000"/>
      <w:sz w:val="24"/>
      <w:szCs w:val="24"/>
    </w:rPr>
  </w:style>
  <w:style w:type="character" w:styleId="Forte">
    <w:name w:val="Strong"/>
    <w:basedOn w:val="Tipodeletrapredefinidodopargrafo"/>
    <w:uiPriority w:val="22"/>
    <w:qFormat/>
    <w:rsid w:val="00ED43A7"/>
    <w:rPr>
      <w:b/>
      <w:bCs/>
    </w:rPr>
  </w:style>
  <w:style w:type="numbering" w:customStyle="1" w:styleId="CurrentList1">
    <w:name w:val="Current List1"/>
    <w:uiPriority w:val="99"/>
    <w:rsid w:val="004C26D0"/>
    <w:pPr>
      <w:numPr>
        <w:numId w:val="28"/>
      </w:numPr>
    </w:pPr>
  </w:style>
  <w:style w:type="paragraph" w:styleId="Textodenotadefim">
    <w:name w:val="endnote text"/>
    <w:basedOn w:val="Normal"/>
    <w:link w:val="TextodenotadefimCarter"/>
    <w:uiPriority w:val="99"/>
    <w:semiHidden/>
    <w:unhideWhenUsed/>
    <w:rsid w:val="00835577"/>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835577"/>
    <w:rPr>
      <w:sz w:val="20"/>
      <w:szCs w:val="20"/>
      <w:lang w:val="pt-PT"/>
    </w:rPr>
  </w:style>
  <w:style w:type="character" w:styleId="Refdenotadefim">
    <w:name w:val="endnote reference"/>
    <w:basedOn w:val="Tipodeletrapredefinidodopargrafo"/>
    <w:uiPriority w:val="99"/>
    <w:semiHidden/>
    <w:unhideWhenUsed/>
    <w:rsid w:val="00835577"/>
    <w:rPr>
      <w:vertAlign w:val="superscript"/>
    </w:rPr>
  </w:style>
  <w:style w:type="character" w:styleId="Refdecomentrio">
    <w:name w:val="annotation reference"/>
    <w:basedOn w:val="Tipodeletrapredefinidodopargrafo"/>
    <w:uiPriority w:val="99"/>
    <w:semiHidden/>
    <w:unhideWhenUsed/>
    <w:rsid w:val="00B1140A"/>
    <w:rPr>
      <w:sz w:val="16"/>
      <w:szCs w:val="16"/>
    </w:rPr>
  </w:style>
  <w:style w:type="paragraph" w:styleId="Textodenotaderodap">
    <w:name w:val="footnote text"/>
    <w:basedOn w:val="Normal"/>
    <w:link w:val="TextodenotaderodapCarter"/>
    <w:uiPriority w:val="99"/>
    <w:unhideWhenUsed/>
    <w:rsid w:val="00B1140A"/>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B1140A"/>
    <w:rPr>
      <w:sz w:val="20"/>
      <w:szCs w:val="20"/>
      <w:lang w:val="pt-PT"/>
    </w:rPr>
  </w:style>
  <w:style w:type="character" w:styleId="Refdenotaderodap">
    <w:name w:val="footnote reference"/>
    <w:basedOn w:val="Tipodeletrapredefinidodopargrafo"/>
    <w:uiPriority w:val="99"/>
    <w:semiHidden/>
    <w:unhideWhenUsed/>
    <w:rsid w:val="00B1140A"/>
    <w:rPr>
      <w:vertAlign w:val="superscript"/>
    </w:rPr>
  </w:style>
  <w:style w:type="character" w:customStyle="1" w:styleId="MenoNoResolvida1">
    <w:name w:val="Menção Não Resolvida1"/>
    <w:basedOn w:val="Tipodeletrapredefinidodopargrafo"/>
    <w:uiPriority w:val="99"/>
    <w:semiHidden/>
    <w:unhideWhenUsed/>
    <w:rsid w:val="000E0927"/>
    <w:rPr>
      <w:color w:val="605E5C"/>
      <w:shd w:val="clear" w:color="auto" w:fill="E1DFDD"/>
    </w:rPr>
  </w:style>
  <w:style w:type="character" w:customStyle="1" w:styleId="Ttulo3Carter">
    <w:name w:val="Título 3 Caráter"/>
    <w:basedOn w:val="Tipodeletrapredefinidodopargrafo"/>
    <w:link w:val="Ttulo3"/>
    <w:uiPriority w:val="9"/>
    <w:semiHidden/>
    <w:rsid w:val="00D23603"/>
    <w:rPr>
      <w:rFonts w:asciiTheme="majorHAnsi" w:eastAsiaTheme="majorEastAsia" w:hAnsiTheme="majorHAnsi" w:cstheme="majorBidi"/>
      <w:color w:val="243F60" w:themeColor="accent1" w:themeShade="7F"/>
      <w:sz w:val="24"/>
      <w:szCs w:val="24"/>
      <w:lang w:val="pt-PT"/>
    </w:rPr>
  </w:style>
  <w:style w:type="paragraph" w:styleId="Reviso">
    <w:name w:val="Revision"/>
    <w:hidden/>
    <w:uiPriority w:val="99"/>
    <w:semiHidden/>
    <w:rsid w:val="00EE4BC3"/>
    <w:pPr>
      <w:spacing w:after="0" w:line="240" w:lineRule="auto"/>
    </w:pPr>
    <w:rPr>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878971">
      <w:bodyDiv w:val="1"/>
      <w:marLeft w:val="0"/>
      <w:marRight w:val="0"/>
      <w:marTop w:val="0"/>
      <w:marBottom w:val="0"/>
      <w:divBdr>
        <w:top w:val="none" w:sz="0" w:space="0" w:color="auto"/>
        <w:left w:val="none" w:sz="0" w:space="0" w:color="auto"/>
        <w:bottom w:val="none" w:sz="0" w:space="0" w:color="auto"/>
        <w:right w:val="none" w:sz="0" w:space="0" w:color="auto"/>
      </w:divBdr>
      <w:divsChild>
        <w:div w:id="1768959356">
          <w:marLeft w:val="288"/>
          <w:marRight w:val="0"/>
          <w:marTop w:val="96"/>
          <w:marBottom w:val="0"/>
          <w:divBdr>
            <w:top w:val="none" w:sz="0" w:space="0" w:color="auto"/>
            <w:left w:val="none" w:sz="0" w:space="0" w:color="auto"/>
            <w:bottom w:val="none" w:sz="0" w:space="0" w:color="auto"/>
            <w:right w:val="none" w:sz="0" w:space="0" w:color="auto"/>
          </w:divBdr>
        </w:div>
      </w:divsChild>
    </w:div>
    <w:div w:id="467824602">
      <w:bodyDiv w:val="1"/>
      <w:marLeft w:val="0"/>
      <w:marRight w:val="0"/>
      <w:marTop w:val="0"/>
      <w:marBottom w:val="0"/>
      <w:divBdr>
        <w:top w:val="none" w:sz="0" w:space="0" w:color="auto"/>
        <w:left w:val="none" w:sz="0" w:space="0" w:color="auto"/>
        <w:bottom w:val="none" w:sz="0" w:space="0" w:color="auto"/>
        <w:right w:val="none" w:sz="0" w:space="0" w:color="auto"/>
      </w:divBdr>
    </w:div>
    <w:div w:id="552690445">
      <w:bodyDiv w:val="1"/>
      <w:marLeft w:val="0"/>
      <w:marRight w:val="0"/>
      <w:marTop w:val="0"/>
      <w:marBottom w:val="0"/>
      <w:divBdr>
        <w:top w:val="none" w:sz="0" w:space="0" w:color="auto"/>
        <w:left w:val="none" w:sz="0" w:space="0" w:color="auto"/>
        <w:bottom w:val="none" w:sz="0" w:space="0" w:color="auto"/>
        <w:right w:val="none" w:sz="0" w:space="0" w:color="auto"/>
      </w:divBdr>
    </w:div>
    <w:div w:id="771779640">
      <w:bodyDiv w:val="1"/>
      <w:marLeft w:val="0"/>
      <w:marRight w:val="0"/>
      <w:marTop w:val="0"/>
      <w:marBottom w:val="0"/>
      <w:divBdr>
        <w:top w:val="none" w:sz="0" w:space="0" w:color="auto"/>
        <w:left w:val="none" w:sz="0" w:space="0" w:color="auto"/>
        <w:bottom w:val="none" w:sz="0" w:space="0" w:color="auto"/>
        <w:right w:val="none" w:sz="0" w:space="0" w:color="auto"/>
      </w:divBdr>
    </w:div>
    <w:div w:id="880288622">
      <w:bodyDiv w:val="1"/>
      <w:marLeft w:val="0"/>
      <w:marRight w:val="0"/>
      <w:marTop w:val="0"/>
      <w:marBottom w:val="0"/>
      <w:divBdr>
        <w:top w:val="none" w:sz="0" w:space="0" w:color="auto"/>
        <w:left w:val="none" w:sz="0" w:space="0" w:color="auto"/>
        <w:bottom w:val="none" w:sz="0" w:space="0" w:color="auto"/>
        <w:right w:val="none" w:sz="0" w:space="0" w:color="auto"/>
      </w:divBdr>
    </w:div>
    <w:div w:id="892546134">
      <w:bodyDiv w:val="1"/>
      <w:marLeft w:val="0"/>
      <w:marRight w:val="0"/>
      <w:marTop w:val="0"/>
      <w:marBottom w:val="0"/>
      <w:divBdr>
        <w:top w:val="none" w:sz="0" w:space="0" w:color="auto"/>
        <w:left w:val="none" w:sz="0" w:space="0" w:color="auto"/>
        <w:bottom w:val="none" w:sz="0" w:space="0" w:color="auto"/>
        <w:right w:val="none" w:sz="0" w:space="0" w:color="auto"/>
      </w:divBdr>
    </w:div>
    <w:div w:id="1095707586">
      <w:bodyDiv w:val="1"/>
      <w:marLeft w:val="0"/>
      <w:marRight w:val="0"/>
      <w:marTop w:val="0"/>
      <w:marBottom w:val="0"/>
      <w:divBdr>
        <w:top w:val="none" w:sz="0" w:space="0" w:color="auto"/>
        <w:left w:val="none" w:sz="0" w:space="0" w:color="auto"/>
        <w:bottom w:val="none" w:sz="0" w:space="0" w:color="auto"/>
        <w:right w:val="none" w:sz="0" w:space="0" w:color="auto"/>
      </w:divBdr>
    </w:div>
    <w:div w:id="1192303097">
      <w:bodyDiv w:val="1"/>
      <w:marLeft w:val="0"/>
      <w:marRight w:val="0"/>
      <w:marTop w:val="0"/>
      <w:marBottom w:val="0"/>
      <w:divBdr>
        <w:top w:val="none" w:sz="0" w:space="0" w:color="auto"/>
        <w:left w:val="none" w:sz="0" w:space="0" w:color="auto"/>
        <w:bottom w:val="none" w:sz="0" w:space="0" w:color="auto"/>
        <w:right w:val="none" w:sz="0" w:space="0" w:color="auto"/>
      </w:divBdr>
    </w:div>
    <w:div w:id="1533615087">
      <w:bodyDiv w:val="1"/>
      <w:marLeft w:val="0"/>
      <w:marRight w:val="0"/>
      <w:marTop w:val="0"/>
      <w:marBottom w:val="0"/>
      <w:divBdr>
        <w:top w:val="none" w:sz="0" w:space="0" w:color="auto"/>
        <w:left w:val="none" w:sz="0" w:space="0" w:color="auto"/>
        <w:bottom w:val="none" w:sz="0" w:space="0" w:color="auto"/>
        <w:right w:val="none" w:sz="0" w:space="0" w:color="auto"/>
      </w:divBdr>
    </w:div>
    <w:div w:id="1583370066">
      <w:bodyDiv w:val="1"/>
      <w:marLeft w:val="0"/>
      <w:marRight w:val="0"/>
      <w:marTop w:val="0"/>
      <w:marBottom w:val="0"/>
      <w:divBdr>
        <w:top w:val="none" w:sz="0" w:space="0" w:color="auto"/>
        <w:left w:val="none" w:sz="0" w:space="0" w:color="auto"/>
        <w:bottom w:val="none" w:sz="0" w:space="0" w:color="auto"/>
        <w:right w:val="none" w:sz="0" w:space="0" w:color="auto"/>
      </w:divBdr>
    </w:div>
    <w:div w:id="1813401809">
      <w:bodyDiv w:val="1"/>
      <w:marLeft w:val="0"/>
      <w:marRight w:val="0"/>
      <w:marTop w:val="0"/>
      <w:marBottom w:val="0"/>
      <w:divBdr>
        <w:top w:val="none" w:sz="0" w:space="0" w:color="auto"/>
        <w:left w:val="none" w:sz="0" w:space="0" w:color="auto"/>
        <w:bottom w:val="none" w:sz="0" w:space="0" w:color="auto"/>
        <w:right w:val="none" w:sz="0" w:space="0" w:color="auto"/>
      </w:divBdr>
    </w:div>
    <w:div w:id="187499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trasnpote.com.b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itrasnpote.com.br"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3FB1D-4F31-4A64-B0D2-4DF92852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44</Pages>
  <Words>8400</Words>
  <Characters>45365</Characters>
  <Application>Microsoft Office Word</Application>
  <DocSecurity>0</DocSecurity>
  <Lines>378</Lines>
  <Paragraphs>107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Soto.jr</dc:creator>
  <cp:lastModifiedBy>Arsenio Soto.Jr</cp:lastModifiedBy>
  <cp:revision>9</cp:revision>
  <dcterms:created xsi:type="dcterms:W3CDTF">2022-02-01T12:01:00Z</dcterms:created>
  <dcterms:modified xsi:type="dcterms:W3CDTF">2022-02-24T11:51:00Z</dcterms:modified>
</cp:coreProperties>
</file>